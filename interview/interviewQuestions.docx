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CEF68" w14:textId="62DA5114" w:rsidR="00C428F1" w:rsidRPr="00B43FE1" w:rsidRDefault="002A3EBA" w:rsidP="00B43FE1">
      <w:pPr>
        <w:pStyle w:val="Rubrik"/>
      </w:pPr>
      <w:r>
        <w:t xml:space="preserve">Frågor för intervju </w:t>
      </w:r>
      <w:r w:rsidR="0073401D">
        <w:t>om pedagogiken på Grade</w:t>
      </w:r>
    </w:p>
    <w:p w14:paraId="033964F1" w14:textId="6B9780B6" w:rsidR="00C428F1" w:rsidRDefault="00C428F1" w:rsidP="00DE3420">
      <w:pPr>
        <w:pStyle w:val="Liststycke"/>
        <w:numPr>
          <w:ilvl w:val="0"/>
          <w:numId w:val="2"/>
        </w:numPr>
      </w:pPr>
      <w:r>
        <w:t xml:space="preserve">Målet med studien är att ta reda på </w:t>
      </w:r>
      <w:r w:rsidR="00F572CE">
        <w:t xml:space="preserve">hur Grade </w:t>
      </w:r>
      <w:r w:rsidR="00961134">
        <w:t>prioriterar</w:t>
      </w:r>
      <w:r w:rsidR="00F572CE">
        <w:t xml:space="preserve"> olika </w:t>
      </w:r>
      <w:r>
        <w:t xml:space="preserve">pedagogiska riktlinjer under utveckling av kurser. </w:t>
      </w:r>
    </w:p>
    <w:p w14:paraId="254A522F" w14:textId="7739CBE6" w:rsidR="0098491E" w:rsidRDefault="00EE6C6B" w:rsidP="00DE3420">
      <w:pPr>
        <w:pStyle w:val="Liststycke"/>
        <w:numPr>
          <w:ilvl w:val="0"/>
          <w:numId w:val="2"/>
        </w:numPr>
      </w:pPr>
      <w:r>
        <w:t xml:space="preserve">Intervjun är </w:t>
      </w:r>
      <w:r w:rsidR="0098491E">
        <w:t>frågor eller</w:t>
      </w:r>
      <w:r w:rsidR="00A33A5E">
        <w:t xml:space="preserve"> påståenden </w:t>
      </w:r>
      <w:r w:rsidR="0098491E">
        <w:t xml:space="preserve">och ska betygsättas på </w:t>
      </w:r>
      <w:r w:rsidR="00A33A5E">
        <w:t>en skala</w:t>
      </w:r>
      <w:r w:rsidR="0098491E">
        <w:t xml:space="preserve"> mellan 1-5. Vid påstående ska det bedömas hur sant påståendet är.</w:t>
      </w:r>
    </w:p>
    <w:p w14:paraId="7F9DE210" w14:textId="77777777" w:rsidR="003E7A3F" w:rsidRPr="003E7A3F" w:rsidRDefault="003E7A3F" w:rsidP="003E7A3F"/>
    <w:p w14:paraId="4054A508" w14:textId="77777777" w:rsidR="002A3EBA" w:rsidRPr="00F572CE" w:rsidRDefault="002A3EBA" w:rsidP="001F4584">
      <w:pPr>
        <w:pStyle w:val="Underrubrik"/>
        <w:rPr>
          <w:rStyle w:val="Starkbetoning"/>
          <w:color w:val="auto"/>
        </w:rPr>
      </w:pPr>
      <w:r w:rsidRPr="00F572CE">
        <w:rPr>
          <w:rStyle w:val="Starkbetoning"/>
          <w:color w:val="auto"/>
        </w:rPr>
        <w:t>Förberedelser</w:t>
      </w:r>
    </w:p>
    <w:p w14:paraId="6CA776E5" w14:textId="77777777" w:rsidR="005F6D14" w:rsidRDefault="005F6D14" w:rsidP="005F6D14"/>
    <w:p w14:paraId="6BF3BC2E" w14:textId="77777777" w:rsidR="005A703E" w:rsidRDefault="00F92B49" w:rsidP="005A703E">
      <w:pPr>
        <w:pStyle w:val="Liststycke"/>
        <w:numPr>
          <w:ilvl w:val="0"/>
          <w:numId w:val="1"/>
        </w:numPr>
      </w:pPr>
      <w:r>
        <w:t>Hur vikti</w:t>
      </w:r>
      <w:r w:rsidR="009F0E0E">
        <w:t xml:space="preserve">gt är det </w:t>
      </w:r>
      <w:r>
        <w:t>att</w:t>
      </w:r>
      <w:r w:rsidR="004376C0">
        <w:t xml:space="preserve"> </w:t>
      </w:r>
      <w:r w:rsidR="009F0E0E">
        <w:t xml:space="preserve">kursdesignen och </w:t>
      </w:r>
      <w:r w:rsidR="004376C0">
        <w:t xml:space="preserve">ämnet </w:t>
      </w:r>
      <w:r w:rsidR="009F0E0E">
        <w:t>utförligt granskas från det bakomliggande</w:t>
      </w:r>
      <w:r w:rsidR="0081754F" w:rsidRPr="0081754F">
        <w:t xml:space="preserve"> </w:t>
      </w:r>
      <w:r w:rsidR="00410E22">
        <w:t>material</w:t>
      </w:r>
      <w:r w:rsidR="009F0E0E">
        <w:t xml:space="preserve">? </w:t>
      </w:r>
    </w:p>
    <w:p w14:paraId="7496AB2F" w14:textId="77777777" w:rsidR="00911005" w:rsidRDefault="00911005" w:rsidP="00911005"/>
    <w:p w14:paraId="01D8CB24" w14:textId="6A5D73B8" w:rsidR="005A703E" w:rsidRDefault="00911005" w:rsidP="005A703E">
      <w:pPr>
        <w:pStyle w:val="Liststycke"/>
        <w:numPr>
          <w:ilvl w:val="0"/>
          <w:numId w:val="1"/>
        </w:numPr>
      </w:pPr>
      <w:r>
        <w:t>H</w:t>
      </w:r>
      <w:r w:rsidRPr="00911005">
        <w:t xml:space="preserve">ur viktigt är det att bedöma användargruppen och </w:t>
      </w:r>
      <w:r>
        <w:t>därefter designa kursen enligt denna bedömning?</w:t>
      </w:r>
    </w:p>
    <w:p w14:paraId="2156D083" w14:textId="77777777" w:rsidR="005A703E" w:rsidRDefault="005A703E" w:rsidP="005A703E">
      <w:pPr>
        <w:pStyle w:val="Liststycke"/>
        <w:ind w:left="360"/>
      </w:pPr>
    </w:p>
    <w:p w14:paraId="79CF2A70" w14:textId="74F5DE85" w:rsidR="0098491E" w:rsidRDefault="0098491E" w:rsidP="005A703E">
      <w:pPr>
        <w:pStyle w:val="Liststycke"/>
        <w:numPr>
          <w:ilvl w:val="0"/>
          <w:numId w:val="1"/>
        </w:numPr>
      </w:pPr>
      <w:r>
        <w:t>Hur viktigt är det att uttala och förklara vad studenten ska lära sig i kursen?</w:t>
      </w:r>
    </w:p>
    <w:p w14:paraId="0972CEF2" w14:textId="77777777" w:rsidR="001D3A25" w:rsidRDefault="001D3A25" w:rsidP="001D3A25"/>
    <w:p w14:paraId="51F39A49" w14:textId="6DD491D2" w:rsidR="001D3A25" w:rsidRDefault="00F92B49" w:rsidP="001D3A25">
      <w:pPr>
        <w:pStyle w:val="Liststycke"/>
        <w:numPr>
          <w:ilvl w:val="0"/>
          <w:numId w:val="1"/>
        </w:numPr>
      </w:pPr>
      <w:r>
        <w:t xml:space="preserve">Hur viktigt är det att </w:t>
      </w:r>
      <w:r w:rsidR="00C04FCC">
        <w:t xml:space="preserve">studenten aktivt </w:t>
      </w:r>
      <w:r w:rsidR="00D51BBF">
        <w:t xml:space="preserve">kan </w:t>
      </w:r>
      <w:r w:rsidR="00C04FCC" w:rsidRPr="002A5A3D">
        <w:t>utföra</w:t>
      </w:r>
      <w:r w:rsidR="00C04FCC">
        <w:t xml:space="preserve"> övningar </w:t>
      </w:r>
      <w:r w:rsidR="00C40635">
        <w:t xml:space="preserve">i kursen, </w:t>
      </w:r>
      <w:r>
        <w:t xml:space="preserve">för att </w:t>
      </w:r>
      <w:r w:rsidR="00C17DA6">
        <w:t xml:space="preserve">senare </w:t>
      </w:r>
      <w:r w:rsidR="00D51BBF">
        <w:t>skapa</w:t>
      </w:r>
      <w:r w:rsidR="00C17DA6">
        <w:t xml:space="preserve"> något</w:t>
      </w:r>
      <w:r w:rsidR="00D41C24">
        <w:t xml:space="preserve"> och påverka deras milj</w:t>
      </w:r>
      <w:r w:rsidR="00961134">
        <w:t>ö?</w:t>
      </w:r>
      <w:r>
        <w:t xml:space="preserve"> </w:t>
      </w:r>
    </w:p>
    <w:p w14:paraId="07D50F92" w14:textId="77777777" w:rsidR="001D3A25" w:rsidRDefault="001D3A25" w:rsidP="001D3A25"/>
    <w:p w14:paraId="516D801C" w14:textId="77777777" w:rsidR="00EA3DB9" w:rsidRDefault="00EA3DB9" w:rsidP="00EA3DB9"/>
    <w:p w14:paraId="3AD86CD7" w14:textId="21A47E9C" w:rsidR="00F95F9E" w:rsidRDefault="008543AD" w:rsidP="00F270EA">
      <w:pPr>
        <w:pStyle w:val="Underrubrik"/>
        <w:rPr>
          <w:rStyle w:val="Starkbetoning"/>
          <w:color w:val="auto"/>
        </w:rPr>
      </w:pPr>
      <w:r w:rsidRPr="00961134">
        <w:rPr>
          <w:rStyle w:val="Starkbetoning"/>
          <w:color w:val="auto"/>
        </w:rPr>
        <w:t>Uppmuntra deltagande</w:t>
      </w:r>
    </w:p>
    <w:p w14:paraId="3E99FAD1" w14:textId="77777777" w:rsidR="00F270EA" w:rsidRPr="00F270EA" w:rsidRDefault="00F270EA" w:rsidP="00F270EA"/>
    <w:p w14:paraId="222124F5" w14:textId="6B88CAFA" w:rsidR="00F95F9E" w:rsidRDefault="00F95F9E" w:rsidP="007134B2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 w:rsidRPr="00F95F9E">
        <w:rPr>
          <w:rFonts w:eastAsia="Times New Roman" w:cs="Times New Roman"/>
          <w:color w:val="333333"/>
        </w:rPr>
        <w:t xml:space="preserve">Hur viktigt är det att </w:t>
      </w:r>
      <w:r>
        <w:rPr>
          <w:rFonts w:eastAsia="Times New Roman" w:cs="Times New Roman"/>
          <w:color w:val="333333"/>
        </w:rPr>
        <w:t>student</w:t>
      </w:r>
      <w:r w:rsidR="001A1187">
        <w:rPr>
          <w:rFonts w:eastAsia="Times New Roman" w:cs="Times New Roman"/>
          <w:color w:val="333333"/>
        </w:rPr>
        <w:t xml:space="preserve">en motiveras </w:t>
      </w:r>
      <w:r w:rsidR="007134B2">
        <w:rPr>
          <w:rFonts w:eastAsia="Times New Roman" w:cs="Times New Roman"/>
          <w:color w:val="333333"/>
        </w:rPr>
        <w:t>och förstår varför det är viktigt att gå kursen?</w:t>
      </w:r>
    </w:p>
    <w:p w14:paraId="79DFBEF2" w14:textId="77777777" w:rsidR="007134B2" w:rsidRPr="007134B2" w:rsidRDefault="007134B2" w:rsidP="007134B2">
      <w:pPr>
        <w:pStyle w:val="Liststycke"/>
        <w:spacing w:before="158" w:after="158"/>
        <w:ind w:left="360"/>
        <w:outlineLvl w:val="3"/>
        <w:rPr>
          <w:rFonts w:eastAsia="Times New Roman" w:cs="Times New Roman"/>
          <w:color w:val="333333"/>
        </w:rPr>
      </w:pPr>
    </w:p>
    <w:p w14:paraId="2443F2B1" w14:textId="33976BEB" w:rsidR="00463490" w:rsidRDefault="008A4BC2" w:rsidP="00463490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 w:rsidRPr="008A4BC2">
        <w:rPr>
          <w:rFonts w:eastAsia="Times New Roman" w:cs="Times New Roman"/>
          <w:color w:val="333333"/>
        </w:rPr>
        <w:t xml:space="preserve">Hur viktigt är det </w:t>
      </w:r>
      <w:r w:rsidR="00DE3420">
        <w:rPr>
          <w:rFonts w:eastAsia="Times New Roman" w:cs="Times New Roman"/>
          <w:color w:val="333333"/>
        </w:rPr>
        <w:t>att studenten får visa sin förståelse</w:t>
      </w:r>
      <w:r w:rsidR="007134B2">
        <w:rPr>
          <w:rFonts w:eastAsia="Times New Roman" w:cs="Times New Roman"/>
          <w:color w:val="333333"/>
        </w:rPr>
        <w:t xml:space="preserve"> i kursen</w:t>
      </w:r>
      <w:r w:rsidR="00D17ACE">
        <w:rPr>
          <w:rFonts w:eastAsia="Times New Roman" w:cs="Times New Roman"/>
          <w:color w:val="333333"/>
        </w:rPr>
        <w:t>?</w:t>
      </w:r>
    </w:p>
    <w:p w14:paraId="43B711CC" w14:textId="77777777" w:rsidR="00463490" w:rsidRPr="00463490" w:rsidRDefault="00463490" w:rsidP="00463490">
      <w:pPr>
        <w:pStyle w:val="Liststycke"/>
        <w:spacing w:before="158" w:after="158"/>
        <w:outlineLvl w:val="3"/>
        <w:rPr>
          <w:rFonts w:eastAsia="Times New Roman" w:cs="Times New Roman"/>
          <w:color w:val="333333"/>
        </w:rPr>
      </w:pPr>
    </w:p>
    <w:p w14:paraId="6A3C9045" w14:textId="72074CF2" w:rsidR="00DF4036" w:rsidRPr="00961134" w:rsidRDefault="00F41BC6" w:rsidP="001F4584">
      <w:pPr>
        <w:pStyle w:val="Underrubrik"/>
        <w:rPr>
          <w:rStyle w:val="Starkbetoning"/>
          <w:color w:val="auto"/>
        </w:rPr>
      </w:pPr>
      <w:r w:rsidRPr="00961134">
        <w:rPr>
          <w:rStyle w:val="Starkbetoning"/>
          <w:color w:val="auto"/>
        </w:rPr>
        <w:t>Kontext</w:t>
      </w:r>
      <w:r w:rsidR="00DF4036" w:rsidRPr="00961134">
        <w:rPr>
          <w:rStyle w:val="Starkbetoning"/>
          <w:color w:val="auto"/>
        </w:rPr>
        <w:t xml:space="preserve"> </w:t>
      </w:r>
      <w:r w:rsidR="00DF4036" w:rsidRPr="00961134">
        <w:rPr>
          <w:b/>
          <w:i w:val="0"/>
          <w:color w:val="auto"/>
        </w:rPr>
        <w:t>och</w:t>
      </w:r>
      <w:r w:rsidR="00DF4036" w:rsidRPr="00961134">
        <w:rPr>
          <w:rStyle w:val="Starkbetoning"/>
          <w:color w:val="auto"/>
        </w:rPr>
        <w:t xml:space="preserve"> riktlinjer </w:t>
      </w:r>
    </w:p>
    <w:p w14:paraId="2DEE9820" w14:textId="77777777" w:rsidR="009F6920" w:rsidRPr="009F6920" w:rsidRDefault="009F6920" w:rsidP="009F6920">
      <w:pPr>
        <w:rPr>
          <w:rStyle w:val="Betoning"/>
          <w:i w:val="0"/>
        </w:rPr>
      </w:pPr>
    </w:p>
    <w:p w14:paraId="6BF8F675" w14:textId="7AD99D0C" w:rsidR="009F6920" w:rsidRDefault="009F6920" w:rsidP="009F6920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 xml:space="preserve">Hur viktigt är det att </w:t>
      </w:r>
      <w:r w:rsidR="00EA2462">
        <w:rPr>
          <w:rStyle w:val="Betoning"/>
          <w:i w:val="0"/>
        </w:rPr>
        <w:t>det genomförs en analys av studentens explicit</w:t>
      </w:r>
      <w:r w:rsidR="00D51BBF">
        <w:rPr>
          <w:rStyle w:val="Betoning"/>
          <w:i w:val="0"/>
        </w:rPr>
        <w:t>a</w:t>
      </w:r>
      <w:r w:rsidR="00EA2462">
        <w:rPr>
          <w:rStyle w:val="Betoning"/>
          <w:i w:val="0"/>
        </w:rPr>
        <w:t xml:space="preserve"> och implicit</w:t>
      </w:r>
      <w:r w:rsidR="00D51BBF">
        <w:rPr>
          <w:rStyle w:val="Betoning"/>
          <w:i w:val="0"/>
        </w:rPr>
        <w:t>a</w:t>
      </w:r>
      <w:r w:rsidR="00EA2462">
        <w:rPr>
          <w:rStyle w:val="Betoning"/>
          <w:i w:val="0"/>
        </w:rPr>
        <w:t xml:space="preserve"> normer?</w:t>
      </w:r>
    </w:p>
    <w:p w14:paraId="1F9756DD" w14:textId="77777777" w:rsidR="0080270A" w:rsidRPr="0080270A" w:rsidRDefault="0080270A" w:rsidP="0080270A">
      <w:pPr>
        <w:rPr>
          <w:rStyle w:val="Betoning"/>
          <w:i w:val="0"/>
        </w:rPr>
      </w:pPr>
    </w:p>
    <w:p w14:paraId="629934BE" w14:textId="07C49968" w:rsidR="0080270A" w:rsidRPr="0080270A" w:rsidRDefault="0080270A" w:rsidP="0080270A">
      <w:pPr>
        <w:pStyle w:val="Liststycke"/>
        <w:numPr>
          <w:ilvl w:val="0"/>
          <w:numId w:val="1"/>
        </w:numPr>
        <w:rPr>
          <w:rStyle w:val="Betoning"/>
          <w:i w:val="0"/>
        </w:rPr>
      </w:pPr>
      <w:r w:rsidRPr="00CF62FC">
        <w:rPr>
          <w:rStyle w:val="Betoning"/>
          <w:i w:val="0"/>
        </w:rPr>
        <w:t xml:space="preserve">Hur viktigt är det att </w:t>
      </w:r>
      <w:r>
        <w:rPr>
          <w:rStyle w:val="Betoning"/>
          <w:i w:val="0"/>
        </w:rPr>
        <w:t xml:space="preserve">skapa ett meningsfullt sammanhang för </w:t>
      </w:r>
      <w:r w:rsidRPr="00CF62FC">
        <w:rPr>
          <w:rStyle w:val="Betoning"/>
          <w:i w:val="0"/>
        </w:rPr>
        <w:t xml:space="preserve">studenten </w:t>
      </w:r>
      <w:r>
        <w:rPr>
          <w:rStyle w:val="Betoning"/>
          <w:i w:val="0"/>
        </w:rPr>
        <w:t xml:space="preserve">genom att ge de chanser att lösa </w:t>
      </w:r>
      <w:r w:rsidRPr="00CF62FC">
        <w:rPr>
          <w:rStyle w:val="Betoning"/>
          <w:i w:val="0"/>
        </w:rPr>
        <w:t>olika problem?</w:t>
      </w:r>
    </w:p>
    <w:p w14:paraId="286BAC35" w14:textId="77777777" w:rsidR="00CF62FC" w:rsidRPr="00CF62FC" w:rsidRDefault="00CF62FC" w:rsidP="00CF62FC">
      <w:pPr>
        <w:rPr>
          <w:rStyle w:val="Betoning"/>
          <w:i w:val="0"/>
        </w:rPr>
      </w:pPr>
    </w:p>
    <w:p w14:paraId="37EE65E0" w14:textId="6E9F5D95" w:rsidR="00216249" w:rsidRPr="00216249" w:rsidRDefault="00C6227E" w:rsidP="00216249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>Hur viktigt är det att lärandet genomförs med hjälp av övning och granskning?</w:t>
      </w:r>
    </w:p>
    <w:p w14:paraId="255585D4" w14:textId="77777777" w:rsidR="0057202A" w:rsidRDefault="0057202A" w:rsidP="0057202A">
      <w:pPr>
        <w:rPr>
          <w:rStyle w:val="Starkbetoning"/>
          <w:b w:val="0"/>
          <w:i w:val="0"/>
          <w:color w:val="auto"/>
        </w:rPr>
      </w:pPr>
    </w:p>
    <w:p w14:paraId="096ADFFB" w14:textId="77777777" w:rsidR="00D51BBF" w:rsidRDefault="00D51BBF" w:rsidP="001F4584">
      <w:pPr>
        <w:pStyle w:val="Underrubrik"/>
        <w:rPr>
          <w:i w:val="0"/>
        </w:rPr>
      </w:pPr>
    </w:p>
    <w:p w14:paraId="641F5528" w14:textId="77777777" w:rsidR="00D51BBF" w:rsidRDefault="00D51BBF" w:rsidP="001F4584">
      <w:pPr>
        <w:pStyle w:val="Underrubrik"/>
        <w:rPr>
          <w:i w:val="0"/>
        </w:rPr>
      </w:pPr>
    </w:p>
    <w:p w14:paraId="1C3DE96C" w14:textId="77777777" w:rsidR="0080270A" w:rsidRDefault="0080270A" w:rsidP="001F4584">
      <w:pPr>
        <w:pStyle w:val="Underrubrik"/>
        <w:rPr>
          <w:b/>
          <w:i w:val="0"/>
          <w:color w:val="auto"/>
        </w:rPr>
      </w:pPr>
    </w:p>
    <w:p w14:paraId="0E30A862" w14:textId="77777777" w:rsidR="0080270A" w:rsidRDefault="0080270A" w:rsidP="001F4584">
      <w:pPr>
        <w:pStyle w:val="Underrubrik"/>
        <w:rPr>
          <w:b/>
          <w:i w:val="0"/>
          <w:color w:val="auto"/>
        </w:rPr>
      </w:pPr>
    </w:p>
    <w:p w14:paraId="7BB86A66" w14:textId="77777777" w:rsidR="0080270A" w:rsidRDefault="0080270A" w:rsidP="001F4584">
      <w:pPr>
        <w:pStyle w:val="Underrubrik"/>
        <w:rPr>
          <w:b/>
          <w:i w:val="0"/>
          <w:color w:val="auto"/>
        </w:rPr>
      </w:pPr>
    </w:p>
    <w:p w14:paraId="6CD6D119" w14:textId="77777777" w:rsidR="0080270A" w:rsidRDefault="0080270A" w:rsidP="001F4584">
      <w:pPr>
        <w:pStyle w:val="Underrubrik"/>
        <w:rPr>
          <w:b/>
          <w:i w:val="0"/>
          <w:color w:val="auto"/>
        </w:rPr>
      </w:pPr>
    </w:p>
    <w:p w14:paraId="0D14EBE8" w14:textId="77777777" w:rsidR="001F4584" w:rsidRPr="00961134" w:rsidRDefault="001F4584" w:rsidP="001F4584">
      <w:pPr>
        <w:pStyle w:val="Underrubrik"/>
        <w:rPr>
          <w:b/>
          <w:i w:val="0"/>
          <w:color w:val="auto"/>
        </w:rPr>
      </w:pPr>
      <w:r w:rsidRPr="00961134">
        <w:rPr>
          <w:b/>
          <w:i w:val="0"/>
          <w:color w:val="auto"/>
        </w:rPr>
        <w:lastRenderedPageBreak/>
        <w:t>Bedömning &amp; Hjälp</w:t>
      </w:r>
    </w:p>
    <w:p w14:paraId="70EE14F7" w14:textId="77777777" w:rsidR="00C5675B" w:rsidRDefault="00C5675B" w:rsidP="0057202A">
      <w:pPr>
        <w:rPr>
          <w:rStyle w:val="Starkbetoning"/>
        </w:rPr>
      </w:pPr>
    </w:p>
    <w:p w14:paraId="78A73E57" w14:textId="10336852" w:rsidR="00C5675B" w:rsidRPr="00677B08" w:rsidRDefault="005C321D" w:rsidP="00677B08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 xml:space="preserve">Hur viktigt är det att kursen har </w:t>
      </w:r>
      <w:r w:rsidR="003603D0">
        <w:rPr>
          <w:rStyle w:val="Betoning"/>
          <w:i w:val="0"/>
        </w:rPr>
        <w:t>formativ</w:t>
      </w:r>
      <w:r w:rsidR="00154D6B">
        <w:rPr>
          <w:rStyle w:val="Betoning"/>
          <w:i w:val="0"/>
        </w:rPr>
        <w:t>a</w:t>
      </w:r>
      <w:r w:rsidR="00EE6C6B">
        <w:rPr>
          <w:rStyle w:val="Betoning"/>
          <w:i w:val="0"/>
        </w:rPr>
        <w:t xml:space="preserve"> bedömningar</w:t>
      </w:r>
      <w:r w:rsidR="003603D0">
        <w:rPr>
          <w:rStyle w:val="Betoning"/>
          <w:i w:val="0"/>
        </w:rPr>
        <w:t xml:space="preserve"> av studenten</w:t>
      </w:r>
      <w:r w:rsidR="00154D6B">
        <w:rPr>
          <w:rStyle w:val="Betoning"/>
          <w:i w:val="0"/>
        </w:rPr>
        <w:t xml:space="preserve"> för att skapa en lärmiljö som ger studenten möjligheter att lära sig? </w:t>
      </w:r>
      <w:r w:rsidR="00677B08">
        <w:rPr>
          <w:rStyle w:val="Betoning"/>
          <w:i w:val="0"/>
        </w:rPr>
        <w:t xml:space="preserve">T.ex. </w:t>
      </w:r>
      <w:r w:rsidR="00DD5DBB" w:rsidRPr="00677B08">
        <w:rPr>
          <w:rStyle w:val="Betoning"/>
          <w:i w:val="0"/>
        </w:rPr>
        <w:t>k</w:t>
      </w:r>
      <w:r w:rsidRPr="00677B08">
        <w:rPr>
          <w:rStyle w:val="Betoning"/>
          <w:i w:val="0"/>
        </w:rPr>
        <w:t>apiteltest</w:t>
      </w:r>
      <w:r w:rsidR="00677B08">
        <w:rPr>
          <w:rStyle w:val="Betoning"/>
          <w:i w:val="0"/>
        </w:rPr>
        <w:t>er</w:t>
      </w:r>
      <w:r w:rsidRPr="00677B08">
        <w:rPr>
          <w:rStyle w:val="Betoning"/>
          <w:i w:val="0"/>
        </w:rPr>
        <w:t xml:space="preserve"> och </w:t>
      </w:r>
      <w:r w:rsidR="00677B08">
        <w:rPr>
          <w:rStyle w:val="Betoning"/>
          <w:i w:val="0"/>
        </w:rPr>
        <w:t>avslutnings test.</w:t>
      </w:r>
    </w:p>
    <w:p w14:paraId="0B58D793" w14:textId="77777777" w:rsidR="00790EBF" w:rsidRPr="00790EBF" w:rsidRDefault="00790EBF" w:rsidP="00790EBF">
      <w:pPr>
        <w:pStyle w:val="Liststycke"/>
        <w:ind w:left="792"/>
        <w:rPr>
          <w:rStyle w:val="Betoning"/>
          <w:i w:val="0"/>
        </w:rPr>
      </w:pPr>
    </w:p>
    <w:p w14:paraId="7DF5045A" w14:textId="37BD2FA6" w:rsidR="00082360" w:rsidRPr="00C170BD" w:rsidRDefault="005C321D" w:rsidP="00C170BD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 xml:space="preserve">Hur </w:t>
      </w:r>
      <w:bookmarkStart w:id="0" w:name="_GoBack"/>
      <w:bookmarkEnd w:id="0"/>
      <w:r>
        <w:rPr>
          <w:rFonts w:eastAsia="Times New Roman" w:cs="Times New Roman"/>
          <w:color w:val="333333"/>
        </w:rPr>
        <w:t xml:space="preserve">viktigt är det att </w:t>
      </w:r>
      <w:r w:rsidR="00D24070">
        <w:rPr>
          <w:rFonts w:eastAsia="Times New Roman" w:cs="Times New Roman"/>
          <w:color w:val="333333"/>
        </w:rPr>
        <w:t>studenten får reflektera efter kursen är genomförd?</w:t>
      </w:r>
      <w:ins w:id="1" w:author="Olivia Imner" w:date="2018-05-21T12:23:00Z">
        <w:r w:rsidR="00C170BD">
          <w:rPr>
            <w:rFonts w:eastAsia="Times New Roman" w:cs="Times New Roman"/>
            <w:color w:val="333333"/>
          </w:rPr>
          <w:t xml:space="preserve"> </w:t>
        </w:r>
      </w:ins>
    </w:p>
    <w:p w14:paraId="693B7BC4" w14:textId="68AEA17D" w:rsidR="00407024" w:rsidRDefault="0057202A" w:rsidP="003A2AAD">
      <w:pPr>
        <w:pStyle w:val="Underrubrik"/>
        <w:rPr>
          <w:rStyle w:val="Starkbetoning"/>
          <w:color w:val="auto"/>
        </w:rPr>
      </w:pPr>
      <w:r w:rsidRPr="00CF62FC">
        <w:rPr>
          <w:rStyle w:val="Starkbetoning"/>
          <w:color w:val="auto"/>
        </w:rPr>
        <w:t xml:space="preserve">Användarbarhet och feedback på prestation </w:t>
      </w:r>
    </w:p>
    <w:p w14:paraId="7F5A933B" w14:textId="77777777" w:rsidR="003A2AAD" w:rsidRPr="003A2AAD" w:rsidRDefault="003A2AAD" w:rsidP="003A2AAD"/>
    <w:p w14:paraId="579FDABE" w14:textId="787FEC70" w:rsidR="00F80D3C" w:rsidRPr="003A2AAD" w:rsidRDefault="00407024" w:rsidP="003A2AAD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>
        <w:rPr>
          <w:rFonts w:eastAsia="Times New Roman" w:cs="Times New Roman"/>
          <w:color w:val="333333"/>
          <w:sz w:val="23"/>
          <w:szCs w:val="23"/>
        </w:rPr>
        <w:t xml:space="preserve">Hur viktigt är det att </w:t>
      </w:r>
      <w:r w:rsidR="00B8044A" w:rsidRPr="00407024">
        <w:rPr>
          <w:rFonts w:eastAsia="Times New Roman" w:cs="Times New Roman"/>
          <w:color w:val="333333"/>
          <w:sz w:val="23"/>
          <w:szCs w:val="23"/>
        </w:rPr>
        <w:t xml:space="preserve">studenten </w:t>
      </w:r>
      <w:r w:rsidR="00677B08">
        <w:rPr>
          <w:rFonts w:eastAsia="Times New Roman" w:cs="Times New Roman"/>
          <w:color w:val="333333"/>
          <w:sz w:val="23"/>
          <w:szCs w:val="23"/>
        </w:rPr>
        <w:t>blir korrigerad när misstag utförs i kursen?</w:t>
      </w:r>
    </w:p>
    <w:p w14:paraId="6710B7F0" w14:textId="74888EEE" w:rsidR="00A828B4" w:rsidRDefault="00A828B4" w:rsidP="001F4584">
      <w:pPr>
        <w:pStyle w:val="Underrubrik"/>
        <w:rPr>
          <w:rStyle w:val="Starkbetoning"/>
          <w:color w:val="auto"/>
        </w:rPr>
      </w:pPr>
      <w:r w:rsidRPr="00C170BD">
        <w:rPr>
          <w:rStyle w:val="Starkbetoning"/>
          <w:color w:val="auto"/>
        </w:rPr>
        <w:t>Samarbete</w:t>
      </w:r>
    </w:p>
    <w:p w14:paraId="5E9E70CF" w14:textId="77777777" w:rsidR="003A2AAD" w:rsidRPr="003A2AAD" w:rsidRDefault="003A2AAD" w:rsidP="003A2AAD"/>
    <w:p w14:paraId="20F6DEC3" w14:textId="7B40AE8F" w:rsidR="00C37DBD" w:rsidRPr="00DE3420" w:rsidRDefault="003A2AAD" w:rsidP="00DE3420">
      <w:pPr>
        <w:pStyle w:val="Liststycke"/>
        <w:numPr>
          <w:ilvl w:val="0"/>
          <w:numId w:val="1"/>
        </w:numPr>
        <w:spacing w:before="158" w:after="158"/>
        <w:outlineLvl w:val="3"/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</w:pPr>
      <w:r w:rsidRPr="00DE3420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 xml:space="preserve">Hur viktigt är det att studenten ska samarbeta med andra för att visa förståelse? </w:t>
      </w:r>
    </w:p>
    <w:p w14:paraId="50CF3D10" w14:textId="396667C1" w:rsidR="003A2AAD" w:rsidRPr="00C170BD" w:rsidRDefault="004836E0" w:rsidP="00C37DBD">
      <w:pPr>
        <w:spacing w:before="158" w:after="158"/>
        <w:outlineLvl w:val="3"/>
        <w:rPr>
          <w:rStyle w:val="Starkbetoning"/>
          <w:rFonts w:eastAsia="Times New Roman" w:cs="Times New Roman"/>
          <w:bCs w:val="0"/>
          <w:i w:val="0"/>
          <w:iCs w:val="0"/>
          <w:color w:val="auto"/>
        </w:rPr>
      </w:pPr>
      <w:r w:rsidRPr="00C170BD">
        <w:rPr>
          <w:rStyle w:val="Starkbetoning"/>
          <w:rFonts w:eastAsia="Times New Roman" w:cs="Times New Roman"/>
          <w:bCs w:val="0"/>
          <w:i w:val="0"/>
          <w:iCs w:val="0"/>
          <w:color w:val="auto"/>
        </w:rPr>
        <w:t>Avslut</w:t>
      </w:r>
    </w:p>
    <w:p w14:paraId="1BDE77C1" w14:textId="4422B161" w:rsidR="00F92B49" w:rsidRPr="004836E0" w:rsidRDefault="00C37DBD" w:rsidP="00407024">
      <w:pPr>
        <w:spacing w:before="158" w:after="158"/>
        <w:outlineLvl w:val="3"/>
        <w:rPr>
          <w:rFonts w:eastAsia="Times New Roman" w:cs="Times New Roman"/>
          <w:color w:val="333333"/>
        </w:rPr>
      </w:pPr>
      <w:r w:rsidRPr="004836E0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</w:rPr>
        <w:t xml:space="preserve">Är det något </w:t>
      </w:r>
      <w:r w:rsidR="00407024" w:rsidRPr="004836E0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</w:rPr>
        <w:t>som har blivit utlämnat från Grade pedagogiska kursdesign?</w:t>
      </w:r>
    </w:p>
    <w:p w14:paraId="262B3318" w14:textId="6683D8CF" w:rsidR="00F92B49" w:rsidRPr="00F92B49" w:rsidRDefault="00F92B49" w:rsidP="00F92B49">
      <w:p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</w:p>
    <w:sectPr w:rsidR="00F92B49" w:rsidRPr="00F92B49" w:rsidSect="007E61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DC2E3E" w14:textId="77777777" w:rsidR="001A1187" w:rsidRDefault="001A1187" w:rsidP="000B1E87">
      <w:r>
        <w:separator/>
      </w:r>
    </w:p>
  </w:endnote>
  <w:endnote w:type="continuationSeparator" w:id="0">
    <w:p w14:paraId="37DC14B5" w14:textId="77777777" w:rsidR="001A1187" w:rsidRDefault="001A1187" w:rsidP="000B1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3DA360" w14:textId="77777777" w:rsidR="001A1187" w:rsidRDefault="001A1187" w:rsidP="000B1E87">
      <w:r>
        <w:separator/>
      </w:r>
    </w:p>
  </w:footnote>
  <w:footnote w:type="continuationSeparator" w:id="0">
    <w:p w14:paraId="0514D5C6" w14:textId="77777777" w:rsidR="001A1187" w:rsidRDefault="001A1187" w:rsidP="000B1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46D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FA73B1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36F5531"/>
    <w:multiLevelType w:val="hybridMultilevel"/>
    <w:tmpl w:val="8FE85230"/>
    <w:lvl w:ilvl="0" w:tplc="0CCA145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5A088D"/>
    <w:multiLevelType w:val="hybridMultilevel"/>
    <w:tmpl w:val="6A829C9E"/>
    <w:lvl w:ilvl="0" w:tplc="0CCA145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BA"/>
    <w:rsid w:val="00007003"/>
    <w:rsid w:val="00050421"/>
    <w:rsid w:val="000519AC"/>
    <w:rsid w:val="00082360"/>
    <w:rsid w:val="00084D7D"/>
    <w:rsid w:val="0008768B"/>
    <w:rsid w:val="00092311"/>
    <w:rsid w:val="000B1E87"/>
    <w:rsid w:val="000C2563"/>
    <w:rsid w:val="000F071F"/>
    <w:rsid w:val="000F49A4"/>
    <w:rsid w:val="00130405"/>
    <w:rsid w:val="00136503"/>
    <w:rsid w:val="0014487A"/>
    <w:rsid w:val="00153DCD"/>
    <w:rsid w:val="00154D6B"/>
    <w:rsid w:val="001803FF"/>
    <w:rsid w:val="001A1187"/>
    <w:rsid w:val="001D3A25"/>
    <w:rsid w:val="001E588E"/>
    <w:rsid w:val="001F4584"/>
    <w:rsid w:val="002067C8"/>
    <w:rsid w:val="00216249"/>
    <w:rsid w:val="002749F1"/>
    <w:rsid w:val="002A3EBA"/>
    <w:rsid w:val="002A5A3D"/>
    <w:rsid w:val="002B6D45"/>
    <w:rsid w:val="00327879"/>
    <w:rsid w:val="003603D0"/>
    <w:rsid w:val="003654E7"/>
    <w:rsid w:val="0037406C"/>
    <w:rsid w:val="00377615"/>
    <w:rsid w:val="003813D7"/>
    <w:rsid w:val="00384EDA"/>
    <w:rsid w:val="00385CA1"/>
    <w:rsid w:val="003A2AAD"/>
    <w:rsid w:val="003B4C2F"/>
    <w:rsid w:val="003E5DB6"/>
    <w:rsid w:val="003E7A3F"/>
    <w:rsid w:val="004049C9"/>
    <w:rsid w:val="00405F8C"/>
    <w:rsid w:val="00407024"/>
    <w:rsid w:val="00407B17"/>
    <w:rsid w:val="00410E22"/>
    <w:rsid w:val="00420C9B"/>
    <w:rsid w:val="00426972"/>
    <w:rsid w:val="004376C0"/>
    <w:rsid w:val="00463490"/>
    <w:rsid w:val="00467DAA"/>
    <w:rsid w:val="00480580"/>
    <w:rsid w:val="004836E0"/>
    <w:rsid w:val="00496441"/>
    <w:rsid w:val="004B7616"/>
    <w:rsid w:val="004D6C50"/>
    <w:rsid w:val="004E24BC"/>
    <w:rsid w:val="0050307D"/>
    <w:rsid w:val="005145B4"/>
    <w:rsid w:val="00514D02"/>
    <w:rsid w:val="00546B58"/>
    <w:rsid w:val="0057202A"/>
    <w:rsid w:val="0058012E"/>
    <w:rsid w:val="00584667"/>
    <w:rsid w:val="005A4ECE"/>
    <w:rsid w:val="005A6428"/>
    <w:rsid w:val="005A703E"/>
    <w:rsid w:val="005C321D"/>
    <w:rsid w:val="005F6D14"/>
    <w:rsid w:val="006141AB"/>
    <w:rsid w:val="00635037"/>
    <w:rsid w:val="00640786"/>
    <w:rsid w:val="00640E54"/>
    <w:rsid w:val="00645956"/>
    <w:rsid w:val="006501F4"/>
    <w:rsid w:val="00651447"/>
    <w:rsid w:val="00666D19"/>
    <w:rsid w:val="006678FA"/>
    <w:rsid w:val="00677B08"/>
    <w:rsid w:val="00682861"/>
    <w:rsid w:val="006C07D3"/>
    <w:rsid w:val="006F3DE4"/>
    <w:rsid w:val="007059DF"/>
    <w:rsid w:val="007134B2"/>
    <w:rsid w:val="00721591"/>
    <w:rsid w:val="0073401D"/>
    <w:rsid w:val="00747D8E"/>
    <w:rsid w:val="00747E33"/>
    <w:rsid w:val="0075011F"/>
    <w:rsid w:val="00790EBF"/>
    <w:rsid w:val="007D7762"/>
    <w:rsid w:val="007E1EF8"/>
    <w:rsid w:val="007E610D"/>
    <w:rsid w:val="0080270A"/>
    <w:rsid w:val="008044AA"/>
    <w:rsid w:val="0081754F"/>
    <w:rsid w:val="00827BEE"/>
    <w:rsid w:val="008543AD"/>
    <w:rsid w:val="00874B0A"/>
    <w:rsid w:val="008A4BC2"/>
    <w:rsid w:val="008D2023"/>
    <w:rsid w:val="008D636B"/>
    <w:rsid w:val="008F052E"/>
    <w:rsid w:val="008F45CE"/>
    <w:rsid w:val="00902A8F"/>
    <w:rsid w:val="00907E0D"/>
    <w:rsid w:val="00911005"/>
    <w:rsid w:val="00911E9F"/>
    <w:rsid w:val="009252B3"/>
    <w:rsid w:val="00925A79"/>
    <w:rsid w:val="00941543"/>
    <w:rsid w:val="0094310A"/>
    <w:rsid w:val="0094666C"/>
    <w:rsid w:val="00952C7C"/>
    <w:rsid w:val="00961134"/>
    <w:rsid w:val="00975781"/>
    <w:rsid w:val="0098491E"/>
    <w:rsid w:val="00992489"/>
    <w:rsid w:val="009D3744"/>
    <w:rsid w:val="009E138E"/>
    <w:rsid w:val="009F05CF"/>
    <w:rsid w:val="009F0E0E"/>
    <w:rsid w:val="009F6920"/>
    <w:rsid w:val="00A11571"/>
    <w:rsid w:val="00A33A5E"/>
    <w:rsid w:val="00A34438"/>
    <w:rsid w:val="00A36188"/>
    <w:rsid w:val="00A53FDD"/>
    <w:rsid w:val="00A828B4"/>
    <w:rsid w:val="00AA5DC6"/>
    <w:rsid w:val="00AB6149"/>
    <w:rsid w:val="00B323AA"/>
    <w:rsid w:val="00B43FE1"/>
    <w:rsid w:val="00B45F8E"/>
    <w:rsid w:val="00B77030"/>
    <w:rsid w:val="00B8044A"/>
    <w:rsid w:val="00BB29A4"/>
    <w:rsid w:val="00BC0AAA"/>
    <w:rsid w:val="00BC1972"/>
    <w:rsid w:val="00BE1AED"/>
    <w:rsid w:val="00C0053E"/>
    <w:rsid w:val="00C04FCC"/>
    <w:rsid w:val="00C170BD"/>
    <w:rsid w:val="00C17DA6"/>
    <w:rsid w:val="00C24E7E"/>
    <w:rsid w:val="00C322C7"/>
    <w:rsid w:val="00C37DBD"/>
    <w:rsid w:val="00C40635"/>
    <w:rsid w:val="00C428F1"/>
    <w:rsid w:val="00C52D7D"/>
    <w:rsid w:val="00C5675B"/>
    <w:rsid w:val="00C6227E"/>
    <w:rsid w:val="00C7351D"/>
    <w:rsid w:val="00C76CC7"/>
    <w:rsid w:val="00C95240"/>
    <w:rsid w:val="00CB2A6F"/>
    <w:rsid w:val="00CF2B37"/>
    <w:rsid w:val="00CF62FC"/>
    <w:rsid w:val="00D17958"/>
    <w:rsid w:val="00D17ACE"/>
    <w:rsid w:val="00D24070"/>
    <w:rsid w:val="00D41C24"/>
    <w:rsid w:val="00D51BBF"/>
    <w:rsid w:val="00D5587C"/>
    <w:rsid w:val="00D95BB3"/>
    <w:rsid w:val="00DA67F1"/>
    <w:rsid w:val="00DB1AF4"/>
    <w:rsid w:val="00DC045A"/>
    <w:rsid w:val="00DD5DBB"/>
    <w:rsid w:val="00DE3420"/>
    <w:rsid w:val="00DF4036"/>
    <w:rsid w:val="00E14F00"/>
    <w:rsid w:val="00E25890"/>
    <w:rsid w:val="00E35DDB"/>
    <w:rsid w:val="00E46CE1"/>
    <w:rsid w:val="00EA2462"/>
    <w:rsid w:val="00EA3DB9"/>
    <w:rsid w:val="00EB08C4"/>
    <w:rsid w:val="00EB7FEF"/>
    <w:rsid w:val="00ED5C9A"/>
    <w:rsid w:val="00ED68C0"/>
    <w:rsid w:val="00EE2C8F"/>
    <w:rsid w:val="00EE6C6B"/>
    <w:rsid w:val="00EF1C66"/>
    <w:rsid w:val="00EF34CD"/>
    <w:rsid w:val="00F00D2B"/>
    <w:rsid w:val="00F0303A"/>
    <w:rsid w:val="00F270EA"/>
    <w:rsid w:val="00F40D57"/>
    <w:rsid w:val="00F41BC6"/>
    <w:rsid w:val="00F572CE"/>
    <w:rsid w:val="00F672E7"/>
    <w:rsid w:val="00F80D3C"/>
    <w:rsid w:val="00F82DC6"/>
    <w:rsid w:val="00F92B49"/>
    <w:rsid w:val="00F95F9E"/>
    <w:rsid w:val="00F97A43"/>
    <w:rsid w:val="00FA0E42"/>
    <w:rsid w:val="00FC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9C30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2A3EB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A3EB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4">
    <w:name w:val="heading 4"/>
    <w:basedOn w:val="Normal"/>
    <w:link w:val="Rubrik4Char"/>
    <w:uiPriority w:val="9"/>
    <w:qFormat/>
    <w:rsid w:val="00C7351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A3EB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2A3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A3EB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2A3E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etoning2">
    <w:name w:val="Strong"/>
    <w:basedOn w:val="Standardstycketypsnitt"/>
    <w:uiPriority w:val="22"/>
    <w:qFormat/>
    <w:rsid w:val="002A3EBA"/>
    <w:rPr>
      <w:b/>
      <w:bCs/>
    </w:rPr>
  </w:style>
  <w:style w:type="character" w:styleId="Starkbetoning">
    <w:name w:val="Intense Emphasis"/>
    <w:basedOn w:val="Standardstycketypsnitt"/>
    <w:uiPriority w:val="21"/>
    <w:qFormat/>
    <w:rsid w:val="002A3EBA"/>
    <w:rPr>
      <w:b/>
      <w:bCs/>
      <w:i/>
      <w:iCs/>
      <w:color w:val="4F81BD" w:themeColor="accent1"/>
    </w:rPr>
  </w:style>
  <w:style w:type="character" w:styleId="Betoning">
    <w:name w:val="Emphasis"/>
    <w:basedOn w:val="Standardstycketypsnitt"/>
    <w:uiPriority w:val="20"/>
    <w:qFormat/>
    <w:rsid w:val="002A3EBA"/>
    <w:rPr>
      <w:i/>
      <w:iCs/>
    </w:rPr>
  </w:style>
  <w:style w:type="character" w:styleId="Diskretbetoning">
    <w:name w:val="Subtle Emphasis"/>
    <w:basedOn w:val="Standardstycketypsnitt"/>
    <w:uiPriority w:val="19"/>
    <w:qFormat/>
    <w:rsid w:val="002A3EBA"/>
    <w:rPr>
      <w:i/>
      <w:iCs/>
      <w:color w:val="808080" w:themeColor="text1" w:themeTint="7F"/>
    </w:rPr>
  </w:style>
  <w:style w:type="character" w:customStyle="1" w:styleId="Rubrik2Char">
    <w:name w:val="Rubrik 2 Char"/>
    <w:basedOn w:val="Standardstycketypsnitt"/>
    <w:link w:val="Rubrik2"/>
    <w:uiPriority w:val="9"/>
    <w:rsid w:val="002A3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ypsnitt"/>
    <w:link w:val="Rubrik1"/>
    <w:uiPriority w:val="9"/>
    <w:rsid w:val="002A3E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stycke">
    <w:name w:val="List Paragraph"/>
    <w:basedOn w:val="Normal"/>
    <w:uiPriority w:val="34"/>
    <w:qFormat/>
    <w:rsid w:val="00EF34CD"/>
    <w:pPr>
      <w:ind w:left="720"/>
      <w:contextualSpacing/>
    </w:pPr>
  </w:style>
  <w:style w:type="character" w:customStyle="1" w:styleId="Rubrik4Char">
    <w:name w:val="Rubrik 4 Char"/>
    <w:basedOn w:val="Standardstycketypsnitt"/>
    <w:link w:val="Rubrik4"/>
    <w:uiPriority w:val="9"/>
    <w:rsid w:val="00C7351D"/>
    <w:rPr>
      <w:rFonts w:ascii="Times New Roman" w:hAnsi="Times New Roman" w:cs="Times New Roman"/>
      <w:b/>
      <w:bCs/>
    </w:rPr>
  </w:style>
  <w:style w:type="paragraph" w:styleId="Sidhuvud">
    <w:name w:val="header"/>
    <w:basedOn w:val="Normal"/>
    <w:link w:val="SidhuvudChar"/>
    <w:uiPriority w:val="99"/>
    <w:unhideWhenUsed/>
    <w:rsid w:val="000B1E87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rsid w:val="000B1E87"/>
    <w:rPr>
      <w:rFonts w:asciiTheme="majorHAnsi" w:hAnsiTheme="majorHAnsi"/>
    </w:rPr>
  </w:style>
  <w:style w:type="paragraph" w:styleId="Sidfot">
    <w:name w:val="footer"/>
    <w:basedOn w:val="Normal"/>
    <w:link w:val="SidfotChar"/>
    <w:uiPriority w:val="99"/>
    <w:unhideWhenUsed/>
    <w:rsid w:val="000B1E87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0B1E87"/>
    <w:rPr>
      <w:rFonts w:asciiTheme="majorHAnsi" w:hAnsiTheme="majorHAnsi"/>
    </w:rPr>
  </w:style>
  <w:style w:type="character" w:styleId="Kommentarsreferens">
    <w:name w:val="annotation reference"/>
    <w:basedOn w:val="Standardstycketypsnitt"/>
    <w:uiPriority w:val="99"/>
    <w:semiHidden/>
    <w:unhideWhenUsed/>
    <w:rsid w:val="00992489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992489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992489"/>
    <w:rPr>
      <w:rFonts w:asciiTheme="majorHAnsi" w:hAnsiTheme="majorHAnsi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992489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992489"/>
    <w:rPr>
      <w:rFonts w:asciiTheme="majorHAnsi" w:hAnsiTheme="majorHAnsi"/>
      <w:b/>
      <w:bCs/>
      <w:sz w:val="20"/>
      <w:szCs w:val="20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992489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992489"/>
    <w:rPr>
      <w:rFonts w:ascii="Lucida Grande" w:hAnsi="Lucida Grande" w:cs="Lucida Grande"/>
      <w:sz w:val="18"/>
      <w:szCs w:val="18"/>
    </w:rPr>
  </w:style>
  <w:style w:type="table" w:styleId="Tabellrutnt">
    <w:name w:val="Table Grid"/>
    <w:basedOn w:val="Normaltabell"/>
    <w:uiPriority w:val="59"/>
    <w:rsid w:val="001F45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2A3EB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A3EB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4">
    <w:name w:val="heading 4"/>
    <w:basedOn w:val="Normal"/>
    <w:link w:val="Rubrik4Char"/>
    <w:uiPriority w:val="9"/>
    <w:qFormat/>
    <w:rsid w:val="00C7351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A3EB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2A3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A3EB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2A3E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etoning2">
    <w:name w:val="Strong"/>
    <w:basedOn w:val="Standardstycketypsnitt"/>
    <w:uiPriority w:val="22"/>
    <w:qFormat/>
    <w:rsid w:val="002A3EBA"/>
    <w:rPr>
      <w:b/>
      <w:bCs/>
    </w:rPr>
  </w:style>
  <w:style w:type="character" w:styleId="Starkbetoning">
    <w:name w:val="Intense Emphasis"/>
    <w:basedOn w:val="Standardstycketypsnitt"/>
    <w:uiPriority w:val="21"/>
    <w:qFormat/>
    <w:rsid w:val="002A3EBA"/>
    <w:rPr>
      <w:b/>
      <w:bCs/>
      <w:i/>
      <w:iCs/>
      <w:color w:val="4F81BD" w:themeColor="accent1"/>
    </w:rPr>
  </w:style>
  <w:style w:type="character" w:styleId="Betoning">
    <w:name w:val="Emphasis"/>
    <w:basedOn w:val="Standardstycketypsnitt"/>
    <w:uiPriority w:val="20"/>
    <w:qFormat/>
    <w:rsid w:val="002A3EBA"/>
    <w:rPr>
      <w:i/>
      <w:iCs/>
    </w:rPr>
  </w:style>
  <w:style w:type="character" w:styleId="Diskretbetoning">
    <w:name w:val="Subtle Emphasis"/>
    <w:basedOn w:val="Standardstycketypsnitt"/>
    <w:uiPriority w:val="19"/>
    <w:qFormat/>
    <w:rsid w:val="002A3EBA"/>
    <w:rPr>
      <w:i/>
      <w:iCs/>
      <w:color w:val="808080" w:themeColor="text1" w:themeTint="7F"/>
    </w:rPr>
  </w:style>
  <w:style w:type="character" w:customStyle="1" w:styleId="Rubrik2Char">
    <w:name w:val="Rubrik 2 Char"/>
    <w:basedOn w:val="Standardstycketypsnitt"/>
    <w:link w:val="Rubrik2"/>
    <w:uiPriority w:val="9"/>
    <w:rsid w:val="002A3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ypsnitt"/>
    <w:link w:val="Rubrik1"/>
    <w:uiPriority w:val="9"/>
    <w:rsid w:val="002A3E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stycke">
    <w:name w:val="List Paragraph"/>
    <w:basedOn w:val="Normal"/>
    <w:uiPriority w:val="34"/>
    <w:qFormat/>
    <w:rsid w:val="00EF34CD"/>
    <w:pPr>
      <w:ind w:left="720"/>
      <w:contextualSpacing/>
    </w:pPr>
  </w:style>
  <w:style w:type="character" w:customStyle="1" w:styleId="Rubrik4Char">
    <w:name w:val="Rubrik 4 Char"/>
    <w:basedOn w:val="Standardstycketypsnitt"/>
    <w:link w:val="Rubrik4"/>
    <w:uiPriority w:val="9"/>
    <w:rsid w:val="00C7351D"/>
    <w:rPr>
      <w:rFonts w:ascii="Times New Roman" w:hAnsi="Times New Roman" w:cs="Times New Roman"/>
      <w:b/>
      <w:bCs/>
    </w:rPr>
  </w:style>
  <w:style w:type="paragraph" w:styleId="Sidhuvud">
    <w:name w:val="header"/>
    <w:basedOn w:val="Normal"/>
    <w:link w:val="SidhuvudChar"/>
    <w:uiPriority w:val="99"/>
    <w:unhideWhenUsed/>
    <w:rsid w:val="000B1E87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rsid w:val="000B1E87"/>
    <w:rPr>
      <w:rFonts w:asciiTheme="majorHAnsi" w:hAnsiTheme="majorHAnsi"/>
    </w:rPr>
  </w:style>
  <w:style w:type="paragraph" w:styleId="Sidfot">
    <w:name w:val="footer"/>
    <w:basedOn w:val="Normal"/>
    <w:link w:val="SidfotChar"/>
    <w:uiPriority w:val="99"/>
    <w:unhideWhenUsed/>
    <w:rsid w:val="000B1E87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0B1E87"/>
    <w:rPr>
      <w:rFonts w:asciiTheme="majorHAnsi" w:hAnsiTheme="majorHAnsi"/>
    </w:rPr>
  </w:style>
  <w:style w:type="character" w:styleId="Kommentarsreferens">
    <w:name w:val="annotation reference"/>
    <w:basedOn w:val="Standardstycketypsnitt"/>
    <w:uiPriority w:val="99"/>
    <w:semiHidden/>
    <w:unhideWhenUsed/>
    <w:rsid w:val="00992489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992489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992489"/>
    <w:rPr>
      <w:rFonts w:asciiTheme="majorHAnsi" w:hAnsiTheme="majorHAnsi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992489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992489"/>
    <w:rPr>
      <w:rFonts w:asciiTheme="majorHAnsi" w:hAnsiTheme="majorHAnsi"/>
      <w:b/>
      <w:bCs/>
      <w:sz w:val="20"/>
      <w:szCs w:val="20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992489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992489"/>
    <w:rPr>
      <w:rFonts w:ascii="Lucida Grande" w:hAnsi="Lucida Grande" w:cs="Lucida Grande"/>
      <w:sz w:val="18"/>
      <w:szCs w:val="18"/>
    </w:rPr>
  </w:style>
  <w:style w:type="table" w:styleId="Tabellrutnt">
    <w:name w:val="Table Grid"/>
    <w:basedOn w:val="Normaltabell"/>
    <w:uiPriority w:val="59"/>
    <w:rsid w:val="001F45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2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2</Pages>
  <Words>285</Words>
  <Characters>1511</Characters>
  <Application>Microsoft Macintosh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Imner</dc:creator>
  <cp:keywords/>
  <dc:description/>
  <cp:lastModifiedBy>Olivia Imner</cp:lastModifiedBy>
  <cp:revision>36</cp:revision>
  <dcterms:created xsi:type="dcterms:W3CDTF">2018-05-04T13:04:00Z</dcterms:created>
  <dcterms:modified xsi:type="dcterms:W3CDTF">2018-05-22T13:52:00Z</dcterms:modified>
</cp:coreProperties>
</file>