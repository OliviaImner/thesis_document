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CEF68" w14:textId="62DA5114" w:rsidR="00C428F1" w:rsidRPr="00B43FE1" w:rsidRDefault="002A3EBA" w:rsidP="00B43FE1">
      <w:pPr>
        <w:pStyle w:val="Rubrik"/>
      </w:pPr>
      <w:r>
        <w:t xml:space="preserve">Frågor för intervju </w:t>
      </w:r>
      <w:r w:rsidR="0073401D">
        <w:t>om pedagogiken på Grade</w:t>
      </w:r>
    </w:p>
    <w:p w14:paraId="033964F1" w14:textId="6B9780B6" w:rsidR="00C428F1" w:rsidRDefault="00C428F1" w:rsidP="00DE3420">
      <w:pPr>
        <w:pStyle w:val="Liststycke"/>
        <w:numPr>
          <w:ilvl w:val="0"/>
          <w:numId w:val="2"/>
        </w:numPr>
      </w:pPr>
      <w:r>
        <w:t xml:space="preserve">Målet med studien är att ta reda på </w:t>
      </w:r>
      <w:r w:rsidR="00F572CE">
        <w:t xml:space="preserve">hur Grade </w:t>
      </w:r>
      <w:r w:rsidR="00961134">
        <w:t>prioriterar</w:t>
      </w:r>
      <w:r w:rsidR="00F572CE">
        <w:t xml:space="preserve"> olika </w:t>
      </w:r>
      <w:r>
        <w:t xml:space="preserve">pedagogiska riktlinjer under utveckling av kurser. </w:t>
      </w:r>
    </w:p>
    <w:p w14:paraId="254A522F" w14:textId="7739CBE6" w:rsidR="0098491E" w:rsidRDefault="00EE6C6B" w:rsidP="00F62028">
      <w:pPr>
        <w:pStyle w:val="Liststycke"/>
        <w:numPr>
          <w:ilvl w:val="0"/>
          <w:numId w:val="6"/>
        </w:numPr>
        <w:rPr>
          <w:ins w:id="0" w:author="Olivia Imner" w:date="2018-05-22T19:46:00Z"/>
        </w:rPr>
      </w:pPr>
      <w:bookmarkStart w:id="1" w:name="_GoBack"/>
      <w:bookmarkEnd w:id="1"/>
      <w:r>
        <w:t xml:space="preserve">Intervjun är </w:t>
      </w:r>
      <w:r w:rsidR="0098491E">
        <w:t>frågor eller</w:t>
      </w:r>
      <w:r w:rsidR="00A33A5E">
        <w:t xml:space="preserve"> påståenden </w:t>
      </w:r>
      <w:r w:rsidR="0098491E">
        <w:t xml:space="preserve">och ska betygsättas på </w:t>
      </w:r>
      <w:r w:rsidR="00A33A5E">
        <w:t>en skala</w:t>
      </w:r>
      <w:r w:rsidR="0098491E">
        <w:t xml:space="preserve"> mellan 1-5. Vid påstående ska det bedömas hur sant påståendet är.</w:t>
      </w:r>
    </w:p>
    <w:p w14:paraId="35493AB5" w14:textId="64419C2D" w:rsidR="00374333" w:rsidRDefault="00D22CE2" w:rsidP="00DE3420">
      <w:pPr>
        <w:pStyle w:val="Liststycke"/>
        <w:numPr>
          <w:ilvl w:val="0"/>
          <w:numId w:val="2"/>
        </w:numPr>
      </w:pPr>
      <w:r>
        <w:t xml:space="preserve">Sammanfattning av skala: </w:t>
      </w:r>
      <w:r w:rsidR="00374333">
        <w:br/>
      </w:r>
      <w:r>
        <w:t>1</w:t>
      </w:r>
      <w:r w:rsidR="00374333">
        <w:t xml:space="preserve"> </w:t>
      </w:r>
      <w:r>
        <w:t xml:space="preserve">= </w:t>
      </w:r>
      <w:r w:rsidR="00FC1174">
        <w:t>In</w:t>
      </w:r>
      <w:r w:rsidR="00374333">
        <w:t>stämmer inte alls</w:t>
      </w:r>
    </w:p>
    <w:p w14:paraId="5778BE6B" w14:textId="06AF2A3E" w:rsidR="00B053B9" w:rsidRDefault="00374333" w:rsidP="00374333">
      <w:pPr>
        <w:pStyle w:val="Liststycke"/>
      </w:pPr>
      <w:r>
        <w:t xml:space="preserve">2 = </w:t>
      </w:r>
      <w:r w:rsidR="00FC1174">
        <w:t>Instämmer en del</w:t>
      </w:r>
    </w:p>
    <w:p w14:paraId="1A7F0820" w14:textId="240B30F3" w:rsidR="00374333" w:rsidRDefault="00374333" w:rsidP="00374333">
      <w:pPr>
        <w:pStyle w:val="Liststycke"/>
      </w:pPr>
      <w:r>
        <w:t xml:space="preserve">3 = </w:t>
      </w:r>
      <w:r w:rsidR="00FC1174">
        <w:t xml:space="preserve">Ingen åsikt </w:t>
      </w:r>
    </w:p>
    <w:p w14:paraId="1EFB37C5" w14:textId="508570EC" w:rsidR="00FC1174" w:rsidRDefault="00FC1174" w:rsidP="00374333">
      <w:pPr>
        <w:pStyle w:val="Liststycke"/>
      </w:pPr>
      <w:r>
        <w:t>4 = Instämmer förvisso</w:t>
      </w:r>
    </w:p>
    <w:p w14:paraId="50F54F78" w14:textId="71D831F7" w:rsidR="00FC1174" w:rsidRDefault="00FC1174" w:rsidP="00374333">
      <w:pPr>
        <w:pStyle w:val="Liststycke"/>
      </w:pPr>
      <w:r>
        <w:t>5 = Instämmer helt</w:t>
      </w:r>
    </w:p>
    <w:p w14:paraId="7F9DE210" w14:textId="77777777" w:rsidR="003E7A3F" w:rsidRPr="003E7A3F" w:rsidRDefault="003E7A3F" w:rsidP="003E7A3F"/>
    <w:p w14:paraId="4054A508" w14:textId="77777777" w:rsidR="002A3EBA" w:rsidRPr="00F572CE" w:rsidRDefault="002A3EBA" w:rsidP="001F4584">
      <w:pPr>
        <w:pStyle w:val="Underrubrik"/>
        <w:rPr>
          <w:rStyle w:val="Starkbetoning"/>
          <w:color w:val="auto"/>
        </w:rPr>
      </w:pPr>
      <w:r w:rsidRPr="00F572CE">
        <w:rPr>
          <w:rStyle w:val="Starkbetoning"/>
          <w:color w:val="auto"/>
        </w:rPr>
        <w:t>Förberedelser</w:t>
      </w:r>
    </w:p>
    <w:p w14:paraId="6CA776E5" w14:textId="77777777" w:rsidR="005F6D14" w:rsidRDefault="005F6D14" w:rsidP="005F6D14"/>
    <w:p w14:paraId="6BF3BC2E" w14:textId="77777777" w:rsidR="005A703E" w:rsidRDefault="00F92B49" w:rsidP="005A703E">
      <w:pPr>
        <w:pStyle w:val="Liststycke"/>
        <w:numPr>
          <w:ilvl w:val="0"/>
          <w:numId w:val="1"/>
        </w:numPr>
      </w:pPr>
      <w:r>
        <w:t>Hur vikti</w:t>
      </w:r>
      <w:r w:rsidR="009F0E0E">
        <w:t xml:space="preserve">gt är det </w:t>
      </w:r>
      <w:r>
        <w:t>att</w:t>
      </w:r>
      <w:r w:rsidR="004376C0">
        <w:t xml:space="preserve"> </w:t>
      </w:r>
      <w:r w:rsidR="009F0E0E">
        <w:t xml:space="preserve">kursdesignen och </w:t>
      </w:r>
      <w:r w:rsidR="004376C0">
        <w:t xml:space="preserve">ämnet </w:t>
      </w:r>
      <w:r w:rsidR="009F0E0E">
        <w:t>utförligt granskas från det bakomliggande</w:t>
      </w:r>
      <w:r w:rsidR="0081754F" w:rsidRPr="0081754F">
        <w:t xml:space="preserve"> </w:t>
      </w:r>
      <w:r w:rsidR="00410E22">
        <w:t>material</w:t>
      </w:r>
      <w:r w:rsidR="009F0E0E">
        <w:t xml:space="preserve">? </w:t>
      </w:r>
    </w:p>
    <w:p w14:paraId="7496AB2F" w14:textId="77777777" w:rsidR="00911005" w:rsidRDefault="00911005" w:rsidP="00911005"/>
    <w:p w14:paraId="01D8CB24" w14:textId="1E0BB178" w:rsidR="005A703E" w:rsidRDefault="00911005" w:rsidP="005A703E">
      <w:pPr>
        <w:pStyle w:val="Liststycke"/>
        <w:numPr>
          <w:ilvl w:val="0"/>
          <w:numId w:val="1"/>
        </w:numPr>
      </w:pPr>
      <w:r>
        <w:t>H</w:t>
      </w:r>
      <w:r w:rsidRPr="00911005">
        <w:t xml:space="preserve">ur viktigt är det att bedöma </w:t>
      </w:r>
      <w:r w:rsidR="002918E2">
        <w:t xml:space="preserve">vilken </w:t>
      </w:r>
      <w:r w:rsidRPr="00911005">
        <w:t>användargrupp</w:t>
      </w:r>
      <w:r w:rsidR="002918E2">
        <w:t xml:space="preserve"> kursen riktar sig emot</w:t>
      </w:r>
      <w:r w:rsidRPr="00911005">
        <w:t xml:space="preserve"> och </w:t>
      </w:r>
      <w:r>
        <w:t>därefter designa kursen enligt denna bedömning?</w:t>
      </w:r>
    </w:p>
    <w:p w14:paraId="2156D083" w14:textId="77777777" w:rsidR="005A703E" w:rsidRDefault="005A703E" w:rsidP="005A703E">
      <w:pPr>
        <w:pStyle w:val="Liststycke"/>
        <w:ind w:left="360"/>
      </w:pPr>
    </w:p>
    <w:p w14:paraId="79CF2A70" w14:textId="74F5DE85" w:rsidR="0098491E" w:rsidRDefault="0098491E" w:rsidP="005A703E">
      <w:pPr>
        <w:pStyle w:val="Liststycke"/>
        <w:numPr>
          <w:ilvl w:val="0"/>
          <w:numId w:val="1"/>
        </w:numPr>
      </w:pPr>
      <w:r>
        <w:t>Hur viktigt är det att uttala och förklara vad studenten ska lära sig i kursen?</w:t>
      </w:r>
    </w:p>
    <w:p w14:paraId="0972CEF2" w14:textId="77777777" w:rsidR="001D3A25" w:rsidRDefault="001D3A25" w:rsidP="001D3A25"/>
    <w:p w14:paraId="51F39A49" w14:textId="6DD491D2" w:rsidR="001D3A25" w:rsidRDefault="00F92B49" w:rsidP="001D3A25">
      <w:pPr>
        <w:pStyle w:val="Liststycke"/>
        <w:numPr>
          <w:ilvl w:val="0"/>
          <w:numId w:val="1"/>
        </w:numPr>
      </w:pPr>
      <w:r>
        <w:t xml:space="preserve">Hur viktigt är det att </w:t>
      </w:r>
      <w:r w:rsidR="00C04FCC">
        <w:t xml:space="preserve">studenten aktivt </w:t>
      </w:r>
      <w:r w:rsidR="00D51BBF">
        <w:t xml:space="preserve">kan </w:t>
      </w:r>
      <w:r w:rsidR="00C04FCC" w:rsidRPr="002A5A3D">
        <w:t>utföra</w:t>
      </w:r>
      <w:r w:rsidR="00C04FCC">
        <w:t xml:space="preserve"> övningar </w:t>
      </w:r>
      <w:r w:rsidR="00C40635">
        <w:t xml:space="preserve">i kursen, </w:t>
      </w:r>
      <w:r>
        <w:t xml:space="preserve">för att </w:t>
      </w:r>
      <w:r w:rsidR="00C17DA6">
        <w:t xml:space="preserve">senare </w:t>
      </w:r>
      <w:r w:rsidR="00D51BBF">
        <w:t>skapa</w:t>
      </w:r>
      <w:r w:rsidR="00C17DA6">
        <w:t xml:space="preserve"> något</w:t>
      </w:r>
      <w:r w:rsidR="00D41C24">
        <w:t xml:space="preserve"> och påverka deras milj</w:t>
      </w:r>
      <w:r w:rsidR="00961134">
        <w:t>ö?</w:t>
      </w:r>
      <w:r>
        <w:t xml:space="preserve"> </w:t>
      </w:r>
    </w:p>
    <w:p w14:paraId="07D50F92" w14:textId="77777777" w:rsidR="001D3A25" w:rsidRDefault="001D3A25" w:rsidP="001D3A25"/>
    <w:p w14:paraId="516D801C" w14:textId="77777777" w:rsidR="00EA3DB9" w:rsidRDefault="00EA3DB9" w:rsidP="00EA3DB9"/>
    <w:p w14:paraId="79DFBEF2" w14:textId="68FD0DAB" w:rsidR="007134B2" w:rsidRDefault="008543AD" w:rsidP="00FC117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Uppmuntra deltagande</w:t>
      </w:r>
    </w:p>
    <w:p w14:paraId="4F024E4F" w14:textId="77777777" w:rsidR="00FC1174" w:rsidRPr="00FC1174" w:rsidRDefault="00FC1174" w:rsidP="00FC1174">
      <w:commentRangeStart w:id="2"/>
    </w:p>
    <w:p w14:paraId="2695058E" w14:textId="55D963C8" w:rsidR="00FC1174" w:rsidRDefault="008A4BC2" w:rsidP="00FC1174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 w:rsidRPr="008A4BC2">
        <w:rPr>
          <w:rFonts w:eastAsia="Times New Roman" w:cs="Times New Roman"/>
          <w:color w:val="333333"/>
        </w:rPr>
        <w:t xml:space="preserve">Hur viktigt är det </w:t>
      </w:r>
      <w:r w:rsidR="00DE3420">
        <w:rPr>
          <w:rFonts w:eastAsia="Times New Roman" w:cs="Times New Roman"/>
          <w:color w:val="333333"/>
        </w:rPr>
        <w:t>att studenten</w:t>
      </w:r>
      <w:r w:rsidR="00B76489">
        <w:rPr>
          <w:rFonts w:eastAsia="Times New Roman" w:cs="Times New Roman"/>
          <w:color w:val="333333"/>
        </w:rPr>
        <w:t xml:space="preserve"> får veta varför kursen är viktig och visa att de förstår</w:t>
      </w:r>
      <w:r w:rsidR="00D17ACE">
        <w:rPr>
          <w:rFonts w:eastAsia="Times New Roman" w:cs="Times New Roman"/>
          <w:color w:val="333333"/>
        </w:rPr>
        <w:t>?</w:t>
      </w:r>
    </w:p>
    <w:p w14:paraId="6931D2AA" w14:textId="77777777" w:rsidR="00FC1174" w:rsidRPr="00FC1174" w:rsidRDefault="00FC1174" w:rsidP="00FC1174">
      <w:pPr>
        <w:pStyle w:val="Liststycke"/>
        <w:spacing w:before="158" w:after="158"/>
        <w:ind w:left="360"/>
        <w:outlineLvl w:val="3"/>
        <w:rPr>
          <w:rFonts w:eastAsia="Times New Roman" w:cs="Times New Roman"/>
          <w:color w:val="333333"/>
        </w:rPr>
      </w:pPr>
    </w:p>
    <w:p w14:paraId="3AB59B65" w14:textId="24031E8A" w:rsidR="00FC1174" w:rsidRPr="00FC1174" w:rsidRDefault="00FC1174" w:rsidP="00FC1174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>Hur viktigt är det stud</w:t>
      </w:r>
      <w:r w:rsidR="006B3C74">
        <w:rPr>
          <w:rFonts w:eastAsia="Times New Roman" w:cs="Times New Roman"/>
          <w:color w:val="333333"/>
        </w:rPr>
        <w:t>enten ska bli motiverad till att aktivera sina sinnen (kognitiva färdigheter) för att gestalta det i sin omgivning?</w:t>
      </w:r>
    </w:p>
    <w:commentRangeEnd w:id="2"/>
    <w:p w14:paraId="43B711CC" w14:textId="77777777" w:rsidR="00463490" w:rsidRPr="00463490" w:rsidRDefault="00630B02" w:rsidP="00463490">
      <w:pPr>
        <w:pStyle w:val="Liststycke"/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Style w:val="Kommentarsreferens"/>
        </w:rPr>
        <w:commentReference w:id="2"/>
      </w:r>
    </w:p>
    <w:p w14:paraId="6A3C9045" w14:textId="72074CF2" w:rsidR="00DF4036" w:rsidRPr="00961134" w:rsidRDefault="00F41BC6" w:rsidP="001F4584">
      <w:pPr>
        <w:pStyle w:val="Underrubrik"/>
        <w:rPr>
          <w:rStyle w:val="Starkbetoning"/>
          <w:color w:val="auto"/>
        </w:rPr>
      </w:pPr>
      <w:r w:rsidRPr="00961134">
        <w:rPr>
          <w:rStyle w:val="Starkbetoning"/>
          <w:color w:val="auto"/>
        </w:rPr>
        <w:t>Kontext</w:t>
      </w:r>
      <w:r w:rsidR="00DF4036" w:rsidRPr="00961134">
        <w:rPr>
          <w:rStyle w:val="Starkbetoning"/>
          <w:color w:val="auto"/>
        </w:rPr>
        <w:t xml:space="preserve"> </w:t>
      </w:r>
      <w:r w:rsidR="00DF4036" w:rsidRPr="00961134">
        <w:rPr>
          <w:b/>
          <w:i w:val="0"/>
          <w:color w:val="auto"/>
        </w:rPr>
        <w:t>och</w:t>
      </w:r>
      <w:r w:rsidR="00DF4036" w:rsidRPr="00961134">
        <w:rPr>
          <w:rStyle w:val="Starkbetoning"/>
          <w:color w:val="auto"/>
        </w:rPr>
        <w:t xml:space="preserve"> riktlinjer </w:t>
      </w:r>
    </w:p>
    <w:p w14:paraId="2DEE9820" w14:textId="77777777" w:rsidR="009F6920" w:rsidRPr="009F6920" w:rsidRDefault="009F6920" w:rsidP="009F6920">
      <w:pPr>
        <w:rPr>
          <w:rStyle w:val="Betoning"/>
          <w:i w:val="0"/>
        </w:rPr>
      </w:pPr>
    </w:p>
    <w:p w14:paraId="6BF8F675" w14:textId="7AD99D0C" w:rsidR="009F6920" w:rsidRDefault="009F6920" w:rsidP="009F6920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</w:t>
      </w:r>
      <w:r w:rsidR="00EA2462">
        <w:rPr>
          <w:rStyle w:val="Betoning"/>
          <w:i w:val="0"/>
        </w:rPr>
        <w:t>det genomförs en analys av studentens explicit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och implicit</w:t>
      </w:r>
      <w:r w:rsidR="00D51BBF">
        <w:rPr>
          <w:rStyle w:val="Betoning"/>
          <w:i w:val="0"/>
        </w:rPr>
        <w:t>a</w:t>
      </w:r>
      <w:r w:rsidR="00EA2462">
        <w:rPr>
          <w:rStyle w:val="Betoning"/>
          <w:i w:val="0"/>
        </w:rPr>
        <w:t xml:space="preserve"> normer?</w:t>
      </w:r>
    </w:p>
    <w:p w14:paraId="1F9756DD" w14:textId="77777777" w:rsidR="0080270A" w:rsidRPr="0080270A" w:rsidRDefault="0080270A" w:rsidP="0080270A">
      <w:pPr>
        <w:rPr>
          <w:rStyle w:val="Betoning"/>
          <w:i w:val="0"/>
        </w:rPr>
      </w:pPr>
    </w:p>
    <w:p w14:paraId="629934BE" w14:textId="07C49968" w:rsidR="0080270A" w:rsidRPr="0080270A" w:rsidRDefault="0080270A" w:rsidP="0080270A">
      <w:pPr>
        <w:pStyle w:val="Liststycke"/>
        <w:numPr>
          <w:ilvl w:val="0"/>
          <w:numId w:val="1"/>
        </w:numPr>
        <w:rPr>
          <w:rStyle w:val="Betoning"/>
          <w:i w:val="0"/>
        </w:rPr>
      </w:pPr>
      <w:r w:rsidRPr="00CF62FC">
        <w:rPr>
          <w:rStyle w:val="Betoning"/>
          <w:i w:val="0"/>
        </w:rPr>
        <w:t xml:space="preserve">Hur viktigt är det att </w:t>
      </w:r>
      <w:r>
        <w:rPr>
          <w:rStyle w:val="Betoning"/>
          <w:i w:val="0"/>
        </w:rPr>
        <w:t xml:space="preserve">skapa ett meningsfullt sammanhang för </w:t>
      </w:r>
      <w:r w:rsidRPr="00CF62FC">
        <w:rPr>
          <w:rStyle w:val="Betoning"/>
          <w:i w:val="0"/>
        </w:rPr>
        <w:t xml:space="preserve">studenten </w:t>
      </w:r>
      <w:r>
        <w:rPr>
          <w:rStyle w:val="Betoning"/>
          <w:i w:val="0"/>
        </w:rPr>
        <w:t xml:space="preserve">genom att ge de chanser att lösa </w:t>
      </w:r>
      <w:r w:rsidRPr="00CF62FC">
        <w:rPr>
          <w:rStyle w:val="Betoning"/>
          <w:i w:val="0"/>
        </w:rPr>
        <w:t>olika problem?</w:t>
      </w:r>
    </w:p>
    <w:p w14:paraId="286BAC35" w14:textId="77777777" w:rsidR="00CF62FC" w:rsidRPr="00CF62FC" w:rsidRDefault="00CF62FC" w:rsidP="00CF62FC">
      <w:pPr>
        <w:rPr>
          <w:rStyle w:val="Betoning"/>
          <w:i w:val="0"/>
        </w:rPr>
      </w:pPr>
    </w:p>
    <w:p w14:paraId="7BB86A66" w14:textId="6669B044" w:rsidR="0080270A" w:rsidRPr="000A54D5" w:rsidRDefault="00C6227E" w:rsidP="001F4584">
      <w:pPr>
        <w:pStyle w:val="Liststycke"/>
        <w:numPr>
          <w:ilvl w:val="0"/>
          <w:numId w:val="1"/>
        </w:numPr>
        <w:rPr>
          <w:iCs/>
        </w:rPr>
      </w:pPr>
      <w:r>
        <w:rPr>
          <w:rStyle w:val="Betoning"/>
          <w:i w:val="0"/>
        </w:rPr>
        <w:t>Hur viktigt är det att lärandet genomförs med hjälp av övning och granskning?</w:t>
      </w:r>
    </w:p>
    <w:p w14:paraId="6CD6D119" w14:textId="77777777" w:rsidR="0080270A" w:rsidRDefault="0080270A" w:rsidP="001F4584">
      <w:pPr>
        <w:pStyle w:val="Underrubrik"/>
        <w:rPr>
          <w:b/>
          <w:i w:val="0"/>
          <w:color w:val="auto"/>
        </w:rPr>
      </w:pPr>
    </w:p>
    <w:p w14:paraId="0D14EBE8" w14:textId="77777777" w:rsidR="001F4584" w:rsidRPr="00961134" w:rsidRDefault="001F4584" w:rsidP="001F4584">
      <w:pPr>
        <w:pStyle w:val="Underrubrik"/>
        <w:rPr>
          <w:b/>
          <w:i w:val="0"/>
          <w:color w:val="auto"/>
        </w:rPr>
      </w:pPr>
      <w:r w:rsidRPr="00961134">
        <w:rPr>
          <w:b/>
          <w:i w:val="0"/>
          <w:color w:val="auto"/>
        </w:rPr>
        <w:t>Bedömning &amp; Hjälp</w:t>
      </w:r>
    </w:p>
    <w:p w14:paraId="70EE14F7" w14:textId="77777777" w:rsidR="00C5675B" w:rsidRDefault="00C5675B" w:rsidP="0057202A">
      <w:pPr>
        <w:rPr>
          <w:rStyle w:val="Starkbetoning"/>
        </w:rPr>
      </w:pPr>
    </w:p>
    <w:p w14:paraId="78A73E57" w14:textId="10336852" w:rsidR="00C5675B" w:rsidRPr="00677B08" w:rsidRDefault="005C321D" w:rsidP="00677B08">
      <w:pPr>
        <w:pStyle w:val="Liststycke"/>
        <w:numPr>
          <w:ilvl w:val="0"/>
          <w:numId w:val="1"/>
        </w:numPr>
        <w:rPr>
          <w:rStyle w:val="Betoning"/>
          <w:i w:val="0"/>
        </w:rPr>
      </w:pPr>
      <w:r>
        <w:rPr>
          <w:rStyle w:val="Betoning"/>
          <w:i w:val="0"/>
        </w:rPr>
        <w:t xml:space="preserve">Hur viktigt är det att kursen har </w:t>
      </w:r>
      <w:r w:rsidR="003603D0">
        <w:rPr>
          <w:rStyle w:val="Betoning"/>
          <w:i w:val="0"/>
        </w:rPr>
        <w:t>formativ</w:t>
      </w:r>
      <w:r w:rsidR="00154D6B">
        <w:rPr>
          <w:rStyle w:val="Betoning"/>
          <w:i w:val="0"/>
        </w:rPr>
        <w:t>a</w:t>
      </w:r>
      <w:r w:rsidR="00EE6C6B">
        <w:rPr>
          <w:rStyle w:val="Betoning"/>
          <w:i w:val="0"/>
        </w:rPr>
        <w:t xml:space="preserve"> bedömningar</w:t>
      </w:r>
      <w:r w:rsidR="003603D0">
        <w:rPr>
          <w:rStyle w:val="Betoning"/>
          <w:i w:val="0"/>
        </w:rPr>
        <w:t xml:space="preserve"> av studenten</w:t>
      </w:r>
      <w:r w:rsidR="00154D6B">
        <w:rPr>
          <w:rStyle w:val="Betoning"/>
          <w:i w:val="0"/>
        </w:rPr>
        <w:t xml:space="preserve"> för att skapa en lärmiljö som ger studenten möjligheter att lära sig? </w:t>
      </w:r>
      <w:r w:rsidR="00677B08">
        <w:rPr>
          <w:rStyle w:val="Betoning"/>
          <w:i w:val="0"/>
        </w:rPr>
        <w:t xml:space="preserve">T.ex. </w:t>
      </w:r>
      <w:r w:rsidR="00DD5DBB" w:rsidRPr="00677B08">
        <w:rPr>
          <w:rStyle w:val="Betoning"/>
          <w:i w:val="0"/>
        </w:rPr>
        <w:t>k</w:t>
      </w:r>
      <w:r w:rsidRPr="00677B08">
        <w:rPr>
          <w:rStyle w:val="Betoning"/>
          <w:i w:val="0"/>
        </w:rPr>
        <w:t>apiteltest</w:t>
      </w:r>
      <w:r w:rsidR="00677B08">
        <w:rPr>
          <w:rStyle w:val="Betoning"/>
          <w:i w:val="0"/>
        </w:rPr>
        <w:t>er</w:t>
      </w:r>
      <w:r w:rsidRPr="00677B08">
        <w:rPr>
          <w:rStyle w:val="Betoning"/>
          <w:i w:val="0"/>
        </w:rPr>
        <w:t xml:space="preserve"> och </w:t>
      </w:r>
      <w:r w:rsidR="00677B08">
        <w:rPr>
          <w:rStyle w:val="Betoning"/>
          <w:i w:val="0"/>
        </w:rPr>
        <w:t>avslutnings test.</w:t>
      </w:r>
    </w:p>
    <w:p w14:paraId="0B58D793" w14:textId="77777777" w:rsidR="00790EBF" w:rsidRPr="00790EBF" w:rsidRDefault="00790EBF" w:rsidP="00790EBF">
      <w:pPr>
        <w:pStyle w:val="Liststycke"/>
        <w:ind w:left="792"/>
        <w:rPr>
          <w:rStyle w:val="Betoning"/>
          <w:i w:val="0"/>
        </w:rPr>
      </w:pPr>
    </w:p>
    <w:p w14:paraId="7DF5045A" w14:textId="41A3FAA5" w:rsidR="00082360" w:rsidRPr="00C170BD" w:rsidRDefault="005C321D" w:rsidP="00C170B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</w:rPr>
      </w:pPr>
      <w:r>
        <w:rPr>
          <w:rFonts w:eastAsia="Times New Roman" w:cs="Times New Roman"/>
          <w:color w:val="333333"/>
        </w:rPr>
        <w:t xml:space="preserve">Hur viktigt är det att </w:t>
      </w:r>
      <w:r w:rsidR="00630B02">
        <w:rPr>
          <w:rFonts w:eastAsia="Times New Roman" w:cs="Times New Roman"/>
          <w:color w:val="333333"/>
        </w:rPr>
        <w:t xml:space="preserve">motivera </w:t>
      </w:r>
      <w:r w:rsidR="00D24070">
        <w:rPr>
          <w:rFonts w:eastAsia="Times New Roman" w:cs="Times New Roman"/>
          <w:color w:val="333333"/>
        </w:rPr>
        <w:t>studenten</w:t>
      </w:r>
      <w:r w:rsidR="00630B02">
        <w:rPr>
          <w:rFonts w:eastAsia="Times New Roman" w:cs="Times New Roman"/>
          <w:color w:val="333333"/>
        </w:rPr>
        <w:t xml:space="preserve"> att</w:t>
      </w:r>
      <w:r w:rsidR="00D24070">
        <w:rPr>
          <w:rFonts w:eastAsia="Times New Roman" w:cs="Times New Roman"/>
          <w:color w:val="333333"/>
        </w:rPr>
        <w:t xml:space="preserve"> reflektera </w:t>
      </w:r>
      <w:r w:rsidR="00630B02">
        <w:rPr>
          <w:rFonts w:eastAsia="Times New Roman" w:cs="Times New Roman"/>
          <w:color w:val="333333"/>
        </w:rPr>
        <w:t xml:space="preserve">på vad de har lärt sig </w:t>
      </w:r>
      <w:r w:rsidR="00D24070">
        <w:rPr>
          <w:rFonts w:eastAsia="Times New Roman" w:cs="Times New Roman"/>
          <w:color w:val="333333"/>
        </w:rPr>
        <w:t>efter kursen är genomförd?</w:t>
      </w:r>
      <w:ins w:id="3" w:author="Olivia Imner" w:date="2018-05-21T12:23:00Z">
        <w:r w:rsidR="00C170BD">
          <w:rPr>
            <w:rFonts w:eastAsia="Times New Roman" w:cs="Times New Roman"/>
            <w:color w:val="333333"/>
          </w:rPr>
          <w:t xml:space="preserve"> </w:t>
        </w:r>
      </w:ins>
    </w:p>
    <w:p w14:paraId="693B7BC4" w14:textId="68AEA17D" w:rsidR="00407024" w:rsidRDefault="0057202A" w:rsidP="003A2AAD">
      <w:pPr>
        <w:pStyle w:val="Underrubrik"/>
        <w:rPr>
          <w:rStyle w:val="Starkbetoning"/>
          <w:color w:val="auto"/>
        </w:rPr>
      </w:pPr>
      <w:r w:rsidRPr="00CF62FC">
        <w:rPr>
          <w:rStyle w:val="Starkbetoning"/>
          <w:color w:val="auto"/>
        </w:rPr>
        <w:t xml:space="preserve">Användarbarhet och feedback på prestation </w:t>
      </w:r>
    </w:p>
    <w:p w14:paraId="7F5A933B" w14:textId="77777777" w:rsidR="003A2AAD" w:rsidRPr="003A2AAD" w:rsidRDefault="003A2AAD" w:rsidP="003A2AAD"/>
    <w:p w14:paraId="579FDABE" w14:textId="787FEC70" w:rsidR="00F80D3C" w:rsidRPr="003A2AAD" w:rsidRDefault="00407024" w:rsidP="003A2AAD">
      <w:pPr>
        <w:pStyle w:val="Liststycke"/>
        <w:numPr>
          <w:ilvl w:val="0"/>
          <w:numId w:val="1"/>
        </w:num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  <w:r>
        <w:rPr>
          <w:rFonts w:eastAsia="Times New Roman" w:cs="Times New Roman"/>
          <w:color w:val="333333"/>
          <w:sz w:val="23"/>
          <w:szCs w:val="23"/>
        </w:rPr>
        <w:t xml:space="preserve">Hur viktigt är det att </w:t>
      </w:r>
      <w:r w:rsidR="00B8044A" w:rsidRPr="00407024">
        <w:rPr>
          <w:rFonts w:eastAsia="Times New Roman" w:cs="Times New Roman"/>
          <w:color w:val="333333"/>
          <w:sz w:val="23"/>
          <w:szCs w:val="23"/>
        </w:rPr>
        <w:t xml:space="preserve">studenten </w:t>
      </w:r>
      <w:r w:rsidR="00677B08">
        <w:rPr>
          <w:rFonts w:eastAsia="Times New Roman" w:cs="Times New Roman"/>
          <w:color w:val="333333"/>
          <w:sz w:val="23"/>
          <w:szCs w:val="23"/>
        </w:rPr>
        <w:t>blir korrigerad när misstag utförs i kursen?</w:t>
      </w:r>
    </w:p>
    <w:p w14:paraId="6710B7F0" w14:textId="74888EEE" w:rsidR="00A828B4" w:rsidRDefault="00A828B4" w:rsidP="001F4584">
      <w:pPr>
        <w:pStyle w:val="Underrubrik"/>
        <w:rPr>
          <w:rStyle w:val="Starkbetoning"/>
          <w:color w:val="auto"/>
        </w:rPr>
      </w:pPr>
      <w:r w:rsidRPr="00C170BD">
        <w:rPr>
          <w:rStyle w:val="Starkbetoning"/>
          <w:color w:val="auto"/>
        </w:rPr>
        <w:t>Samarbete</w:t>
      </w:r>
    </w:p>
    <w:p w14:paraId="5E9E70CF" w14:textId="77777777" w:rsidR="003A2AAD" w:rsidRPr="003A2AAD" w:rsidRDefault="003A2AAD" w:rsidP="003A2AAD"/>
    <w:p w14:paraId="20F6DEC3" w14:textId="37058416" w:rsidR="00C37DBD" w:rsidRPr="00DE3420" w:rsidRDefault="003A2AAD" w:rsidP="00DE3420">
      <w:pPr>
        <w:pStyle w:val="Liststycke"/>
        <w:numPr>
          <w:ilvl w:val="0"/>
          <w:numId w:val="1"/>
        </w:numPr>
        <w:spacing w:before="158" w:after="158"/>
        <w:outlineLvl w:val="3"/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</w:pPr>
      <w:commentRangeStart w:id="4"/>
      <w:r w:rsidRPr="00DE342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Hur viktigt är det att studenten ska</w:t>
      </w:r>
      <w:r w:rsidR="00D73416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få samarbeta med andra för att hitta en bättre f</w:t>
      </w:r>
      <w:r w:rsidR="00FD60A5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örståelse </w:t>
      </w:r>
      <w:r w:rsidR="00C9563E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av </w:t>
      </w:r>
      <w:r w:rsidR="00FD60A5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kursinnehållet</w:t>
      </w:r>
      <w:r w:rsidR="00D73416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>?</w:t>
      </w:r>
      <w:r w:rsidRPr="00DE342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  <w:sz w:val="23"/>
          <w:szCs w:val="23"/>
        </w:rPr>
        <w:t xml:space="preserve"> </w:t>
      </w:r>
      <w:commentRangeEnd w:id="4"/>
      <w:r w:rsidR="00C772E8">
        <w:rPr>
          <w:rStyle w:val="Kommentarsreferens"/>
        </w:rPr>
        <w:commentReference w:id="4"/>
      </w:r>
    </w:p>
    <w:p w14:paraId="50CF3D10" w14:textId="396667C1" w:rsidR="003A2AAD" w:rsidRPr="00C170BD" w:rsidRDefault="004836E0" w:rsidP="00C37DBD">
      <w:pPr>
        <w:spacing w:before="158" w:after="158"/>
        <w:outlineLvl w:val="3"/>
        <w:rPr>
          <w:rStyle w:val="Starkbetoning"/>
          <w:rFonts w:eastAsia="Times New Roman" w:cs="Times New Roman"/>
          <w:bCs w:val="0"/>
          <w:i w:val="0"/>
          <w:iCs w:val="0"/>
          <w:color w:val="auto"/>
        </w:rPr>
      </w:pPr>
      <w:r w:rsidRPr="00C170BD">
        <w:rPr>
          <w:rStyle w:val="Starkbetoning"/>
          <w:rFonts w:eastAsia="Times New Roman" w:cs="Times New Roman"/>
          <w:bCs w:val="0"/>
          <w:i w:val="0"/>
          <w:iCs w:val="0"/>
          <w:color w:val="auto"/>
        </w:rPr>
        <w:t>Avslut</w:t>
      </w:r>
    </w:p>
    <w:p w14:paraId="1BDE77C1" w14:textId="3FA269CC" w:rsidR="00F92B49" w:rsidRPr="004836E0" w:rsidRDefault="00C37DBD" w:rsidP="00407024">
      <w:pPr>
        <w:spacing w:before="158" w:after="158"/>
        <w:outlineLvl w:val="3"/>
        <w:rPr>
          <w:rFonts w:eastAsia="Times New Roman" w:cs="Times New Roman"/>
          <w:color w:val="333333"/>
        </w:rPr>
      </w:pPr>
      <w:r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Är det något 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som har blivit utlämnat från Grade</w:t>
      </w:r>
      <w:r w:rsidR="002918E2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>s</w:t>
      </w:r>
      <w:r w:rsidR="00407024" w:rsidRPr="004836E0">
        <w:rPr>
          <w:rStyle w:val="Starkbetoning"/>
          <w:rFonts w:eastAsia="Times New Roman" w:cs="Times New Roman"/>
          <w:b w:val="0"/>
          <w:bCs w:val="0"/>
          <w:i w:val="0"/>
          <w:iCs w:val="0"/>
          <w:color w:val="333333"/>
        </w:rPr>
        <w:t xml:space="preserve"> pedagogiska kursdesign?</w:t>
      </w:r>
    </w:p>
    <w:p w14:paraId="262B3318" w14:textId="6683D8CF" w:rsidR="00F92B49" w:rsidRPr="00F92B49" w:rsidRDefault="00F92B49" w:rsidP="00F92B49">
      <w:pPr>
        <w:spacing w:before="158" w:after="158"/>
        <w:outlineLvl w:val="3"/>
        <w:rPr>
          <w:rFonts w:eastAsia="Times New Roman" w:cs="Times New Roman"/>
          <w:color w:val="333333"/>
          <w:sz w:val="23"/>
          <w:szCs w:val="23"/>
        </w:rPr>
      </w:pPr>
    </w:p>
    <w:sectPr w:rsidR="00F92B49" w:rsidRPr="00F92B49" w:rsidSect="007E610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Olivia Imner" w:date="2018-05-23T08:08:00Z" w:initials="OI">
    <w:p w14:paraId="7EC94D3F" w14:textId="279D99AA" w:rsidR="00FD60A5" w:rsidRDefault="00FD60A5">
      <w:pPr>
        <w:pStyle w:val="Kommentarer"/>
      </w:pPr>
      <w:r>
        <w:rPr>
          <w:rStyle w:val="Kommentarsreferens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question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differentiate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KL and AT. </w:t>
      </w:r>
      <w:proofErr w:type="spellStart"/>
      <w:r>
        <w:t>We</w:t>
      </w:r>
      <w:proofErr w:type="spellEnd"/>
      <w:r>
        <w:t xml:space="preserve"> </w:t>
      </w:r>
      <w:proofErr w:type="spellStart"/>
      <w:r>
        <w:t>talked</w:t>
      </w:r>
      <w:proofErr w:type="spellEnd"/>
      <w:r>
        <w:t xml:space="preserve"> </w:t>
      </w:r>
      <w:proofErr w:type="spellStart"/>
      <w:r>
        <w:t>previously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the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a </w:t>
      </w:r>
      <w:proofErr w:type="spellStart"/>
      <w:r>
        <w:t>clear</w:t>
      </w:r>
      <w:proofErr w:type="spellEnd"/>
      <w:r>
        <w:t xml:space="preserve">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KI and AT </w:t>
      </w:r>
      <w:proofErr w:type="spellStart"/>
      <w:r>
        <w:t>according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the table…</w:t>
      </w:r>
    </w:p>
    <w:p w14:paraId="0FD5C155" w14:textId="77777777" w:rsidR="00FD60A5" w:rsidRDefault="00FD60A5">
      <w:pPr>
        <w:pStyle w:val="Kommentarer"/>
      </w:pPr>
    </w:p>
    <w:p w14:paraId="16668CE8" w14:textId="77386E81" w:rsidR="00FD60A5" w:rsidRDefault="00FD60A5">
      <w:pPr>
        <w:pStyle w:val="Kommentarer"/>
      </w:pPr>
      <w:r>
        <w:t xml:space="preserve">ÄNDRAT FRÅGORNA </w:t>
      </w:r>
    </w:p>
  </w:comment>
  <w:comment w:id="4" w:author="Olivia Imner" w:date="2018-05-23T13:02:00Z" w:initials="OI">
    <w:p w14:paraId="619BEA6F" w14:textId="77777777" w:rsidR="00FD60A5" w:rsidRDefault="00FD60A5">
      <w:pPr>
        <w:pStyle w:val="Kommentarer"/>
        <w:rPr>
          <w:rFonts w:cs="AppleSystemUIFont"/>
          <w:color w:val="353535"/>
          <w:sz w:val="20"/>
          <w:szCs w:val="20"/>
        </w:rPr>
      </w:pPr>
      <w:r>
        <w:rPr>
          <w:rStyle w:val="Kommentarsreferens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is ”on the </w:t>
      </w:r>
      <w:proofErr w:type="spellStart"/>
      <w:r>
        <w:t>line</w:t>
      </w:r>
      <w:proofErr w:type="spellEnd"/>
      <w:r>
        <w:t xml:space="preserve">”. The </w:t>
      </w:r>
      <w:proofErr w:type="spellStart"/>
      <w:r>
        <w:t>difference</w:t>
      </w:r>
      <w:proofErr w:type="spellEnd"/>
      <w:r>
        <w:t xml:space="preserve"> in the table is </w:t>
      </w:r>
      <w:proofErr w:type="spellStart"/>
      <w:r>
        <w:t>that</w:t>
      </w:r>
      <w:proofErr w:type="spellEnd"/>
      <w:r>
        <w:t xml:space="preserve"> the ”</w:t>
      </w:r>
      <w:r w:rsidRPr="0083372A">
        <w:rPr>
          <w:rFonts w:cs="AppleSystemUIFontItalic"/>
          <w:iCs/>
          <w:color w:val="353535"/>
          <w:sz w:val="20"/>
          <w:szCs w:val="20"/>
        </w:rPr>
        <w:t>Utvecklaren</w:t>
      </w:r>
      <w:r>
        <w:rPr>
          <w:rFonts w:cs="AppleSystemUIFontItalic"/>
          <w:iCs/>
          <w:color w:val="353535"/>
          <w:sz w:val="20"/>
          <w:szCs w:val="20"/>
        </w:rPr>
        <w:t xml:space="preserve"> ska ge…” and ”</w:t>
      </w:r>
      <w:r w:rsidRPr="00C772E8">
        <w:rPr>
          <w:rFonts w:cs="AppleSystemUIFont"/>
          <w:color w:val="353535"/>
          <w:sz w:val="20"/>
          <w:szCs w:val="20"/>
        </w:rPr>
        <w:t xml:space="preserve"> </w:t>
      </w:r>
      <w:r>
        <w:rPr>
          <w:rFonts w:cs="AppleSystemUIFont"/>
          <w:color w:val="353535"/>
          <w:sz w:val="20"/>
          <w:szCs w:val="20"/>
        </w:rPr>
        <w:t xml:space="preserve">Utvecklare bedömer om…” As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have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formulated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</w:t>
      </w:r>
      <w:proofErr w:type="spellStart"/>
      <w:r>
        <w:rPr>
          <w:rFonts w:cs="AppleSystemUIFont"/>
          <w:color w:val="353535"/>
          <w:sz w:val="20"/>
          <w:szCs w:val="20"/>
        </w:rPr>
        <w:t>question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, </w:t>
      </w:r>
      <w:proofErr w:type="spellStart"/>
      <w:r>
        <w:rPr>
          <w:rFonts w:cs="AppleSystemUIFont"/>
          <w:color w:val="353535"/>
          <w:sz w:val="20"/>
          <w:szCs w:val="20"/>
        </w:rPr>
        <w:t>if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would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choose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KL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would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want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be </w:t>
      </w:r>
      <w:proofErr w:type="spellStart"/>
      <w:r>
        <w:rPr>
          <w:rFonts w:cs="AppleSystemUIFont"/>
          <w:color w:val="353535"/>
          <w:sz w:val="20"/>
          <w:szCs w:val="20"/>
        </w:rPr>
        <w:t>high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(i.e. 5) </w:t>
      </w:r>
      <w:proofErr w:type="spellStart"/>
      <w:r>
        <w:rPr>
          <w:rFonts w:cs="AppleSystemUIFont"/>
          <w:color w:val="353535"/>
          <w:sz w:val="20"/>
          <w:szCs w:val="20"/>
        </w:rPr>
        <w:t>but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choose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AI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would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want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be in the </w:t>
      </w:r>
      <w:proofErr w:type="spellStart"/>
      <w:r>
        <w:rPr>
          <w:rFonts w:cs="AppleSystemUIFont"/>
          <w:color w:val="353535"/>
          <w:sz w:val="20"/>
          <w:szCs w:val="20"/>
        </w:rPr>
        <w:t>middle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(i.e. 2 or 3). Do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understand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this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? For </w:t>
      </w:r>
      <w:proofErr w:type="spellStart"/>
      <w:r>
        <w:rPr>
          <w:rFonts w:cs="AppleSystemUIFont"/>
          <w:color w:val="353535"/>
          <w:sz w:val="20"/>
          <w:szCs w:val="20"/>
        </w:rPr>
        <w:t>this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reason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, </w:t>
      </w:r>
      <w:proofErr w:type="spellStart"/>
      <w:r>
        <w:rPr>
          <w:rFonts w:cs="AppleSystemUIFont"/>
          <w:color w:val="353535"/>
          <w:sz w:val="20"/>
          <w:szCs w:val="20"/>
        </w:rPr>
        <w:t>if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is 4,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don’t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know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what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model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pick and </w:t>
      </w:r>
      <w:proofErr w:type="spellStart"/>
      <w:r>
        <w:rPr>
          <w:rFonts w:cs="AppleSystemUIFont"/>
          <w:color w:val="353535"/>
          <w:sz w:val="20"/>
          <w:szCs w:val="20"/>
        </w:rPr>
        <w:t>if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is 1, </w:t>
      </w:r>
      <w:proofErr w:type="spellStart"/>
      <w:r>
        <w:rPr>
          <w:rFonts w:cs="AppleSystemUIFont"/>
          <w:color w:val="353535"/>
          <w:sz w:val="20"/>
          <w:szCs w:val="20"/>
        </w:rPr>
        <w:t>you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have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to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pick AI </w:t>
      </w:r>
      <w:proofErr w:type="spellStart"/>
      <w:r>
        <w:rPr>
          <w:rFonts w:cs="AppleSystemUIFont"/>
          <w:color w:val="353535"/>
          <w:sz w:val="20"/>
          <w:szCs w:val="20"/>
        </w:rPr>
        <w:t>but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score </w:t>
      </w:r>
      <w:proofErr w:type="spellStart"/>
      <w:r>
        <w:rPr>
          <w:rFonts w:cs="AppleSystemUIFont"/>
          <w:color w:val="353535"/>
          <w:sz w:val="20"/>
          <w:szCs w:val="20"/>
        </w:rPr>
        <w:t>doesn’t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actually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reflect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the </w:t>
      </w:r>
      <w:proofErr w:type="spellStart"/>
      <w:r>
        <w:rPr>
          <w:rFonts w:cs="AppleSystemUIFont"/>
          <w:color w:val="353535"/>
          <w:sz w:val="20"/>
          <w:szCs w:val="20"/>
        </w:rPr>
        <w:t>model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very</w:t>
      </w:r>
      <w:proofErr w:type="spellEnd"/>
      <w:r>
        <w:rPr>
          <w:rFonts w:cs="AppleSystemUIFont"/>
          <w:color w:val="353535"/>
          <w:sz w:val="20"/>
          <w:szCs w:val="20"/>
        </w:rPr>
        <w:t xml:space="preserve"> </w:t>
      </w:r>
      <w:proofErr w:type="spellStart"/>
      <w:r>
        <w:rPr>
          <w:rFonts w:cs="AppleSystemUIFont"/>
          <w:color w:val="353535"/>
          <w:sz w:val="20"/>
          <w:szCs w:val="20"/>
        </w:rPr>
        <w:t>well</w:t>
      </w:r>
      <w:proofErr w:type="spellEnd"/>
      <w:r>
        <w:rPr>
          <w:rFonts w:cs="AppleSystemUIFont"/>
          <w:color w:val="353535"/>
          <w:sz w:val="20"/>
          <w:szCs w:val="20"/>
        </w:rPr>
        <w:t>…</w:t>
      </w:r>
    </w:p>
    <w:p w14:paraId="357D8FD9" w14:textId="77777777" w:rsidR="00FD60A5" w:rsidRDefault="00FD60A5">
      <w:pPr>
        <w:pStyle w:val="Kommentarer"/>
        <w:rPr>
          <w:rFonts w:cs="AppleSystemUIFont"/>
          <w:color w:val="353535"/>
          <w:sz w:val="20"/>
          <w:szCs w:val="20"/>
        </w:rPr>
      </w:pPr>
    </w:p>
    <w:p w14:paraId="0B009894" w14:textId="0A6AAE1D" w:rsidR="00FD60A5" w:rsidRPr="00D73416" w:rsidRDefault="00FD60A5">
      <w:pPr>
        <w:pStyle w:val="Kommentarer"/>
        <w:rPr>
          <w:b/>
        </w:rPr>
      </w:pPr>
      <w:proofErr w:type="gramStart"/>
      <w:r>
        <w:rPr>
          <w:rFonts w:cs="AppleSystemUIFont"/>
          <w:b/>
          <w:color w:val="353535"/>
          <w:sz w:val="20"/>
          <w:szCs w:val="20"/>
        </w:rPr>
        <w:t xml:space="preserve">FIXAT </w:t>
      </w:r>
      <w:r w:rsidR="003E6B31">
        <w:rPr>
          <w:rFonts w:cs="AppleSystemUIFont"/>
          <w:b/>
          <w:color w:val="353535"/>
          <w:sz w:val="20"/>
          <w:szCs w:val="20"/>
        </w:rPr>
        <w:t>,</w:t>
      </w:r>
      <w:proofErr w:type="gramEnd"/>
      <w:r w:rsidR="003E6B31">
        <w:rPr>
          <w:rFonts w:cs="AppleSystemUIFont"/>
          <w:b/>
          <w:color w:val="353535"/>
          <w:sz w:val="20"/>
          <w:szCs w:val="20"/>
        </w:rPr>
        <w:t xml:space="preserve"> den här är riktigt svår.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DC2E3E" w14:textId="77777777" w:rsidR="00FD60A5" w:rsidRDefault="00FD60A5" w:rsidP="000B1E87">
      <w:r>
        <w:separator/>
      </w:r>
    </w:p>
  </w:endnote>
  <w:endnote w:type="continuationSeparator" w:id="0">
    <w:p w14:paraId="37DC14B5" w14:textId="77777777" w:rsidR="00FD60A5" w:rsidRDefault="00FD60A5" w:rsidP="000B1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DA360" w14:textId="77777777" w:rsidR="00FD60A5" w:rsidRDefault="00FD60A5" w:rsidP="000B1E87">
      <w:r>
        <w:separator/>
      </w:r>
    </w:p>
  </w:footnote>
  <w:footnote w:type="continuationSeparator" w:id="0">
    <w:p w14:paraId="0514D5C6" w14:textId="77777777" w:rsidR="00FD60A5" w:rsidRDefault="00FD60A5" w:rsidP="000B1E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E46D3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BE0C28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FA73B1D"/>
    <w:multiLevelType w:val="multilevel"/>
    <w:tmpl w:val="041D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6E91F79"/>
    <w:multiLevelType w:val="hybridMultilevel"/>
    <w:tmpl w:val="4A225434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F5531"/>
    <w:multiLevelType w:val="hybridMultilevel"/>
    <w:tmpl w:val="8FE85230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5A088D"/>
    <w:multiLevelType w:val="hybridMultilevel"/>
    <w:tmpl w:val="6A829C9E"/>
    <w:lvl w:ilvl="0" w:tplc="0CCA145C">
      <w:start w:val="3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1304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EBA"/>
    <w:rsid w:val="00007003"/>
    <w:rsid w:val="00041E67"/>
    <w:rsid w:val="00050421"/>
    <w:rsid w:val="000519AC"/>
    <w:rsid w:val="00082360"/>
    <w:rsid w:val="00084D7D"/>
    <w:rsid w:val="0008768B"/>
    <w:rsid w:val="00092311"/>
    <w:rsid w:val="000A54D5"/>
    <w:rsid w:val="000B1E87"/>
    <w:rsid w:val="000C2563"/>
    <w:rsid w:val="000F071F"/>
    <w:rsid w:val="000F49A4"/>
    <w:rsid w:val="00130405"/>
    <w:rsid w:val="00136503"/>
    <w:rsid w:val="0014487A"/>
    <w:rsid w:val="00153DCD"/>
    <w:rsid w:val="00154D6B"/>
    <w:rsid w:val="001803FF"/>
    <w:rsid w:val="0019174B"/>
    <w:rsid w:val="001A1187"/>
    <w:rsid w:val="001D3A25"/>
    <w:rsid w:val="001E588E"/>
    <w:rsid w:val="001F4584"/>
    <w:rsid w:val="002067C8"/>
    <w:rsid w:val="00216249"/>
    <w:rsid w:val="002749F1"/>
    <w:rsid w:val="002918E2"/>
    <w:rsid w:val="002A3EBA"/>
    <w:rsid w:val="002A5A3D"/>
    <w:rsid w:val="002B6D45"/>
    <w:rsid w:val="00327879"/>
    <w:rsid w:val="003603D0"/>
    <w:rsid w:val="003654E7"/>
    <w:rsid w:val="0037406C"/>
    <w:rsid w:val="00374333"/>
    <w:rsid w:val="00377615"/>
    <w:rsid w:val="003813D7"/>
    <w:rsid w:val="00384EDA"/>
    <w:rsid w:val="00385CA1"/>
    <w:rsid w:val="003A2AAD"/>
    <w:rsid w:val="003B4C2F"/>
    <w:rsid w:val="003E5DB6"/>
    <w:rsid w:val="003E6B31"/>
    <w:rsid w:val="003E7A3F"/>
    <w:rsid w:val="004049C9"/>
    <w:rsid w:val="00405F8C"/>
    <w:rsid w:val="00407024"/>
    <w:rsid w:val="00407B17"/>
    <w:rsid w:val="00410E22"/>
    <w:rsid w:val="00420C9B"/>
    <w:rsid w:val="00426972"/>
    <w:rsid w:val="004376C0"/>
    <w:rsid w:val="00463490"/>
    <w:rsid w:val="00467DAA"/>
    <w:rsid w:val="00480580"/>
    <w:rsid w:val="004836E0"/>
    <w:rsid w:val="00496441"/>
    <w:rsid w:val="004B7616"/>
    <w:rsid w:val="004D6C50"/>
    <w:rsid w:val="004E24BC"/>
    <w:rsid w:val="0050307D"/>
    <w:rsid w:val="005145B4"/>
    <w:rsid w:val="00514D02"/>
    <w:rsid w:val="00546B58"/>
    <w:rsid w:val="0057202A"/>
    <w:rsid w:val="0058012E"/>
    <w:rsid w:val="00584667"/>
    <w:rsid w:val="005A4ECE"/>
    <w:rsid w:val="005A6428"/>
    <w:rsid w:val="005A703E"/>
    <w:rsid w:val="005C321D"/>
    <w:rsid w:val="005F6D14"/>
    <w:rsid w:val="006141AB"/>
    <w:rsid w:val="00630B02"/>
    <w:rsid w:val="00635037"/>
    <w:rsid w:val="00640786"/>
    <w:rsid w:val="00640E54"/>
    <w:rsid w:val="00645956"/>
    <w:rsid w:val="006501F4"/>
    <w:rsid w:val="00651447"/>
    <w:rsid w:val="00666D19"/>
    <w:rsid w:val="006678FA"/>
    <w:rsid w:val="00677B08"/>
    <w:rsid w:val="00682861"/>
    <w:rsid w:val="006B3C74"/>
    <w:rsid w:val="006C07D3"/>
    <w:rsid w:val="006F3DE4"/>
    <w:rsid w:val="007059DF"/>
    <w:rsid w:val="007134B2"/>
    <w:rsid w:val="00721591"/>
    <w:rsid w:val="0073401D"/>
    <w:rsid w:val="00747D8E"/>
    <w:rsid w:val="00747E33"/>
    <w:rsid w:val="0075011F"/>
    <w:rsid w:val="00790EBF"/>
    <w:rsid w:val="007D7762"/>
    <w:rsid w:val="007E1EF8"/>
    <w:rsid w:val="007E4024"/>
    <w:rsid w:val="007E610D"/>
    <w:rsid w:val="0080270A"/>
    <w:rsid w:val="008044AA"/>
    <w:rsid w:val="0081754F"/>
    <w:rsid w:val="00827BEE"/>
    <w:rsid w:val="008543AD"/>
    <w:rsid w:val="00874B0A"/>
    <w:rsid w:val="00897703"/>
    <w:rsid w:val="008A4BC2"/>
    <w:rsid w:val="008D2023"/>
    <w:rsid w:val="008D636B"/>
    <w:rsid w:val="008F052E"/>
    <w:rsid w:val="008F45CE"/>
    <w:rsid w:val="00902A8F"/>
    <w:rsid w:val="00907E0D"/>
    <w:rsid w:val="00911005"/>
    <w:rsid w:val="00911E9F"/>
    <w:rsid w:val="009252B3"/>
    <w:rsid w:val="00925A79"/>
    <w:rsid w:val="00941543"/>
    <w:rsid w:val="0094310A"/>
    <w:rsid w:val="0094666C"/>
    <w:rsid w:val="00952C7C"/>
    <w:rsid w:val="00961134"/>
    <w:rsid w:val="00975781"/>
    <w:rsid w:val="0098491E"/>
    <w:rsid w:val="00992489"/>
    <w:rsid w:val="009B27A4"/>
    <w:rsid w:val="009D3744"/>
    <w:rsid w:val="009E138E"/>
    <w:rsid w:val="009F05CF"/>
    <w:rsid w:val="009F0E0E"/>
    <w:rsid w:val="009F6920"/>
    <w:rsid w:val="00A11571"/>
    <w:rsid w:val="00A33A5E"/>
    <w:rsid w:val="00A34438"/>
    <w:rsid w:val="00A36188"/>
    <w:rsid w:val="00A53FDD"/>
    <w:rsid w:val="00A828B4"/>
    <w:rsid w:val="00AA5DC6"/>
    <w:rsid w:val="00AB6149"/>
    <w:rsid w:val="00B053B9"/>
    <w:rsid w:val="00B323AA"/>
    <w:rsid w:val="00B43FE1"/>
    <w:rsid w:val="00B45F8E"/>
    <w:rsid w:val="00B76489"/>
    <w:rsid w:val="00B77030"/>
    <w:rsid w:val="00B8044A"/>
    <w:rsid w:val="00BB29A4"/>
    <w:rsid w:val="00BC0AAA"/>
    <w:rsid w:val="00BC1972"/>
    <w:rsid w:val="00BE1AED"/>
    <w:rsid w:val="00C0053E"/>
    <w:rsid w:val="00C04FCC"/>
    <w:rsid w:val="00C170BD"/>
    <w:rsid w:val="00C17DA6"/>
    <w:rsid w:val="00C24E7E"/>
    <w:rsid w:val="00C322C7"/>
    <w:rsid w:val="00C37DBD"/>
    <w:rsid w:val="00C40635"/>
    <w:rsid w:val="00C428F1"/>
    <w:rsid w:val="00C52D7D"/>
    <w:rsid w:val="00C5675B"/>
    <w:rsid w:val="00C6227E"/>
    <w:rsid w:val="00C7351D"/>
    <w:rsid w:val="00C76CC7"/>
    <w:rsid w:val="00C772E8"/>
    <w:rsid w:val="00C95240"/>
    <w:rsid w:val="00C9563E"/>
    <w:rsid w:val="00CB2A6F"/>
    <w:rsid w:val="00CF2B37"/>
    <w:rsid w:val="00CF62FC"/>
    <w:rsid w:val="00D17958"/>
    <w:rsid w:val="00D17ACE"/>
    <w:rsid w:val="00D22CE2"/>
    <w:rsid w:val="00D24070"/>
    <w:rsid w:val="00D41C24"/>
    <w:rsid w:val="00D51BBF"/>
    <w:rsid w:val="00D5587C"/>
    <w:rsid w:val="00D73416"/>
    <w:rsid w:val="00D95BB3"/>
    <w:rsid w:val="00DA67F1"/>
    <w:rsid w:val="00DB1AF4"/>
    <w:rsid w:val="00DC045A"/>
    <w:rsid w:val="00DD5DBB"/>
    <w:rsid w:val="00DE3420"/>
    <w:rsid w:val="00DF4036"/>
    <w:rsid w:val="00E14F00"/>
    <w:rsid w:val="00E25890"/>
    <w:rsid w:val="00E35DDB"/>
    <w:rsid w:val="00E46CE1"/>
    <w:rsid w:val="00EA2462"/>
    <w:rsid w:val="00EA3DB9"/>
    <w:rsid w:val="00EB08C4"/>
    <w:rsid w:val="00EB7FEF"/>
    <w:rsid w:val="00ED5C9A"/>
    <w:rsid w:val="00ED68C0"/>
    <w:rsid w:val="00EE2C8F"/>
    <w:rsid w:val="00EE6C6B"/>
    <w:rsid w:val="00EF1C66"/>
    <w:rsid w:val="00EF34CD"/>
    <w:rsid w:val="00F00D2B"/>
    <w:rsid w:val="00F0303A"/>
    <w:rsid w:val="00F270EA"/>
    <w:rsid w:val="00F40D57"/>
    <w:rsid w:val="00F41BC6"/>
    <w:rsid w:val="00F572CE"/>
    <w:rsid w:val="00F57528"/>
    <w:rsid w:val="00F62028"/>
    <w:rsid w:val="00F64E75"/>
    <w:rsid w:val="00F672E7"/>
    <w:rsid w:val="00F80D3C"/>
    <w:rsid w:val="00F82A41"/>
    <w:rsid w:val="00F82DC6"/>
    <w:rsid w:val="00F92B49"/>
    <w:rsid w:val="00F95F9E"/>
    <w:rsid w:val="00F97A43"/>
    <w:rsid w:val="00FA0E42"/>
    <w:rsid w:val="00FC1174"/>
    <w:rsid w:val="00FC6863"/>
    <w:rsid w:val="00FD6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C9C30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5781"/>
    <w:rPr>
      <w:rFonts w:asciiTheme="majorHAnsi" w:hAnsiTheme="majorHAnsi"/>
    </w:rPr>
  </w:style>
  <w:style w:type="paragraph" w:styleId="Rubrik1">
    <w:name w:val="heading 1"/>
    <w:basedOn w:val="Normal"/>
    <w:next w:val="Normal"/>
    <w:link w:val="Rubrik1Char"/>
    <w:uiPriority w:val="9"/>
    <w:qFormat/>
    <w:rsid w:val="002A3EBA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2A3EBA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Rubrik4">
    <w:name w:val="heading 4"/>
    <w:basedOn w:val="Normal"/>
    <w:link w:val="Rubrik4Char"/>
    <w:uiPriority w:val="9"/>
    <w:qFormat/>
    <w:rsid w:val="00C7351D"/>
    <w:pPr>
      <w:spacing w:before="100" w:beforeAutospacing="1" w:after="100" w:afterAutospacing="1"/>
      <w:outlineLvl w:val="3"/>
    </w:pPr>
    <w:rPr>
      <w:rFonts w:ascii="Times New Roman" w:hAnsi="Times New Roman" w:cs="Times New Roman"/>
      <w:b/>
      <w:bCs/>
    </w:rPr>
  </w:style>
  <w:style w:type="character" w:default="1" w:styleId="Standardstycketyp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2A3EBA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ypsnitt"/>
    <w:link w:val="Rubrik"/>
    <w:uiPriority w:val="10"/>
    <w:rsid w:val="002A3E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2A3EBA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UnderrubrikChar">
    <w:name w:val="Underrubrik Char"/>
    <w:basedOn w:val="Standardstycketypsnitt"/>
    <w:link w:val="Underrubrik"/>
    <w:uiPriority w:val="11"/>
    <w:rsid w:val="002A3EB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Betoning2">
    <w:name w:val="Strong"/>
    <w:basedOn w:val="Standardstycketypsnitt"/>
    <w:uiPriority w:val="22"/>
    <w:qFormat/>
    <w:rsid w:val="002A3EBA"/>
    <w:rPr>
      <w:b/>
      <w:bCs/>
    </w:rPr>
  </w:style>
  <w:style w:type="character" w:styleId="Starkbetoning">
    <w:name w:val="Intense Emphasis"/>
    <w:basedOn w:val="Standardstycketypsnitt"/>
    <w:uiPriority w:val="21"/>
    <w:qFormat/>
    <w:rsid w:val="002A3EBA"/>
    <w:rPr>
      <w:b/>
      <w:bCs/>
      <w:i/>
      <w:iCs/>
      <w:color w:val="4F81BD" w:themeColor="accent1"/>
    </w:rPr>
  </w:style>
  <w:style w:type="character" w:styleId="Betoning">
    <w:name w:val="Emphasis"/>
    <w:basedOn w:val="Standardstycketypsnitt"/>
    <w:uiPriority w:val="20"/>
    <w:qFormat/>
    <w:rsid w:val="002A3EBA"/>
    <w:rPr>
      <w:i/>
      <w:iCs/>
    </w:rPr>
  </w:style>
  <w:style w:type="character" w:styleId="Diskretbetoning">
    <w:name w:val="Subtle Emphasis"/>
    <w:basedOn w:val="Standardstycketypsnitt"/>
    <w:uiPriority w:val="19"/>
    <w:qFormat/>
    <w:rsid w:val="002A3EBA"/>
    <w:rPr>
      <w:i/>
      <w:iCs/>
      <w:color w:val="808080" w:themeColor="text1" w:themeTint="7F"/>
    </w:rPr>
  </w:style>
  <w:style w:type="character" w:customStyle="1" w:styleId="Rubrik2Char">
    <w:name w:val="Rubrik 2 Char"/>
    <w:basedOn w:val="Standardstycketypsnitt"/>
    <w:link w:val="Rubrik2"/>
    <w:uiPriority w:val="9"/>
    <w:rsid w:val="002A3E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Rubrik1Char">
    <w:name w:val="Rubrik 1 Char"/>
    <w:basedOn w:val="Standardstycketypsnitt"/>
    <w:link w:val="Rubrik1"/>
    <w:uiPriority w:val="9"/>
    <w:rsid w:val="002A3EB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stycke">
    <w:name w:val="List Paragraph"/>
    <w:basedOn w:val="Normal"/>
    <w:uiPriority w:val="34"/>
    <w:qFormat/>
    <w:rsid w:val="00EF34CD"/>
    <w:pPr>
      <w:ind w:left="720"/>
      <w:contextualSpacing/>
    </w:pPr>
  </w:style>
  <w:style w:type="character" w:customStyle="1" w:styleId="Rubrik4Char">
    <w:name w:val="Rubrik 4 Char"/>
    <w:basedOn w:val="Standardstycketypsnitt"/>
    <w:link w:val="Rubrik4"/>
    <w:uiPriority w:val="9"/>
    <w:rsid w:val="00C7351D"/>
    <w:rPr>
      <w:rFonts w:ascii="Times New Roman" w:hAnsi="Times New Roman" w:cs="Times New Roman"/>
      <w:b/>
      <w:bCs/>
    </w:rPr>
  </w:style>
  <w:style w:type="paragraph" w:styleId="Sidhuvud">
    <w:name w:val="header"/>
    <w:basedOn w:val="Normal"/>
    <w:link w:val="Sidhuvud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ypsnitt"/>
    <w:link w:val="Sidhuvud"/>
    <w:uiPriority w:val="99"/>
    <w:rsid w:val="000B1E87"/>
    <w:rPr>
      <w:rFonts w:asciiTheme="majorHAnsi" w:hAnsiTheme="majorHAnsi"/>
    </w:rPr>
  </w:style>
  <w:style w:type="paragraph" w:styleId="Sidfot">
    <w:name w:val="footer"/>
    <w:basedOn w:val="Normal"/>
    <w:link w:val="SidfotChar"/>
    <w:uiPriority w:val="99"/>
    <w:unhideWhenUsed/>
    <w:rsid w:val="000B1E87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ypsnitt"/>
    <w:link w:val="Sidfot"/>
    <w:uiPriority w:val="99"/>
    <w:rsid w:val="000B1E87"/>
    <w:rPr>
      <w:rFonts w:asciiTheme="majorHAnsi" w:hAnsiTheme="majorHAnsi"/>
    </w:rPr>
  </w:style>
  <w:style w:type="character" w:styleId="Kommentarsreferens">
    <w:name w:val="annotation reference"/>
    <w:basedOn w:val="Standardstycketypsnitt"/>
    <w:uiPriority w:val="99"/>
    <w:semiHidden/>
    <w:unhideWhenUsed/>
    <w:rsid w:val="00992489"/>
    <w:rPr>
      <w:sz w:val="18"/>
      <w:szCs w:val="18"/>
    </w:rPr>
  </w:style>
  <w:style w:type="paragraph" w:styleId="Kommentarer">
    <w:name w:val="annotation text"/>
    <w:basedOn w:val="Normal"/>
    <w:link w:val="KommentarerChar"/>
    <w:uiPriority w:val="99"/>
    <w:semiHidden/>
    <w:unhideWhenUsed/>
    <w:rsid w:val="00992489"/>
  </w:style>
  <w:style w:type="character" w:customStyle="1" w:styleId="KommentarerChar">
    <w:name w:val="Kommentarer Char"/>
    <w:basedOn w:val="Standardstycketypsnitt"/>
    <w:link w:val="Kommentarer"/>
    <w:uiPriority w:val="99"/>
    <w:semiHidden/>
    <w:rsid w:val="00992489"/>
    <w:rPr>
      <w:rFonts w:asciiTheme="majorHAnsi" w:hAnsiTheme="majorHAnsi"/>
    </w:rPr>
  </w:style>
  <w:style w:type="paragraph" w:styleId="Kommentarsmne">
    <w:name w:val="annotation subject"/>
    <w:basedOn w:val="Kommentarer"/>
    <w:next w:val="Kommentarer"/>
    <w:link w:val="KommentarsmneChar"/>
    <w:uiPriority w:val="99"/>
    <w:semiHidden/>
    <w:unhideWhenUsed/>
    <w:rsid w:val="00992489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uiPriority w:val="99"/>
    <w:semiHidden/>
    <w:rsid w:val="00992489"/>
    <w:rPr>
      <w:rFonts w:asciiTheme="majorHAnsi" w:hAnsiTheme="majorHAnsi"/>
      <w:b/>
      <w:bCs/>
      <w:sz w:val="20"/>
      <w:szCs w:val="20"/>
    </w:rPr>
  </w:style>
  <w:style w:type="paragraph" w:styleId="Bubbeltext">
    <w:name w:val="Balloon Text"/>
    <w:basedOn w:val="Normal"/>
    <w:link w:val="BubbeltextChar"/>
    <w:uiPriority w:val="99"/>
    <w:semiHidden/>
    <w:unhideWhenUsed/>
    <w:rsid w:val="00992489"/>
    <w:rPr>
      <w:rFonts w:ascii="Lucida Grande" w:hAnsi="Lucida Grande" w:cs="Lucida Grande"/>
      <w:sz w:val="18"/>
      <w:szCs w:val="18"/>
    </w:rPr>
  </w:style>
  <w:style w:type="character" w:customStyle="1" w:styleId="BubbeltextChar">
    <w:name w:val="Bubbeltext Char"/>
    <w:basedOn w:val="Standardstycketypsnitt"/>
    <w:link w:val="Bubbeltext"/>
    <w:uiPriority w:val="99"/>
    <w:semiHidden/>
    <w:rsid w:val="00992489"/>
    <w:rPr>
      <w:rFonts w:ascii="Lucida Grande" w:hAnsi="Lucida Grande" w:cs="Lucida Grande"/>
      <w:sz w:val="18"/>
      <w:szCs w:val="18"/>
    </w:rPr>
  </w:style>
  <w:style w:type="table" w:styleId="Tabellrutnt">
    <w:name w:val="Table Grid"/>
    <w:basedOn w:val="Normaltabell"/>
    <w:uiPriority w:val="59"/>
    <w:rsid w:val="001F458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0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comments" Target="comment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1755</Characters>
  <Application>Microsoft Macintosh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Imner</dc:creator>
  <cp:keywords/>
  <dc:description/>
  <cp:lastModifiedBy>Olivia Imner</cp:lastModifiedBy>
  <cp:revision>2</cp:revision>
  <dcterms:created xsi:type="dcterms:W3CDTF">2018-05-23T11:06:00Z</dcterms:created>
  <dcterms:modified xsi:type="dcterms:W3CDTF">2018-05-23T11:06:00Z</dcterms:modified>
</cp:coreProperties>
</file>