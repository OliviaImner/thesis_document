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9F4A73" w:rsidRDefault="007F6AC0" w:rsidP="004F79A9">
      <w:pPr>
        <w:rPr>
          <w:u w:val="single"/>
          <w:lang w:val="sv-SE"/>
        </w:rPr>
      </w:pPr>
      <w:r w:rsidRPr="009F4A73">
        <w:rPr>
          <w:u w:val="single"/>
          <w:lang w:val="sv-SE"/>
        </w:rPr>
        <w:t>Kommentar 1</w:t>
      </w:r>
    </w:p>
    <w:p w14:paraId="1AFDB120" w14:textId="2B45C328" w:rsidR="004F79A9" w:rsidRPr="009F4A73" w:rsidRDefault="004F79A9" w:rsidP="004F79A9">
      <w:pPr>
        <w:rPr>
          <w:lang w:val="sv-SE"/>
        </w:rPr>
      </w:pPr>
      <w:r w:rsidRPr="009F4A73">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9F4A73">
        <w:rPr>
          <w:lang w:val="sv-SE"/>
        </w:rPr>
        <w:t>t.ex.</w:t>
      </w:r>
      <w:r w:rsidRPr="009F4A73">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9F4A73" w:rsidRDefault="004F79A9" w:rsidP="004F79A9">
      <w:pPr>
        <w:rPr>
          <w:lang w:val="sv-SE"/>
        </w:rPr>
      </w:pPr>
    </w:p>
    <w:p w14:paraId="182DD013" w14:textId="77777777" w:rsidR="00705A9A" w:rsidRPr="009F4A73" w:rsidRDefault="00705A9A" w:rsidP="004F79A9">
      <w:pPr>
        <w:rPr>
          <w:lang w:val="sv-SE"/>
        </w:rPr>
      </w:pPr>
      <w:r w:rsidRPr="009F4A73">
        <w:rPr>
          <w:lang w:val="sv-SE"/>
        </w:rPr>
        <w:t>Respons:</w:t>
      </w:r>
    </w:p>
    <w:p w14:paraId="309417A9" w14:textId="1296960F" w:rsidR="00710E20" w:rsidRPr="009F4A73" w:rsidRDefault="00710E20" w:rsidP="004F79A9">
      <w:pPr>
        <w:rPr>
          <w:rFonts w:eastAsia="Times New Roman" w:cs="Times New Roman"/>
          <w:lang w:val="sv-SE" w:eastAsia="sv-SE"/>
        </w:rPr>
      </w:pPr>
      <w:r w:rsidRPr="009F4A73">
        <w:rPr>
          <w:lang w:val="sv-SE"/>
        </w:rPr>
        <w:t xml:space="preserve">Det enda </w:t>
      </w:r>
      <w:r w:rsidR="00705A9A" w:rsidRPr="009F4A73">
        <w:rPr>
          <w:lang w:val="sv-SE"/>
        </w:rPr>
        <w:t xml:space="preserve">tillgängliga </w:t>
      </w:r>
      <w:r w:rsidRPr="009F4A73">
        <w:rPr>
          <w:lang w:val="sv-SE"/>
        </w:rPr>
        <w:t xml:space="preserve">hjälp </w:t>
      </w:r>
      <w:r w:rsidR="00705A9A" w:rsidRPr="009F4A73">
        <w:rPr>
          <w:lang w:val="sv-SE"/>
        </w:rPr>
        <w:t>från</w:t>
      </w:r>
      <w:r w:rsidRPr="009F4A73">
        <w:rPr>
          <w:lang w:val="sv-SE"/>
        </w:rPr>
        <w:t xml:space="preserve"> skolan</w:t>
      </w:r>
      <w:r w:rsidR="00705A9A" w:rsidRPr="009F4A73">
        <w:rPr>
          <w:lang w:val="sv-SE"/>
        </w:rPr>
        <w:t xml:space="preserve"> för</w:t>
      </w:r>
      <w:r w:rsidRPr="009F4A73">
        <w:rPr>
          <w:lang w:val="sv-SE"/>
        </w:rPr>
        <w:t xml:space="preserve"> personer som har dyslexi är Språk</w:t>
      </w:r>
      <w:r w:rsidR="00705A9A" w:rsidRPr="009F4A73">
        <w:rPr>
          <w:lang w:val="sv-SE"/>
        </w:rPr>
        <w:t>verkstaden. Jag har kontaktat Språkverkstaden</w:t>
      </w:r>
      <w:r w:rsidR="009F4A73" w:rsidRPr="009F4A73">
        <w:rPr>
          <w:lang w:val="sv-SE"/>
        </w:rPr>
        <w:t xml:space="preserve"> (27/4-2018</w:t>
      </w:r>
      <w:r w:rsidR="006927A8" w:rsidRPr="009F4A73">
        <w:rPr>
          <w:lang w:val="sv-SE"/>
        </w:rPr>
        <w:t>)</w:t>
      </w:r>
      <w:r w:rsidRPr="009F4A73">
        <w:rPr>
          <w:lang w:val="sv-SE"/>
        </w:rPr>
        <w:t xml:space="preserve"> och det </w:t>
      </w:r>
      <w:r w:rsidR="00705A9A" w:rsidRPr="009F4A73">
        <w:rPr>
          <w:lang w:val="sv-SE"/>
        </w:rPr>
        <w:t>endast erbjuder att ”</w:t>
      </w:r>
      <w:r w:rsidR="009F4A73" w:rsidRPr="009F4A73">
        <w:rPr>
          <w:rFonts w:eastAsia="Times New Roman"/>
          <w:color w:val="000000"/>
          <w:lang w:val="sv-SE"/>
        </w:rPr>
        <w:t xml:space="preserve"> </w:t>
      </w:r>
      <w:r w:rsidR="00E020E2">
        <w:rPr>
          <w:rFonts w:eastAsia="Times New Roman"/>
          <w:color w:val="000000"/>
          <w:lang w:val="sv-SE"/>
        </w:rPr>
        <w:t>…</w:t>
      </w:r>
      <w:ins w:id="0" w:author="Jason Serviss" w:date="2018-11-22T08:54:00Z">
        <w:r w:rsidR="00E020E2">
          <w:rPr>
            <w:rFonts w:eastAsia="Times New Roman"/>
            <w:color w:val="000000"/>
            <w:lang w:val="sv-SE"/>
          </w:rPr>
          <w:t xml:space="preserve"> </w:t>
        </w:r>
      </w:ins>
      <w:r w:rsidR="00E020E2">
        <w:rPr>
          <w:rFonts w:eastAsia="Times New Roman" w:cs="Times New Roman"/>
          <w:color w:val="000000"/>
          <w:lang w:val="sv-SE" w:eastAsia="sv-SE"/>
        </w:rPr>
        <w:t>l</w:t>
      </w:r>
      <w:r w:rsidR="009F4A73" w:rsidRPr="009F4A73">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9F4A73">
        <w:rPr>
          <w:lang w:val="sv-SE"/>
        </w:rPr>
        <w:t xml:space="preserve">”. </w:t>
      </w:r>
      <w:ins w:id="1" w:author="Jason Serviss" w:date="2018-11-22T08:54:00Z">
        <w:r w:rsidR="00E020E2">
          <w:rPr>
            <w:lang w:val="sv-SE"/>
          </w:rPr>
          <w:t>Jag tycker</w:t>
        </w:r>
      </w:ins>
      <w:ins w:id="2" w:author="Jason Serviss" w:date="2018-11-22T08:55:00Z">
        <w:r w:rsidR="00E020E2">
          <w:rPr>
            <w:lang w:val="sv-SE"/>
          </w:rPr>
          <w:t>,</w:t>
        </w:r>
      </w:ins>
      <w:ins w:id="3" w:author="Jason Serviss" w:date="2018-11-22T08:54:00Z">
        <w:r w:rsidR="00E020E2">
          <w:rPr>
            <w:lang w:val="sv-SE"/>
          </w:rPr>
          <w:t xml:space="preserve"> </w:t>
        </w:r>
      </w:ins>
      <w:ins w:id="4" w:author="Jason Serviss" w:date="2018-11-22T08:55:00Z">
        <w:r w:rsidR="00E020E2">
          <w:rPr>
            <w:lang w:val="sv-SE"/>
          </w:rPr>
          <w:t>t</w:t>
        </w:r>
      </w:ins>
      <w:del w:id="5" w:author="Jason Serviss" w:date="2018-11-22T08:55:00Z">
        <w:r w:rsidR="009F4A73" w:rsidRPr="009F4A73" w:rsidDel="00E020E2">
          <w:rPr>
            <w:lang w:val="sv-SE"/>
          </w:rPr>
          <w:delText>T</w:delText>
        </w:r>
      </w:del>
      <w:r w:rsidR="00705A9A" w:rsidRPr="009F4A73">
        <w:rPr>
          <w:lang w:val="sv-SE"/>
        </w:rPr>
        <w:t>yvärr</w:t>
      </w:r>
      <w:ins w:id="6" w:author="Jason Serviss" w:date="2018-11-22T08:56:00Z">
        <w:r w:rsidR="00E020E2">
          <w:rPr>
            <w:lang w:val="sv-SE"/>
          </w:rPr>
          <w:t>,</w:t>
        </w:r>
      </w:ins>
      <w:r w:rsidR="00705A9A" w:rsidRPr="009F4A73">
        <w:rPr>
          <w:lang w:val="sv-SE"/>
        </w:rPr>
        <w:t xml:space="preserve"> </w:t>
      </w:r>
      <w:ins w:id="7" w:author="Jason Serviss" w:date="2018-11-22T08:55:00Z">
        <w:r w:rsidR="00E020E2">
          <w:rPr>
            <w:lang w:val="sv-SE"/>
          </w:rPr>
          <w:t xml:space="preserve">att denna </w:t>
        </w:r>
      </w:ins>
      <w:r w:rsidR="00705A9A" w:rsidRPr="009F4A73">
        <w:rPr>
          <w:lang w:val="sv-SE"/>
        </w:rPr>
        <w:t>hjälp</w:t>
      </w:r>
      <w:ins w:id="8" w:author="Jason Serviss" w:date="2018-11-22T08:55:00Z">
        <w:r w:rsidR="00E020E2">
          <w:rPr>
            <w:lang w:val="sv-SE"/>
          </w:rPr>
          <w:t xml:space="preserve"> är väldigt begränsade när det gäller en</w:t>
        </w:r>
      </w:ins>
      <w:del w:id="9" w:author="Jason Serviss" w:date="2018-11-22T08:55:00Z">
        <w:r w:rsidR="00705A9A" w:rsidRPr="009F4A73" w:rsidDel="00E020E2">
          <w:rPr>
            <w:lang w:val="sv-SE"/>
          </w:rPr>
          <w:delText>er</w:delText>
        </w:r>
      </w:del>
      <w:r w:rsidR="00705A9A" w:rsidRPr="009F4A73">
        <w:rPr>
          <w:lang w:val="sv-SE"/>
        </w:rPr>
        <w:t xml:space="preserve"> </w:t>
      </w:r>
      <w:ins w:id="10" w:author="Jason Serviss" w:date="2018-11-22T08:55:00Z">
        <w:r w:rsidR="00E020E2">
          <w:rPr>
            <w:lang w:val="sv-SE"/>
          </w:rPr>
          <w:t xml:space="preserve">hel </w:t>
        </w:r>
      </w:ins>
      <w:del w:id="11" w:author="Jason Serviss" w:date="2018-11-22T08:55:00Z">
        <w:r w:rsidR="009F4A73" w:rsidRPr="009F4A73" w:rsidDel="00E020E2">
          <w:rPr>
            <w:lang w:val="sv-SE"/>
          </w:rPr>
          <w:delText xml:space="preserve">det här </w:delText>
        </w:r>
        <w:r w:rsidR="00705A9A" w:rsidRPr="009F4A73" w:rsidDel="00E020E2">
          <w:rPr>
            <w:lang w:val="sv-SE"/>
          </w:rPr>
          <w:delText xml:space="preserve">knappast med en </w:delText>
        </w:r>
      </w:del>
      <w:r w:rsidR="00705A9A" w:rsidRPr="009F4A73">
        <w:rPr>
          <w:lang w:val="sv-SE"/>
        </w:rPr>
        <w:t>uppsats</w:t>
      </w:r>
      <w:del w:id="12" w:author="Jason Serviss" w:date="2018-11-22T08:55:00Z">
        <w:r w:rsidR="00705A9A" w:rsidRPr="009F4A73" w:rsidDel="00E020E2">
          <w:rPr>
            <w:lang w:val="sv-SE"/>
          </w:rPr>
          <w:delText xml:space="preserve"> på 14 sidor</w:delText>
        </w:r>
      </w:del>
      <w:r w:rsidR="00705A9A" w:rsidRPr="009F4A73">
        <w:rPr>
          <w:lang w:val="sv-SE"/>
        </w:rPr>
        <w:t>. Utefter denna upplysning har jag bett en annan person att läsa uppsatsen och granska språket men enligt din uppfattning var det inte tillräckligt. Nu har jag bett yt</w:t>
      </w:r>
      <w:r w:rsidR="009F4A73" w:rsidRPr="009F4A73">
        <w:rPr>
          <w:lang w:val="sv-SE"/>
        </w:rPr>
        <w:t>ter</w:t>
      </w:r>
      <w:r w:rsidR="00705A9A" w:rsidRPr="009F4A73">
        <w:rPr>
          <w:lang w:val="sv-SE"/>
        </w:rPr>
        <w:t>ligare en person att kolla över språket i uppsatsen men o</w:t>
      </w:r>
      <w:r w:rsidR="006927A8" w:rsidRPr="009F4A73">
        <w:rPr>
          <w:lang w:val="sv-SE"/>
        </w:rPr>
        <w:t>m det är nu fortfarande inte</w:t>
      </w:r>
      <w:r w:rsidR="00705A9A" w:rsidRPr="009F4A73">
        <w:rPr>
          <w:lang w:val="sv-SE"/>
        </w:rPr>
        <w:t xml:space="preserve"> tillräckligt ser jag tyvärr inte att jag har så många andra möjligheter.</w:t>
      </w:r>
    </w:p>
    <w:p w14:paraId="3C5C6F0F" w14:textId="77777777" w:rsidR="004F79A9" w:rsidRPr="009F4A73" w:rsidRDefault="004F79A9" w:rsidP="004F79A9">
      <w:pPr>
        <w:rPr>
          <w:lang w:val="sv-SE"/>
        </w:rPr>
      </w:pPr>
    </w:p>
    <w:p w14:paraId="411D62EC" w14:textId="77777777" w:rsidR="004F79A9" w:rsidRPr="009F4A73" w:rsidRDefault="007F6AC0" w:rsidP="004F79A9">
      <w:pPr>
        <w:rPr>
          <w:u w:val="single"/>
          <w:lang w:val="sv-SE"/>
        </w:rPr>
      </w:pPr>
      <w:r w:rsidRPr="009F4A73">
        <w:rPr>
          <w:u w:val="single"/>
          <w:lang w:val="sv-SE"/>
        </w:rPr>
        <w:t>Kommentar 2</w:t>
      </w:r>
      <w:r w:rsidR="00862EAD" w:rsidRPr="009F4A73">
        <w:rPr>
          <w:u w:val="single"/>
          <w:lang w:val="sv-SE"/>
        </w:rPr>
        <w:t xml:space="preserve"> och Kommentar 3</w:t>
      </w:r>
    </w:p>
    <w:p w14:paraId="1F68D4B9" w14:textId="77777777" w:rsidR="004F79A9" w:rsidRPr="009F4A73" w:rsidRDefault="004F79A9" w:rsidP="004F79A9">
      <w:pPr>
        <w:rPr>
          <w:lang w:val="sv-SE"/>
        </w:rPr>
      </w:pPr>
      <w:r w:rsidRPr="009F4A73">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9F4A73">
        <w:rPr>
          <w:lang w:val="sv-SE"/>
        </w:rPr>
        <w:t>dom</w:t>
      </w:r>
      <w:proofErr w:type="gramEnd"/>
      <w:r w:rsidRPr="009F4A73">
        <w:rPr>
          <w:lang w:val="sv-SE"/>
        </w:rPr>
        <w:t xml:space="preserve"> i ditt arbete.</w:t>
      </w:r>
    </w:p>
    <w:p w14:paraId="13B580A5" w14:textId="77777777" w:rsidR="004F79A9" w:rsidRPr="009F4A73" w:rsidRDefault="004F79A9" w:rsidP="004F79A9">
      <w:pPr>
        <w:rPr>
          <w:u w:val="single"/>
          <w:lang w:val="sv-SE"/>
        </w:rPr>
      </w:pPr>
    </w:p>
    <w:p w14:paraId="3514FFB3" w14:textId="77777777" w:rsidR="004F79A9" w:rsidRPr="009F4A73" w:rsidRDefault="004F79A9" w:rsidP="004F79A9">
      <w:pPr>
        <w:rPr>
          <w:lang w:val="sv-SE"/>
        </w:rPr>
      </w:pPr>
      <w:r w:rsidRPr="009F4A73">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01A253FE" w14:textId="77777777" w:rsidR="004F79A9" w:rsidRPr="009F4A73" w:rsidRDefault="004F79A9" w:rsidP="004F79A9">
      <w:pPr>
        <w:rPr>
          <w:lang w:val="sv-SE"/>
        </w:rPr>
      </w:pPr>
    </w:p>
    <w:p w14:paraId="4B7CE235" w14:textId="77777777" w:rsidR="006927A8" w:rsidRPr="009F4A73" w:rsidRDefault="006927A8" w:rsidP="004F79A9">
      <w:pPr>
        <w:rPr>
          <w:lang w:val="sv-SE"/>
        </w:rPr>
      </w:pPr>
      <w:r w:rsidRPr="009F4A73">
        <w:rPr>
          <w:lang w:val="sv-SE"/>
        </w:rPr>
        <w:t>Respons:</w:t>
      </w:r>
    </w:p>
    <w:p w14:paraId="0929B424" w14:textId="24B40AF3" w:rsidR="001522F7" w:rsidRDefault="006927A8" w:rsidP="004F79A9">
      <w:pPr>
        <w:rPr>
          <w:lang w:val="sv-SE"/>
        </w:rPr>
      </w:pPr>
      <w:r w:rsidRPr="009F4A73">
        <w:rPr>
          <w:lang w:val="sv-SE"/>
        </w:rPr>
        <w:t xml:space="preserve">Bilaga 1 ska uppfylla </w:t>
      </w:r>
      <w:r w:rsidR="00862EAD" w:rsidRPr="009F4A73">
        <w:rPr>
          <w:lang w:val="sv-SE"/>
        </w:rPr>
        <w:t>förslaget av en tabell</w:t>
      </w:r>
      <w:r w:rsidRPr="009F4A73">
        <w:rPr>
          <w:lang w:val="sv-SE"/>
        </w:rPr>
        <w:t xml:space="preserve"> som du rekommendera här. </w:t>
      </w:r>
      <w:r w:rsidR="00862EAD" w:rsidRPr="009F4A73">
        <w:rPr>
          <w:lang w:val="sv-SE"/>
        </w:rPr>
        <w:t xml:space="preserve">Som i </w:t>
      </w:r>
      <w:r w:rsidR="009F4A73">
        <w:rPr>
          <w:lang w:val="sv-SE"/>
        </w:rPr>
        <w:t xml:space="preserve">den </w:t>
      </w:r>
      <w:r w:rsidR="00862EAD" w:rsidRPr="009F4A73">
        <w:rPr>
          <w:lang w:val="sv-SE"/>
        </w:rPr>
        <w:t>andra respons</w:t>
      </w:r>
      <w:r w:rsidR="009F4A73">
        <w:rPr>
          <w:lang w:val="sv-SE"/>
        </w:rPr>
        <w:t>en</w:t>
      </w:r>
      <w:r w:rsidR="00862EAD" w:rsidRPr="009F4A73">
        <w:rPr>
          <w:lang w:val="sv-SE"/>
        </w:rPr>
        <w:t xml:space="preserve"> (se Kommentar 6), verkar </w:t>
      </w:r>
      <w:r w:rsidR="00286691">
        <w:rPr>
          <w:lang w:val="sv-SE"/>
        </w:rPr>
        <w:t xml:space="preserve">det </w:t>
      </w:r>
      <w:r w:rsidR="00862EAD" w:rsidRPr="009F4A73">
        <w:rPr>
          <w:lang w:val="sv-SE"/>
        </w:rPr>
        <w:t>som det har uppkommit pro</w:t>
      </w:r>
      <w:r w:rsidR="00286691">
        <w:rPr>
          <w:lang w:val="sv-SE"/>
        </w:rPr>
        <w:t>blem med bilagorna när du skrev</w:t>
      </w:r>
      <w:r w:rsidR="00862EAD" w:rsidRPr="009F4A73">
        <w:rPr>
          <w:lang w:val="sv-SE"/>
        </w:rPr>
        <w:t xml:space="preserve"> ut dokumentet och därför var det möj</w:t>
      </w:r>
      <w:r w:rsidR="00286691">
        <w:rPr>
          <w:lang w:val="sv-SE"/>
        </w:rPr>
        <w:t>ligen oklart. Tanken var att ha</w:t>
      </w:r>
      <w:r w:rsidR="00862EAD" w:rsidRPr="009F4A73">
        <w:rPr>
          <w:lang w:val="sv-SE"/>
        </w:rPr>
        <w:t xml:space="preserve"> en tabellformade</w:t>
      </w:r>
      <w:r w:rsidR="00711B36" w:rsidRPr="009F4A73">
        <w:rPr>
          <w:lang w:val="sv-SE"/>
        </w:rPr>
        <w:t xml:space="preserve"> och mer djupgående men lättförståeligt</w:t>
      </w:r>
      <w:r w:rsidR="00862EAD" w:rsidRPr="009F4A73">
        <w:rPr>
          <w:lang w:val="sv-SE"/>
        </w:rPr>
        <w:t xml:space="preserve"> beskrivning i bilagorna, som du rekommenderar, men också en kortfattat beskrivning av de perspektiv</w:t>
      </w:r>
      <w:r w:rsidR="00286691">
        <w:rPr>
          <w:lang w:val="sv-SE"/>
        </w:rPr>
        <w:t>/modeller som användes</w:t>
      </w:r>
      <w:r w:rsidR="00862EAD" w:rsidRPr="009F4A73">
        <w:rPr>
          <w:lang w:val="sv-SE"/>
        </w:rPr>
        <w:t xml:space="preserve"> i studien i introduktionen. Jag t</w:t>
      </w:r>
      <w:r w:rsidR="00286691">
        <w:rPr>
          <w:lang w:val="sv-SE"/>
        </w:rPr>
        <w:t xml:space="preserve">ycker att en beskrivning i text </w:t>
      </w:r>
      <w:r w:rsidR="00862EAD" w:rsidRPr="009F4A73">
        <w:rPr>
          <w:lang w:val="sv-SE"/>
        </w:rPr>
        <w:t>form gynnar textflödet</w:t>
      </w:r>
      <w:r w:rsidR="00711B36" w:rsidRPr="009F4A73">
        <w:rPr>
          <w:lang w:val="sv-SE"/>
        </w:rPr>
        <w:t xml:space="preserve"> och underlättar</w:t>
      </w:r>
      <w:r w:rsidR="00862EAD" w:rsidRPr="009F4A73">
        <w:rPr>
          <w:lang w:val="sv-SE"/>
        </w:rPr>
        <w:t xml:space="preserve"> för läsaren</w:t>
      </w:r>
      <w:r w:rsidR="00711B36" w:rsidRPr="009F4A73">
        <w:rPr>
          <w:lang w:val="sv-SE"/>
        </w:rPr>
        <w:t xml:space="preserve"> att hänga med på tankebanan</w:t>
      </w:r>
      <w:r w:rsidR="00862EAD" w:rsidRPr="009F4A73">
        <w:rPr>
          <w:lang w:val="sv-SE"/>
        </w:rPr>
        <w:t>. Jag har nu försökt se över introduktionen där jag beskriver de olika perspektiv/modell. Jag har också delat upp detta i olika stycke</w:t>
      </w:r>
      <w:r w:rsidR="00286691">
        <w:rPr>
          <w:lang w:val="sv-SE"/>
        </w:rPr>
        <w:t>n som möjligen tydliggör</w:t>
      </w:r>
      <w:r w:rsidR="00862EAD" w:rsidRPr="009F4A73">
        <w:rPr>
          <w:lang w:val="sv-SE"/>
        </w:rPr>
        <w:t xml:space="preserve"> de tre olika perspektiv</w:t>
      </w:r>
      <w:r w:rsidR="00286691">
        <w:rPr>
          <w:lang w:val="sv-SE"/>
        </w:rPr>
        <w:t>en</w:t>
      </w:r>
      <w:r w:rsidR="00862EAD" w:rsidRPr="009F4A73">
        <w:rPr>
          <w:lang w:val="sv-SE"/>
        </w:rPr>
        <w:t xml:space="preserve"> och representativ</w:t>
      </w:r>
      <w:r w:rsidR="00286691">
        <w:rPr>
          <w:lang w:val="sv-SE"/>
        </w:rPr>
        <w:t>a</w:t>
      </w:r>
      <w:r w:rsidR="00862EAD" w:rsidRPr="009F4A73">
        <w:rPr>
          <w:lang w:val="sv-SE"/>
        </w:rPr>
        <w:t xml:space="preserve"> modeller som beskrivs.</w:t>
      </w:r>
      <w:r w:rsidR="00674385" w:rsidRPr="009F4A73">
        <w:rPr>
          <w:lang w:val="sv-SE"/>
        </w:rPr>
        <w:t xml:space="preserve"> </w:t>
      </w:r>
    </w:p>
    <w:p w14:paraId="1A2715B8" w14:textId="77777777" w:rsidR="00635BD3" w:rsidRDefault="00635BD3" w:rsidP="004F79A9">
      <w:pPr>
        <w:rPr>
          <w:lang w:val="sv-SE"/>
        </w:rPr>
      </w:pPr>
    </w:p>
    <w:p w14:paraId="2983DA3A" w14:textId="0A4E4049" w:rsidR="00635BD3" w:rsidRPr="00635BD3" w:rsidRDefault="00635BD3" w:rsidP="004F79A9">
      <w:pPr>
        <w:rPr>
          <w:color w:val="FF0000"/>
          <w:lang w:val="sv-SE"/>
        </w:rPr>
      </w:pPr>
      <w:proofErr w:type="spellStart"/>
      <w:r w:rsidRPr="00635BD3">
        <w:rPr>
          <w:color w:val="FF0000"/>
          <w:lang w:val="sv-SE"/>
        </w:rPr>
        <w:t>Add</w:t>
      </w:r>
      <w:proofErr w:type="spellEnd"/>
      <w:r w:rsidRPr="00635BD3">
        <w:rPr>
          <w:color w:val="FF0000"/>
          <w:lang w:val="sv-SE"/>
        </w:rPr>
        <w:t xml:space="preserve"> </w:t>
      </w:r>
      <w:proofErr w:type="spellStart"/>
      <w:r w:rsidRPr="00635BD3">
        <w:rPr>
          <w:color w:val="FF0000"/>
          <w:lang w:val="sv-SE"/>
        </w:rPr>
        <w:t>something</w:t>
      </w:r>
      <w:proofErr w:type="spellEnd"/>
      <w:r w:rsidRPr="00635BD3">
        <w:rPr>
          <w:color w:val="FF0000"/>
          <w:lang w:val="sv-SE"/>
        </w:rPr>
        <w:t xml:space="preserve"> </w:t>
      </w:r>
      <w:proofErr w:type="spellStart"/>
      <w:r w:rsidRPr="00635BD3">
        <w:rPr>
          <w:color w:val="FF0000"/>
          <w:lang w:val="sv-SE"/>
        </w:rPr>
        <w:t>here</w:t>
      </w:r>
      <w:proofErr w:type="spellEnd"/>
      <w:r w:rsidRPr="00635BD3">
        <w:rPr>
          <w:color w:val="FF0000"/>
          <w:lang w:val="sv-SE"/>
        </w:rPr>
        <w:t xml:space="preserve"> </w:t>
      </w:r>
      <w:proofErr w:type="spellStart"/>
      <w:r w:rsidRPr="00635BD3">
        <w:rPr>
          <w:color w:val="FF0000"/>
          <w:lang w:val="sv-SE"/>
        </w:rPr>
        <w:t>about</w:t>
      </w:r>
      <w:proofErr w:type="spellEnd"/>
      <w:r w:rsidRPr="00635BD3">
        <w:rPr>
          <w:color w:val="FF0000"/>
          <w:lang w:val="sv-SE"/>
        </w:rPr>
        <w:t xml:space="preserve"> the lack </w:t>
      </w:r>
      <w:proofErr w:type="spellStart"/>
      <w:r w:rsidRPr="00635BD3">
        <w:rPr>
          <w:color w:val="FF0000"/>
          <w:lang w:val="sv-SE"/>
        </w:rPr>
        <w:t>of</w:t>
      </w:r>
      <w:proofErr w:type="spellEnd"/>
      <w:r w:rsidRPr="00635BD3">
        <w:rPr>
          <w:color w:val="FF0000"/>
          <w:lang w:val="sv-SE"/>
        </w:rPr>
        <w:t xml:space="preserve"> a </w:t>
      </w:r>
      <w:proofErr w:type="spellStart"/>
      <w:r w:rsidRPr="00635BD3">
        <w:rPr>
          <w:color w:val="FF0000"/>
          <w:lang w:val="sv-SE"/>
        </w:rPr>
        <w:t>need</w:t>
      </w:r>
      <w:proofErr w:type="spellEnd"/>
      <w:r w:rsidRPr="00635BD3">
        <w:rPr>
          <w:color w:val="FF0000"/>
          <w:lang w:val="sv-SE"/>
        </w:rPr>
        <w:t xml:space="preserve"> for a </w:t>
      </w:r>
      <w:proofErr w:type="spellStart"/>
      <w:r w:rsidRPr="00635BD3">
        <w:rPr>
          <w:color w:val="FF0000"/>
          <w:lang w:val="sv-SE"/>
        </w:rPr>
        <w:t>deep</w:t>
      </w:r>
      <w:proofErr w:type="spellEnd"/>
      <w:r w:rsidRPr="00635BD3">
        <w:rPr>
          <w:color w:val="FF0000"/>
          <w:lang w:val="sv-SE"/>
        </w:rPr>
        <w:t xml:space="preserve"> </w:t>
      </w:r>
      <w:proofErr w:type="spellStart"/>
      <w:r w:rsidRPr="00635BD3">
        <w:rPr>
          <w:color w:val="FF0000"/>
          <w:lang w:val="sv-SE"/>
        </w:rPr>
        <w:t>description</w:t>
      </w:r>
      <w:proofErr w:type="spellEnd"/>
      <w:r w:rsidRPr="00635BD3">
        <w:rPr>
          <w:color w:val="FF0000"/>
          <w:lang w:val="sv-SE"/>
        </w:rPr>
        <w:t xml:space="preserve"> </w:t>
      </w:r>
      <w:proofErr w:type="spellStart"/>
      <w:r w:rsidRPr="00635BD3">
        <w:rPr>
          <w:color w:val="FF0000"/>
          <w:lang w:val="sv-SE"/>
        </w:rPr>
        <w:t>of</w:t>
      </w:r>
      <w:proofErr w:type="spellEnd"/>
      <w:r w:rsidRPr="00635BD3">
        <w:rPr>
          <w:color w:val="FF0000"/>
          <w:lang w:val="sv-SE"/>
        </w:rPr>
        <w:t xml:space="preserve"> the </w:t>
      </w:r>
      <w:proofErr w:type="spellStart"/>
      <w:r w:rsidRPr="00635BD3">
        <w:rPr>
          <w:color w:val="FF0000"/>
          <w:lang w:val="sv-SE"/>
        </w:rPr>
        <w:t>perspectives</w:t>
      </w:r>
      <w:proofErr w:type="spellEnd"/>
      <w:r w:rsidRPr="00635BD3">
        <w:rPr>
          <w:color w:val="FF0000"/>
          <w:lang w:val="sv-SE"/>
        </w:rPr>
        <w:t>/</w:t>
      </w:r>
      <w:proofErr w:type="spellStart"/>
      <w:r w:rsidRPr="00635BD3">
        <w:rPr>
          <w:color w:val="FF0000"/>
          <w:lang w:val="sv-SE"/>
        </w:rPr>
        <w:t>models</w:t>
      </w:r>
      <w:proofErr w:type="spellEnd"/>
      <w:r w:rsidRPr="00635BD3">
        <w:rPr>
          <w:color w:val="FF0000"/>
          <w:lang w:val="sv-SE"/>
        </w:rPr>
        <w:t xml:space="preserve"> for the </w:t>
      </w:r>
      <w:proofErr w:type="spellStart"/>
      <w:r w:rsidRPr="00635BD3">
        <w:rPr>
          <w:color w:val="FF0000"/>
          <w:lang w:val="sv-SE"/>
        </w:rPr>
        <w:t>reader</w:t>
      </w:r>
      <w:proofErr w:type="spellEnd"/>
      <w:r w:rsidRPr="00635BD3">
        <w:rPr>
          <w:color w:val="FF0000"/>
          <w:lang w:val="sv-SE"/>
        </w:rPr>
        <w:t xml:space="preserve"> </w:t>
      </w:r>
      <w:proofErr w:type="spellStart"/>
      <w:r w:rsidRPr="00635BD3">
        <w:rPr>
          <w:color w:val="FF0000"/>
          <w:lang w:val="sv-SE"/>
        </w:rPr>
        <w:t>to</w:t>
      </w:r>
      <w:proofErr w:type="spellEnd"/>
      <w:r w:rsidRPr="00635BD3">
        <w:rPr>
          <w:color w:val="FF0000"/>
          <w:lang w:val="sv-SE"/>
        </w:rPr>
        <w:t xml:space="preserve"> </w:t>
      </w:r>
      <w:proofErr w:type="spellStart"/>
      <w:r w:rsidRPr="00635BD3">
        <w:rPr>
          <w:color w:val="FF0000"/>
          <w:lang w:val="sv-SE"/>
        </w:rPr>
        <w:t>understand</w:t>
      </w:r>
      <w:proofErr w:type="spellEnd"/>
      <w:r w:rsidRPr="00635BD3">
        <w:rPr>
          <w:color w:val="FF0000"/>
          <w:lang w:val="sv-SE"/>
        </w:rPr>
        <w:t xml:space="preserve"> the </w:t>
      </w:r>
      <w:proofErr w:type="spellStart"/>
      <w:r w:rsidRPr="00635BD3">
        <w:rPr>
          <w:color w:val="FF0000"/>
          <w:lang w:val="sv-SE"/>
        </w:rPr>
        <w:t>results</w:t>
      </w:r>
      <w:proofErr w:type="spellEnd"/>
      <w:r w:rsidRPr="00635BD3">
        <w:rPr>
          <w:color w:val="FF0000"/>
          <w:lang w:val="sv-SE"/>
        </w:rPr>
        <w:t xml:space="preserve"> </w:t>
      </w:r>
      <w:proofErr w:type="spellStart"/>
      <w:r w:rsidRPr="00635BD3">
        <w:rPr>
          <w:color w:val="FF0000"/>
          <w:lang w:val="sv-SE"/>
        </w:rPr>
        <w:t>of</w:t>
      </w:r>
      <w:proofErr w:type="spellEnd"/>
      <w:r w:rsidRPr="00635BD3">
        <w:rPr>
          <w:color w:val="FF0000"/>
          <w:lang w:val="sv-SE"/>
        </w:rPr>
        <w:t xml:space="preserve"> the </w:t>
      </w:r>
      <w:proofErr w:type="spellStart"/>
      <w:r w:rsidRPr="00635BD3">
        <w:rPr>
          <w:color w:val="FF0000"/>
          <w:lang w:val="sv-SE"/>
        </w:rPr>
        <w:t>study</w:t>
      </w:r>
      <w:proofErr w:type="spellEnd"/>
      <w:r w:rsidRPr="00635BD3">
        <w:rPr>
          <w:color w:val="FF0000"/>
          <w:lang w:val="sv-SE"/>
        </w:rPr>
        <w:t>?</w:t>
      </w:r>
      <w:r>
        <w:rPr>
          <w:color w:val="FF0000"/>
          <w:lang w:val="sv-SE"/>
        </w:rPr>
        <w:t xml:space="preserve"> </w:t>
      </w:r>
      <w:proofErr w:type="spellStart"/>
      <w:r>
        <w:rPr>
          <w:color w:val="FF0000"/>
          <w:lang w:val="sv-SE"/>
        </w:rPr>
        <w:t>Strengthen</w:t>
      </w:r>
      <w:proofErr w:type="spellEnd"/>
      <w:r>
        <w:rPr>
          <w:color w:val="FF0000"/>
          <w:lang w:val="sv-SE"/>
        </w:rPr>
        <w:t xml:space="preserve"> </w:t>
      </w:r>
      <w:proofErr w:type="spellStart"/>
      <w:r>
        <w:rPr>
          <w:color w:val="FF0000"/>
          <w:lang w:val="sv-SE"/>
        </w:rPr>
        <w:t>this</w:t>
      </w:r>
      <w:proofErr w:type="spellEnd"/>
      <w:r>
        <w:rPr>
          <w:color w:val="FF0000"/>
          <w:lang w:val="sv-SE"/>
        </w:rPr>
        <w:t xml:space="preserve"> argument by </w:t>
      </w:r>
      <w:proofErr w:type="spellStart"/>
      <w:r>
        <w:rPr>
          <w:color w:val="FF0000"/>
          <w:lang w:val="sv-SE"/>
        </w:rPr>
        <w:t>citing</w:t>
      </w:r>
      <w:proofErr w:type="spellEnd"/>
      <w:r>
        <w:rPr>
          <w:color w:val="FF0000"/>
          <w:lang w:val="sv-SE"/>
        </w:rPr>
        <w:t xml:space="preserve"> the </w:t>
      </w:r>
      <w:proofErr w:type="spellStart"/>
      <w:r>
        <w:rPr>
          <w:color w:val="FF0000"/>
          <w:lang w:val="sv-SE"/>
        </w:rPr>
        <w:t>goals</w:t>
      </w:r>
      <w:proofErr w:type="spellEnd"/>
      <w:r>
        <w:rPr>
          <w:color w:val="FF0000"/>
          <w:lang w:val="sv-SE"/>
        </w:rPr>
        <w:t xml:space="preserve"> </w:t>
      </w:r>
      <w:proofErr w:type="spellStart"/>
      <w:r>
        <w:rPr>
          <w:color w:val="FF0000"/>
          <w:lang w:val="sv-SE"/>
        </w:rPr>
        <w:t>of</w:t>
      </w:r>
      <w:proofErr w:type="spellEnd"/>
      <w:r>
        <w:rPr>
          <w:color w:val="FF0000"/>
          <w:lang w:val="sv-SE"/>
        </w:rPr>
        <w:t xml:space="preserve"> the </w:t>
      </w:r>
      <w:proofErr w:type="spellStart"/>
      <w:r>
        <w:rPr>
          <w:color w:val="FF0000"/>
          <w:lang w:val="sv-SE"/>
        </w:rPr>
        <w:t>study</w:t>
      </w:r>
      <w:proofErr w:type="spellEnd"/>
      <w:r>
        <w:rPr>
          <w:color w:val="FF0000"/>
          <w:lang w:val="sv-SE"/>
        </w:rPr>
        <w:t>.</w:t>
      </w:r>
    </w:p>
    <w:p w14:paraId="39DD54FE" w14:textId="77777777" w:rsidR="00635BD3" w:rsidRDefault="00635BD3" w:rsidP="004F79A9">
      <w:pPr>
        <w:rPr>
          <w:lang w:val="sv-SE"/>
        </w:rPr>
      </w:pPr>
    </w:p>
    <w:p w14:paraId="687906DD" w14:textId="4257B591" w:rsidR="00635BD3" w:rsidRPr="009F4A73" w:rsidRDefault="00635BD3" w:rsidP="004F79A9">
      <w:pPr>
        <w:rPr>
          <w:lang w:val="sv-SE"/>
        </w:rPr>
      </w:pPr>
      <w:r>
        <w:rPr>
          <w:lang w:val="sv-SE"/>
        </w:rPr>
        <w:t xml:space="preserve"> </w:t>
      </w:r>
    </w:p>
    <w:p w14:paraId="0CC1DDE8" w14:textId="77777777" w:rsidR="001522F7" w:rsidRPr="009F4A73" w:rsidRDefault="00674385" w:rsidP="004F79A9">
      <w:pPr>
        <w:rPr>
          <w:lang w:val="sv-SE"/>
        </w:rPr>
      </w:pPr>
      <w:r w:rsidRPr="009F4A73">
        <w:rPr>
          <w:lang w:val="sv-SE"/>
        </w:rPr>
        <w:t>Jag vill notera att mycket av de beskrivningarna av perspektiv och modeller kommer direkt från</w:t>
      </w:r>
      <w:r w:rsidR="001522F7" w:rsidRPr="009F4A73">
        <w:rPr>
          <w:lang w:val="sv-SE"/>
        </w:rPr>
        <w:t xml:space="preserve"> den citerade källan. Till exempel,</w:t>
      </w:r>
      <w:r w:rsidRPr="009F4A73">
        <w:rPr>
          <w:lang w:val="sv-SE"/>
        </w:rPr>
        <w:t xml:space="preserve"> en mening som du kommentera i texten </w:t>
      </w:r>
    </w:p>
    <w:p w14:paraId="10DE8838" w14:textId="77777777" w:rsidR="001522F7" w:rsidRPr="009F4A73" w:rsidRDefault="001522F7" w:rsidP="004F79A9">
      <w:pPr>
        <w:rPr>
          <w:lang w:val="sv-SE"/>
        </w:rPr>
      </w:pPr>
    </w:p>
    <w:p w14:paraId="441C7794" w14:textId="77777777" w:rsidR="001522F7" w:rsidRPr="009F4A73" w:rsidRDefault="00674385" w:rsidP="004F79A9">
      <w:pPr>
        <w:rPr>
          <w:lang w:val="sv-SE"/>
        </w:rPr>
      </w:pPr>
      <w:r w:rsidRPr="009F4A73">
        <w:rPr>
          <w:lang w:val="sv-SE"/>
        </w:rPr>
        <w:t xml:space="preserve">”Det Kognitiva perspektivet är istället baserat på att lära sig via transformationer i kognitiva strukturer och dela in undervisningen i mindre delar” </w:t>
      </w:r>
    </w:p>
    <w:p w14:paraId="6FFF72C8" w14:textId="77777777" w:rsidR="001522F7" w:rsidRPr="009F4A73" w:rsidRDefault="001522F7" w:rsidP="004F79A9">
      <w:pPr>
        <w:rPr>
          <w:lang w:val="sv-SE"/>
        </w:rPr>
      </w:pPr>
    </w:p>
    <w:p w14:paraId="35E35466" w14:textId="77777777" w:rsidR="001522F7" w:rsidRPr="009F4A73" w:rsidRDefault="00674385" w:rsidP="004F79A9">
      <w:pPr>
        <w:rPr>
          <w:lang w:val="sv-SE"/>
        </w:rPr>
      </w:pPr>
      <w:r w:rsidRPr="009F4A73">
        <w:rPr>
          <w:lang w:val="sv-SE"/>
        </w:rPr>
        <w:t xml:space="preserve">kommer direkt från Cole, 2010 </w:t>
      </w:r>
    </w:p>
    <w:p w14:paraId="706D8273" w14:textId="77777777" w:rsidR="001522F7" w:rsidRPr="009F4A73" w:rsidRDefault="001522F7" w:rsidP="004F79A9">
      <w:pPr>
        <w:rPr>
          <w:lang w:val="sv-SE"/>
        </w:rPr>
      </w:pPr>
    </w:p>
    <w:p w14:paraId="343266B2" w14:textId="2334E9ED" w:rsidR="001522F7" w:rsidRPr="009F4A73" w:rsidRDefault="00E020E2" w:rsidP="004F79A9">
      <w:pPr>
        <w:rPr>
          <w:lang w:val="sv-SE"/>
        </w:rPr>
      </w:pPr>
      <w:proofErr w:type="spellStart"/>
      <w:r>
        <w:rPr>
          <w:lang w:val="sv-SE"/>
        </w:rPr>
        <w:t>Characteristics</w:t>
      </w:r>
      <w:proofErr w:type="spellEnd"/>
      <w:r>
        <w:rPr>
          <w:lang w:val="sv-SE"/>
        </w:rPr>
        <w:t xml:space="preserve"> </w:t>
      </w:r>
      <w:proofErr w:type="spellStart"/>
      <w:r>
        <w:rPr>
          <w:lang w:val="sv-SE"/>
        </w:rPr>
        <w:t>of</w:t>
      </w:r>
      <w:proofErr w:type="spellEnd"/>
      <w:r>
        <w:rPr>
          <w:lang w:val="sv-SE"/>
        </w:rPr>
        <w:t xml:space="preserve"> the </w:t>
      </w:r>
      <w:proofErr w:type="spellStart"/>
      <w:r>
        <w:rPr>
          <w:lang w:val="sv-SE"/>
        </w:rPr>
        <w:t>cognative</w:t>
      </w:r>
      <w:proofErr w:type="spellEnd"/>
      <w:r>
        <w:rPr>
          <w:lang w:val="sv-SE"/>
        </w:rPr>
        <w:t xml:space="preserve"> </w:t>
      </w:r>
      <w:proofErr w:type="spellStart"/>
      <w:r>
        <w:rPr>
          <w:lang w:val="sv-SE"/>
        </w:rPr>
        <w:t>perspective</w:t>
      </w:r>
      <w:proofErr w:type="spellEnd"/>
      <w:r>
        <w:rPr>
          <w:lang w:val="sv-SE"/>
        </w:rPr>
        <w:t xml:space="preserve">: </w:t>
      </w:r>
      <w:r w:rsidR="00674385" w:rsidRPr="009F4A73">
        <w:rPr>
          <w:lang w:val="sv-SE"/>
        </w:rPr>
        <w:t>”</w:t>
      </w:r>
      <w:proofErr w:type="spellStart"/>
      <w:r>
        <w:rPr>
          <w:lang w:val="sv-SE"/>
        </w:rPr>
        <w:t>l</w:t>
      </w:r>
      <w:r w:rsidR="00674385" w:rsidRPr="009F4A73">
        <w:rPr>
          <w:lang w:val="sv-SE"/>
        </w:rPr>
        <w:t>earning</w:t>
      </w:r>
      <w:proofErr w:type="spellEnd"/>
      <w:r w:rsidR="00674385" w:rsidRPr="009F4A73">
        <w:rPr>
          <w:lang w:val="sv-SE"/>
        </w:rPr>
        <w:t xml:space="preserve"> as transformations in </w:t>
      </w:r>
      <w:proofErr w:type="spellStart"/>
      <w:r w:rsidR="00674385" w:rsidRPr="009F4A73">
        <w:rPr>
          <w:lang w:val="sv-SE"/>
        </w:rPr>
        <w:t>internal</w:t>
      </w:r>
      <w:proofErr w:type="spellEnd"/>
      <w:r w:rsidR="00674385" w:rsidRPr="009F4A73">
        <w:rPr>
          <w:lang w:val="sv-SE"/>
        </w:rPr>
        <w:t xml:space="preserve"> </w:t>
      </w:r>
      <w:proofErr w:type="spellStart"/>
      <w:r w:rsidR="00674385" w:rsidRPr="009F4A73">
        <w:rPr>
          <w:lang w:val="sv-SE"/>
        </w:rPr>
        <w:t>cognitive</w:t>
      </w:r>
      <w:proofErr w:type="spellEnd"/>
      <w:r w:rsidR="00674385" w:rsidRPr="009F4A73">
        <w:rPr>
          <w:lang w:val="sv-SE"/>
        </w:rPr>
        <w:t xml:space="preserve"> </w:t>
      </w:r>
      <w:proofErr w:type="spellStart"/>
      <w:r w:rsidR="00674385" w:rsidRPr="009F4A73">
        <w:rPr>
          <w:lang w:val="sv-SE"/>
        </w:rPr>
        <w:t>structures</w:t>
      </w:r>
      <w:proofErr w:type="spellEnd"/>
      <w:r w:rsidR="00674385" w:rsidRPr="009F4A73">
        <w:rPr>
          <w:lang w:val="sv-SE"/>
        </w:rPr>
        <w:t xml:space="preserve">…” </w:t>
      </w:r>
    </w:p>
    <w:p w14:paraId="1FB8FC20" w14:textId="77777777" w:rsidR="001522F7" w:rsidRPr="009F4A73" w:rsidRDefault="001522F7" w:rsidP="004F79A9">
      <w:pPr>
        <w:rPr>
          <w:lang w:val="sv-SE"/>
        </w:rPr>
      </w:pPr>
    </w:p>
    <w:p w14:paraId="16AD2208" w14:textId="77777777" w:rsidR="001522F7" w:rsidRPr="009F4A73" w:rsidRDefault="00674385" w:rsidP="004F79A9">
      <w:pPr>
        <w:rPr>
          <w:lang w:val="sv-SE"/>
        </w:rPr>
      </w:pPr>
      <w:r w:rsidRPr="009F4A73">
        <w:rPr>
          <w:lang w:val="sv-SE"/>
        </w:rPr>
        <w:t xml:space="preserve">och </w:t>
      </w:r>
      <w:proofErr w:type="spellStart"/>
      <w:r w:rsidRPr="009F4A73">
        <w:rPr>
          <w:lang w:val="sv-SE"/>
        </w:rPr>
        <w:t>Dalsgaard</w:t>
      </w:r>
      <w:proofErr w:type="spellEnd"/>
      <w:r w:rsidRPr="009F4A73">
        <w:rPr>
          <w:lang w:val="sv-SE"/>
        </w:rPr>
        <w:t xml:space="preserve">, 2005, </w:t>
      </w:r>
    </w:p>
    <w:p w14:paraId="7F7508D4" w14:textId="77777777" w:rsidR="001522F7" w:rsidRPr="009F4A73" w:rsidRDefault="001522F7" w:rsidP="004F79A9">
      <w:pPr>
        <w:rPr>
          <w:lang w:val="sv-SE"/>
        </w:rPr>
      </w:pPr>
    </w:p>
    <w:p w14:paraId="47E0A128" w14:textId="77777777" w:rsidR="001522F7" w:rsidRPr="009F4A73" w:rsidRDefault="00674385" w:rsidP="004F79A9">
      <w:pPr>
        <w:rPr>
          <w:lang w:val="sv-SE"/>
        </w:rPr>
      </w:pPr>
      <w:r w:rsidRPr="009F4A73">
        <w:rPr>
          <w:lang w:val="sv-SE"/>
        </w:rPr>
        <w:t>”</w:t>
      </w:r>
      <w:proofErr w:type="spellStart"/>
      <w:r w:rsidRPr="009F4A73">
        <w:rPr>
          <w:lang w:val="sv-SE"/>
        </w:rPr>
        <w:t>Therefore</w:t>
      </w:r>
      <w:proofErr w:type="spellEnd"/>
      <w:r w:rsidRPr="009F4A73">
        <w:rPr>
          <w:lang w:val="sv-SE"/>
        </w:rPr>
        <w:t xml:space="preserve">, the students’ </w:t>
      </w:r>
      <w:proofErr w:type="spellStart"/>
      <w:r w:rsidRPr="009F4A73">
        <w:rPr>
          <w:lang w:val="sv-SE"/>
        </w:rPr>
        <w:t>work</w:t>
      </w:r>
      <w:proofErr w:type="spellEnd"/>
      <w:r w:rsidRPr="009F4A73">
        <w:rPr>
          <w:lang w:val="sv-SE"/>
        </w:rPr>
        <w:t xml:space="preserve"> </w:t>
      </w:r>
      <w:proofErr w:type="spellStart"/>
      <w:r w:rsidRPr="009F4A73">
        <w:rPr>
          <w:lang w:val="sv-SE"/>
        </w:rPr>
        <w:t>should</w:t>
      </w:r>
      <w:proofErr w:type="spellEnd"/>
      <w:r w:rsidRPr="009F4A73">
        <w:rPr>
          <w:lang w:val="sv-SE"/>
        </w:rPr>
        <w:t xml:space="preserve"> be </w:t>
      </w:r>
      <w:proofErr w:type="spellStart"/>
      <w:r w:rsidRPr="009F4A73">
        <w:rPr>
          <w:lang w:val="sv-SE"/>
        </w:rPr>
        <w:t>based</w:t>
      </w:r>
      <w:proofErr w:type="spellEnd"/>
      <w:r w:rsidRPr="009F4A73">
        <w:rPr>
          <w:lang w:val="sv-SE"/>
        </w:rPr>
        <w:t xml:space="preserve"> on a curriculum </w:t>
      </w:r>
      <w:proofErr w:type="spellStart"/>
      <w:r w:rsidRPr="009F4A73">
        <w:rPr>
          <w:lang w:val="sv-SE"/>
        </w:rPr>
        <w:t>divided</w:t>
      </w:r>
      <w:proofErr w:type="spellEnd"/>
      <w:r w:rsidRPr="009F4A73">
        <w:rPr>
          <w:lang w:val="sv-SE"/>
        </w:rPr>
        <w:t xml:space="preserve"> </w:t>
      </w:r>
      <w:proofErr w:type="spellStart"/>
      <w:r w:rsidRPr="009F4A73">
        <w:rPr>
          <w:lang w:val="sv-SE"/>
        </w:rPr>
        <w:t>into</w:t>
      </w:r>
      <w:proofErr w:type="spellEnd"/>
      <w:r w:rsidRPr="009F4A73">
        <w:rPr>
          <w:lang w:val="sv-SE"/>
        </w:rPr>
        <w:t xml:space="preserve"> </w:t>
      </w:r>
      <w:proofErr w:type="spellStart"/>
      <w:r w:rsidRPr="009F4A73">
        <w:rPr>
          <w:lang w:val="sv-SE"/>
        </w:rPr>
        <w:t>predetermined</w:t>
      </w:r>
      <w:proofErr w:type="spellEnd"/>
      <w:r w:rsidRPr="009F4A73">
        <w:rPr>
          <w:lang w:val="sv-SE"/>
        </w:rPr>
        <w:t xml:space="preserve"> and </w:t>
      </w:r>
      <w:proofErr w:type="spellStart"/>
      <w:r w:rsidRPr="009F4A73">
        <w:rPr>
          <w:lang w:val="sv-SE"/>
        </w:rPr>
        <w:t>isolated</w:t>
      </w:r>
      <w:proofErr w:type="spellEnd"/>
      <w:r w:rsidRPr="009F4A73">
        <w:rPr>
          <w:lang w:val="sv-SE"/>
        </w:rPr>
        <w:t xml:space="preserve"> </w:t>
      </w:r>
      <w:proofErr w:type="spellStart"/>
      <w:r w:rsidRPr="009F4A73">
        <w:rPr>
          <w:lang w:val="sv-SE"/>
        </w:rPr>
        <w:t>units</w:t>
      </w:r>
      <w:proofErr w:type="spellEnd"/>
      <w:r w:rsidRPr="009F4A73">
        <w:rPr>
          <w:lang w:val="sv-SE"/>
        </w:rPr>
        <w:t xml:space="preserve"> …”. </w:t>
      </w:r>
    </w:p>
    <w:p w14:paraId="1FA40D31" w14:textId="77777777" w:rsidR="001522F7" w:rsidRPr="009F4A73" w:rsidRDefault="001522F7" w:rsidP="004F79A9">
      <w:pPr>
        <w:rPr>
          <w:lang w:val="sv-SE"/>
        </w:rPr>
      </w:pPr>
    </w:p>
    <w:p w14:paraId="10FEE82B" w14:textId="2A48F8E2" w:rsidR="006927A8" w:rsidRPr="009F4A73" w:rsidRDefault="00674385" w:rsidP="004F79A9">
      <w:pPr>
        <w:rPr>
          <w:lang w:val="sv-SE"/>
        </w:rPr>
      </w:pPr>
      <w:r w:rsidRPr="009F4A73">
        <w:rPr>
          <w:lang w:val="sv-SE"/>
        </w:rPr>
        <w:t>D</w:t>
      </w:r>
      <w:r w:rsidR="00286691">
        <w:rPr>
          <w:lang w:val="sv-SE"/>
        </w:rPr>
        <w:t>et enda anledning att jag kan tä</w:t>
      </w:r>
      <w:r w:rsidRPr="009F4A73">
        <w:rPr>
          <w:lang w:val="sv-SE"/>
        </w:rPr>
        <w:t xml:space="preserve">nka </w:t>
      </w:r>
      <w:r w:rsidR="00286691">
        <w:rPr>
          <w:lang w:val="sv-SE"/>
        </w:rPr>
        <w:t xml:space="preserve">mig </w:t>
      </w:r>
      <w:r w:rsidRPr="009F4A73">
        <w:rPr>
          <w:lang w:val="sv-SE"/>
        </w:rPr>
        <w:t xml:space="preserve">att </w:t>
      </w:r>
      <w:r w:rsidR="001522F7" w:rsidRPr="009F4A73">
        <w:rPr>
          <w:lang w:val="sv-SE"/>
        </w:rPr>
        <w:t>vissa beskrivningar är oklara är att det finns specifika motsvarande termer på svenska (för t.ex. ”</w:t>
      </w:r>
      <w:proofErr w:type="spellStart"/>
      <w:r w:rsidR="001522F7" w:rsidRPr="009F4A73">
        <w:rPr>
          <w:lang w:val="sv-SE"/>
        </w:rPr>
        <w:t>internal</w:t>
      </w:r>
      <w:proofErr w:type="spellEnd"/>
      <w:r w:rsidR="001522F7" w:rsidRPr="009F4A73">
        <w:rPr>
          <w:lang w:val="sv-SE"/>
        </w:rPr>
        <w:t xml:space="preserve"> </w:t>
      </w:r>
      <w:proofErr w:type="spellStart"/>
      <w:r w:rsidR="001522F7" w:rsidRPr="009F4A73">
        <w:rPr>
          <w:lang w:val="sv-SE"/>
        </w:rPr>
        <w:t>cognative</w:t>
      </w:r>
      <w:proofErr w:type="spellEnd"/>
      <w:r w:rsidR="001522F7" w:rsidRPr="009F4A73">
        <w:rPr>
          <w:lang w:val="sv-SE"/>
        </w:rPr>
        <w:t xml:space="preserve"> </w:t>
      </w:r>
      <w:proofErr w:type="spellStart"/>
      <w:r w:rsidR="001522F7" w:rsidRPr="009F4A73">
        <w:rPr>
          <w:lang w:val="sv-SE"/>
        </w:rPr>
        <w:t>structures</w:t>
      </w:r>
      <w:proofErr w:type="spellEnd"/>
      <w:r w:rsidR="001522F7" w:rsidRPr="009F4A73">
        <w:rPr>
          <w:lang w:val="sv-SE"/>
        </w:rPr>
        <w:t>”) som jag är inte medveten om.</w:t>
      </w:r>
    </w:p>
    <w:p w14:paraId="1E1D818E" w14:textId="77777777" w:rsidR="006927A8" w:rsidRPr="009F4A73" w:rsidRDefault="006927A8" w:rsidP="004F79A9">
      <w:pPr>
        <w:rPr>
          <w:lang w:val="sv-SE"/>
        </w:rPr>
      </w:pPr>
    </w:p>
    <w:p w14:paraId="6CFFE672" w14:textId="77777777" w:rsidR="00FA7FBB" w:rsidRPr="009F4A73" w:rsidRDefault="00FA7FBB" w:rsidP="004F79A9">
      <w:pPr>
        <w:rPr>
          <w:u w:val="single"/>
          <w:lang w:val="sv-SE"/>
        </w:rPr>
      </w:pPr>
    </w:p>
    <w:p w14:paraId="303896A8" w14:textId="77777777" w:rsidR="004F79A9" w:rsidRPr="009F4A73" w:rsidRDefault="007F6AC0" w:rsidP="004F79A9">
      <w:pPr>
        <w:rPr>
          <w:u w:val="single"/>
          <w:lang w:val="sv-SE"/>
        </w:rPr>
      </w:pPr>
      <w:r w:rsidRPr="009F4A73">
        <w:rPr>
          <w:u w:val="single"/>
          <w:lang w:val="sv-SE"/>
        </w:rPr>
        <w:t>Kommentar 4</w:t>
      </w:r>
    </w:p>
    <w:p w14:paraId="05F86C99" w14:textId="77777777" w:rsidR="004F79A9" w:rsidRPr="009F4A73" w:rsidRDefault="004F79A9" w:rsidP="004F79A9">
      <w:pPr>
        <w:rPr>
          <w:lang w:val="sv-SE"/>
        </w:rPr>
      </w:pPr>
      <w:r w:rsidRPr="009F4A73">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9F4A73" w:rsidRDefault="00705A9A" w:rsidP="004F79A9">
      <w:pPr>
        <w:rPr>
          <w:lang w:val="sv-SE"/>
        </w:rPr>
      </w:pPr>
    </w:p>
    <w:p w14:paraId="36076D08" w14:textId="77777777" w:rsidR="00E020E2" w:rsidRDefault="00286691" w:rsidP="00705A9A">
      <w:pPr>
        <w:tabs>
          <w:tab w:val="left" w:pos="1134"/>
        </w:tabs>
        <w:rPr>
          <w:ins w:id="13" w:author="Jason Serviss" w:date="2018-11-22T08:56:00Z"/>
          <w:lang w:val="sv-SE"/>
        </w:rPr>
      </w:pPr>
      <w:r>
        <w:rPr>
          <w:lang w:val="sv-SE"/>
        </w:rPr>
        <w:t xml:space="preserve">Respons: </w:t>
      </w:r>
    </w:p>
    <w:p w14:paraId="6C507E63" w14:textId="55EE8C7E" w:rsidR="00705A9A" w:rsidRPr="009F4A73" w:rsidRDefault="00286691" w:rsidP="00705A9A">
      <w:pPr>
        <w:tabs>
          <w:tab w:val="left" w:pos="1134"/>
        </w:tabs>
        <w:rPr>
          <w:lang w:val="sv-SE"/>
        </w:rPr>
      </w:pPr>
      <w:r w:rsidRPr="009F4A73">
        <w:rPr>
          <w:lang w:val="sv-SE"/>
        </w:rPr>
        <w:t>Rubrikerna</w:t>
      </w:r>
      <w:r w:rsidR="00705A9A" w:rsidRPr="009F4A73">
        <w:rPr>
          <w:lang w:val="sv-SE"/>
        </w:rPr>
        <w:t xml:space="preserve"> är nu ändrade till ”Framtagande av intervju frågor</w:t>
      </w:r>
      <w:r w:rsidR="004A4D74" w:rsidRPr="009F4A73">
        <w:rPr>
          <w:lang w:val="sv-SE"/>
        </w:rPr>
        <w:t>” och ”I</w:t>
      </w:r>
      <w:r w:rsidR="00705A9A" w:rsidRPr="009F4A73">
        <w:rPr>
          <w:lang w:val="sv-SE"/>
        </w:rPr>
        <w:t>ntervjun</w:t>
      </w:r>
      <w:r w:rsidR="004A4D74" w:rsidRPr="009F4A73">
        <w:rPr>
          <w:lang w:val="sv-SE"/>
        </w:rPr>
        <w:t xml:space="preserve">”. </w:t>
      </w:r>
      <w:r w:rsidR="00711B36" w:rsidRPr="009F4A73">
        <w:rPr>
          <w:lang w:val="sv-SE"/>
        </w:rPr>
        <w:t>Yt</w:t>
      </w:r>
      <w:r>
        <w:rPr>
          <w:lang w:val="sv-SE"/>
        </w:rPr>
        <w:t>ter</w:t>
      </w:r>
      <w:r w:rsidR="00711B36" w:rsidRPr="009F4A73">
        <w:rPr>
          <w:lang w:val="sv-SE"/>
        </w:rPr>
        <w:t>ligare har denna del omstrukturerats och utvecklats så att intervju delen står för sig själv.</w:t>
      </w:r>
    </w:p>
    <w:p w14:paraId="670D8A42" w14:textId="77777777" w:rsidR="004F79A9" w:rsidRPr="009F4A73" w:rsidRDefault="004F79A9" w:rsidP="004F79A9">
      <w:pPr>
        <w:rPr>
          <w:lang w:val="sv-SE"/>
        </w:rPr>
      </w:pPr>
    </w:p>
    <w:p w14:paraId="0D7DEE35" w14:textId="77777777" w:rsidR="004F79A9" w:rsidRPr="009F4A73" w:rsidRDefault="004F79A9" w:rsidP="004F79A9">
      <w:pPr>
        <w:rPr>
          <w:u w:val="single"/>
          <w:lang w:val="sv-SE"/>
        </w:rPr>
      </w:pPr>
      <w:r w:rsidRPr="009F4A73">
        <w:rPr>
          <w:u w:val="single"/>
          <w:lang w:val="sv-SE"/>
        </w:rPr>
        <w:t>Kommentar 5</w:t>
      </w:r>
    </w:p>
    <w:p w14:paraId="33280DC5" w14:textId="77777777" w:rsidR="004F79A9" w:rsidRPr="009F4A73" w:rsidRDefault="004F79A9" w:rsidP="004F79A9">
      <w:pPr>
        <w:rPr>
          <w:lang w:val="sv-SE"/>
        </w:rPr>
      </w:pPr>
      <w:r w:rsidRPr="009F4A73">
        <w:rPr>
          <w:lang w:val="sv-SE"/>
        </w:rPr>
        <w:t>Metoden saknar en beskrivning av vilken forskningsstrategi du antagit. Kanske är det ”del 1” i metoden</w:t>
      </w:r>
      <w:proofErr w:type="gramStart"/>
      <w:r w:rsidRPr="009F4A73">
        <w:rPr>
          <w:lang w:val="sv-SE"/>
        </w:rPr>
        <w:t>?,</w:t>
      </w:r>
      <w:proofErr w:type="gramEnd"/>
      <w:r w:rsidRPr="009F4A73">
        <w:rPr>
          <w:lang w:val="sv-SE"/>
        </w:rPr>
        <w:t xml:space="preserve"> men det framgår inte. Detta behöver tydliggöras. En idé kan vara att rita en figur som beskriver processen, </w:t>
      </w:r>
      <w:proofErr w:type="gramStart"/>
      <w:r w:rsidRPr="009F4A73">
        <w:rPr>
          <w:lang w:val="sv-SE"/>
        </w:rPr>
        <w:t>dvs</w:t>
      </w:r>
      <w:proofErr w:type="gramEnd"/>
      <w:r w:rsidRPr="009F4A73">
        <w:rPr>
          <w:lang w:val="sv-SE"/>
        </w:rPr>
        <w:t xml:space="preserve"> hur du har gått tillväga, från ax till limpa sas.</w:t>
      </w:r>
    </w:p>
    <w:p w14:paraId="22A4FFFB" w14:textId="77777777" w:rsidR="004F79A9" w:rsidRPr="009F4A73" w:rsidRDefault="004F79A9" w:rsidP="004F79A9">
      <w:pPr>
        <w:rPr>
          <w:lang w:val="sv-SE"/>
        </w:rPr>
      </w:pPr>
    </w:p>
    <w:p w14:paraId="3B90ADA4" w14:textId="77777777" w:rsidR="00E020E2" w:rsidRDefault="00286691" w:rsidP="004F79A9">
      <w:pPr>
        <w:rPr>
          <w:ins w:id="14" w:author="Jason Serviss" w:date="2018-11-22T08:56:00Z"/>
          <w:lang w:val="sv-SE"/>
        </w:rPr>
      </w:pPr>
      <w:r>
        <w:rPr>
          <w:lang w:val="sv-SE"/>
        </w:rPr>
        <w:t xml:space="preserve">Respons: </w:t>
      </w:r>
    </w:p>
    <w:p w14:paraId="2EFD099D" w14:textId="38624DB0" w:rsidR="00711B36" w:rsidRPr="009F4A73" w:rsidRDefault="00711B36" w:rsidP="004F79A9">
      <w:pPr>
        <w:rPr>
          <w:lang w:val="sv-SE"/>
        </w:rPr>
      </w:pPr>
      <w:r w:rsidRPr="009F4A73">
        <w:rPr>
          <w:lang w:val="sv-SE"/>
        </w:rPr>
        <w:t xml:space="preserve">Osäkert </w:t>
      </w:r>
      <w:r w:rsidR="00286691">
        <w:rPr>
          <w:lang w:val="sv-SE"/>
        </w:rPr>
        <w:t xml:space="preserve">vad som </w:t>
      </w:r>
      <w:r w:rsidRPr="009F4A73">
        <w:rPr>
          <w:lang w:val="sv-SE"/>
        </w:rPr>
        <w:t>exakt menas med ”forskningsstrategi” i detta sammanhang. Det som du säger senare i kommentaren, ”hur du har gått tillväga, från ax till limpa sas” tyder på att du vill att jag beskriver forskningsprocessen men dett</w:t>
      </w:r>
      <w:r w:rsidR="00286691">
        <w:rPr>
          <w:lang w:val="sv-SE"/>
        </w:rPr>
        <w:t xml:space="preserve">a är beskriven genom hela </w:t>
      </w:r>
      <w:proofErr w:type="gramStart"/>
      <w:r w:rsidR="00286691">
        <w:rPr>
          <w:lang w:val="sv-SE"/>
        </w:rPr>
        <w:t>metod</w:t>
      </w:r>
      <w:proofErr w:type="gramEnd"/>
      <w:r w:rsidR="00286691" w:rsidRPr="009F4A73">
        <w:rPr>
          <w:lang w:val="sv-SE"/>
        </w:rPr>
        <w:t xml:space="preserve"> delen</w:t>
      </w:r>
      <w:r w:rsidRPr="009F4A73">
        <w:rPr>
          <w:lang w:val="sv-SE"/>
        </w:rPr>
        <w:t xml:space="preserve">. Oklart för mig vad exakt som saknas här. </w:t>
      </w:r>
    </w:p>
    <w:p w14:paraId="3C66A62D" w14:textId="77777777" w:rsidR="00711B36" w:rsidRPr="009F4A73" w:rsidRDefault="00711B36" w:rsidP="004F79A9">
      <w:pPr>
        <w:rPr>
          <w:lang w:val="sv-SE"/>
        </w:rPr>
      </w:pPr>
    </w:p>
    <w:p w14:paraId="4901D388" w14:textId="77777777" w:rsidR="004F79A9" w:rsidRPr="009F4A73" w:rsidRDefault="007F6AC0" w:rsidP="004F79A9">
      <w:pPr>
        <w:rPr>
          <w:u w:val="single"/>
          <w:lang w:val="sv-SE"/>
        </w:rPr>
      </w:pPr>
      <w:r w:rsidRPr="009F4A73">
        <w:rPr>
          <w:u w:val="single"/>
          <w:lang w:val="sv-SE"/>
        </w:rPr>
        <w:t>Kommentar 6</w:t>
      </w:r>
    </w:p>
    <w:p w14:paraId="661CD14F" w14:textId="77777777" w:rsidR="004F79A9" w:rsidRPr="009F4A73" w:rsidRDefault="004F79A9" w:rsidP="004F79A9">
      <w:pPr>
        <w:rPr>
          <w:lang w:val="sv-SE"/>
        </w:rPr>
      </w:pPr>
      <w:r w:rsidRPr="009F4A73">
        <w:rPr>
          <w:lang w:val="sv-SE"/>
        </w:rPr>
        <w:t>I avsnittet ”utvärdering” hänvisar du till en bilaga3, som inte finns med i dokumentet.</w:t>
      </w:r>
    </w:p>
    <w:p w14:paraId="7A96B9C8" w14:textId="77777777" w:rsidR="004F79A9" w:rsidRPr="009F4A73" w:rsidRDefault="004F79A9" w:rsidP="004F79A9">
      <w:pPr>
        <w:rPr>
          <w:lang w:val="sv-SE"/>
        </w:rPr>
      </w:pPr>
    </w:p>
    <w:p w14:paraId="0537975D" w14:textId="77777777" w:rsidR="004A127D" w:rsidRDefault="00286691" w:rsidP="004F79A9">
      <w:pPr>
        <w:rPr>
          <w:ins w:id="15" w:author="Jason Serviss" w:date="2018-11-22T08:57:00Z"/>
          <w:lang w:val="sv-SE"/>
        </w:rPr>
      </w:pPr>
      <w:r>
        <w:rPr>
          <w:lang w:val="sv-SE"/>
        </w:rPr>
        <w:t xml:space="preserve">Respons: </w:t>
      </w:r>
    </w:p>
    <w:p w14:paraId="0362380E" w14:textId="40B673D9" w:rsidR="006927A8" w:rsidRPr="009F4A73" w:rsidRDefault="006927A8" w:rsidP="004F79A9">
      <w:pPr>
        <w:rPr>
          <w:lang w:val="sv-SE"/>
        </w:rPr>
      </w:pPr>
      <w:r w:rsidRPr="009F4A73">
        <w:rPr>
          <w:lang w:val="sv-SE"/>
        </w:rPr>
        <w:t xml:space="preserve">Alla bilagor finns med i båda den PDF och Word dokumentet som skickades. Namn och beskrivningarna av bilagorna däremot </w:t>
      </w:r>
      <w:r w:rsidR="00FA7FBB" w:rsidRPr="009F4A73">
        <w:rPr>
          <w:lang w:val="sv-SE"/>
        </w:rPr>
        <w:t>har blivit</w:t>
      </w:r>
      <w:r w:rsidRPr="009F4A73">
        <w:rPr>
          <w:lang w:val="sv-SE"/>
        </w:rPr>
        <w:t xml:space="preserve"> på fel sida eller inte alls med när du skriv ut dokumentet.</w:t>
      </w:r>
    </w:p>
    <w:p w14:paraId="6A0D1114" w14:textId="77777777" w:rsidR="006927A8" w:rsidRPr="009F4A73" w:rsidRDefault="006927A8" w:rsidP="004F79A9">
      <w:pPr>
        <w:rPr>
          <w:lang w:val="sv-SE"/>
        </w:rPr>
      </w:pPr>
    </w:p>
    <w:p w14:paraId="12551B9D" w14:textId="77777777" w:rsidR="004F79A9" w:rsidRPr="009F4A73" w:rsidRDefault="007F6AC0" w:rsidP="004F79A9">
      <w:pPr>
        <w:rPr>
          <w:u w:val="single"/>
          <w:lang w:val="sv-SE"/>
        </w:rPr>
      </w:pPr>
      <w:r w:rsidRPr="009F4A73">
        <w:rPr>
          <w:u w:val="single"/>
          <w:lang w:val="sv-SE"/>
        </w:rPr>
        <w:t>Kommentar 7</w:t>
      </w:r>
    </w:p>
    <w:p w14:paraId="6611065D" w14:textId="77777777" w:rsidR="004F79A9" w:rsidRPr="009F4A73" w:rsidRDefault="004F79A9" w:rsidP="004F79A9">
      <w:pPr>
        <w:rPr>
          <w:lang w:val="sv-SE"/>
        </w:rPr>
      </w:pPr>
      <w:r w:rsidRPr="009F4A73">
        <w:rPr>
          <w:lang w:val="sv-SE"/>
        </w:rPr>
        <w:t>Det finns småsaker i resultatdelen som behöver rättas till (se kommentarer i scannat dokument).</w:t>
      </w:r>
    </w:p>
    <w:p w14:paraId="362DFDB2" w14:textId="77777777" w:rsidR="004F79A9" w:rsidRPr="009F4A73" w:rsidRDefault="004F79A9" w:rsidP="004F79A9">
      <w:pPr>
        <w:rPr>
          <w:lang w:val="sv-SE"/>
        </w:rPr>
      </w:pPr>
    </w:p>
    <w:p w14:paraId="1D6A5C53" w14:textId="77777777" w:rsidR="004F79A9" w:rsidRPr="009F4A73" w:rsidRDefault="007F6AC0" w:rsidP="004F79A9">
      <w:pPr>
        <w:rPr>
          <w:u w:val="single"/>
          <w:lang w:val="sv-SE"/>
        </w:rPr>
      </w:pPr>
      <w:r w:rsidRPr="009F4A73">
        <w:rPr>
          <w:u w:val="single"/>
          <w:lang w:val="sv-SE"/>
        </w:rPr>
        <w:t>Kommentar 8</w:t>
      </w:r>
    </w:p>
    <w:p w14:paraId="14649AA5" w14:textId="272C0849" w:rsidR="004F79A9" w:rsidRPr="009F4A73" w:rsidRDefault="004F79A9" w:rsidP="004F79A9">
      <w:pPr>
        <w:rPr>
          <w:lang w:val="sv-SE"/>
        </w:rPr>
      </w:pPr>
      <w:r w:rsidRPr="009F4A73">
        <w:rPr>
          <w:lang w:val="sv-SE"/>
        </w:rPr>
        <w:t xml:space="preserve">I diskussionsavsnittet behöver du lyfta abstraktionsnivån, </w:t>
      </w:r>
      <w:proofErr w:type="gramStart"/>
      <w:r w:rsidRPr="009F4A73">
        <w:rPr>
          <w:lang w:val="sv-SE"/>
        </w:rPr>
        <w:t>dvs</w:t>
      </w:r>
      <w:proofErr w:type="gramEnd"/>
      <w:r w:rsidRPr="009F4A73">
        <w:rPr>
          <w:lang w:val="sv-SE"/>
        </w:rPr>
        <w:t xml:space="preserve"> relatera till ”annan forskning, andra liknande utvärderingar, utvärderingar som gjorts av e-lärandekurser”. Finns det andra utvärderingar av e-lärandekurser som kommit fram till liknande saker som du har kommit fram till, eller skiljer sig resultat från andra utvärderingar som gjorts från det du har hittat, </w:t>
      </w:r>
      <w:r w:rsidR="00286691" w:rsidRPr="009F4A73">
        <w:rPr>
          <w:lang w:val="sv-SE"/>
        </w:rPr>
        <w:t>etc.</w:t>
      </w:r>
      <w:r w:rsidRPr="009F4A73">
        <w:rPr>
          <w:lang w:val="sv-SE"/>
        </w:rPr>
        <w:t>?</w:t>
      </w:r>
    </w:p>
    <w:p w14:paraId="728D7225" w14:textId="77777777" w:rsidR="00313D4A" w:rsidRPr="009F4A73" w:rsidRDefault="00313D4A">
      <w:pPr>
        <w:rPr>
          <w:lang w:val="sv-SE"/>
        </w:rPr>
      </w:pPr>
    </w:p>
    <w:p w14:paraId="328713FD" w14:textId="77777777" w:rsidR="004A127D" w:rsidRDefault="00286691">
      <w:pPr>
        <w:rPr>
          <w:ins w:id="16" w:author="Jason Serviss" w:date="2018-11-22T08:57:00Z"/>
          <w:lang w:val="sv-SE"/>
        </w:rPr>
      </w:pPr>
      <w:r>
        <w:rPr>
          <w:lang w:val="sv-SE"/>
        </w:rPr>
        <w:t xml:space="preserve">Respons: </w:t>
      </w:r>
    </w:p>
    <w:p w14:paraId="3760FD36" w14:textId="0316A7AE" w:rsidR="00E52248" w:rsidRPr="009F4A73" w:rsidRDefault="00FA7FBB">
      <w:pPr>
        <w:rPr>
          <w:lang w:val="sv-SE"/>
        </w:rPr>
      </w:pPr>
      <w:bookmarkStart w:id="17" w:name="_GoBack"/>
      <w:bookmarkEnd w:id="17"/>
      <w:r w:rsidRPr="009F4A73">
        <w:rPr>
          <w:lang w:val="sv-SE"/>
        </w:rPr>
        <w:t xml:space="preserve">Jag är medveten att detta saknas men ser inte riktigt hur den kan </w:t>
      </w:r>
      <w:r w:rsidR="00286691">
        <w:rPr>
          <w:lang w:val="sv-SE"/>
        </w:rPr>
        <w:t>läggas till</w:t>
      </w:r>
      <w:r w:rsidRPr="009F4A73">
        <w:rPr>
          <w:lang w:val="sv-SE"/>
        </w:rPr>
        <w:t xml:space="preserve">. </w:t>
      </w:r>
      <w:proofErr w:type="spellStart"/>
      <w:r w:rsidRPr="009F4A73">
        <w:rPr>
          <w:lang w:val="sv-SE"/>
        </w:rPr>
        <w:t>Continue</w:t>
      </w:r>
      <w:proofErr w:type="spellEnd"/>
      <w:r w:rsidRPr="009F4A73">
        <w:rPr>
          <w:lang w:val="sv-SE"/>
        </w:rPr>
        <w:t xml:space="preserve"> </w:t>
      </w:r>
      <w:proofErr w:type="spellStart"/>
      <w:r w:rsidRPr="009F4A73">
        <w:rPr>
          <w:lang w:val="sv-SE"/>
        </w:rPr>
        <w:t>to</w:t>
      </w:r>
      <w:proofErr w:type="spellEnd"/>
      <w:r w:rsidRPr="009F4A73">
        <w:rPr>
          <w:lang w:val="sv-SE"/>
        </w:rPr>
        <w:t xml:space="preserve"> </w:t>
      </w:r>
      <w:proofErr w:type="spellStart"/>
      <w:r w:rsidRPr="009F4A73">
        <w:rPr>
          <w:lang w:val="sv-SE"/>
        </w:rPr>
        <w:t>describe</w:t>
      </w:r>
      <w:proofErr w:type="spellEnd"/>
      <w:r w:rsidRPr="009F4A73">
        <w:rPr>
          <w:lang w:val="sv-SE"/>
        </w:rPr>
        <w:t xml:space="preserve"> </w:t>
      </w:r>
      <w:proofErr w:type="spellStart"/>
      <w:r w:rsidRPr="009F4A73">
        <w:rPr>
          <w:lang w:val="sv-SE"/>
        </w:rPr>
        <w:t>that</w:t>
      </w:r>
      <w:proofErr w:type="spellEnd"/>
      <w:r w:rsidRPr="009F4A73">
        <w:rPr>
          <w:lang w:val="sv-SE"/>
        </w:rPr>
        <w:t xml:space="preserve"> no </w:t>
      </w:r>
      <w:proofErr w:type="spellStart"/>
      <w:r w:rsidRPr="009F4A73">
        <w:rPr>
          <w:lang w:val="sv-SE"/>
        </w:rPr>
        <w:t>other</w:t>
      </w:r>
      <w:proofErr w:type="spellEnd"/>
      <w:r w:rsidRPr="009F4A73">
        <w:rPr>
          <w:lang w:val="sv-SE"/>
        </w:rPr>
        <w:t xml:space="preserve"> ”</w:t>
      </w:r>
      <w:proofErr w:type="spellStart"/>
      <w:r w:rsidRPr="009F4A73">
        <w:rPr>
          <w:lang w:val="sv-SE"/>
        </w:rPr>
        <w:t>scientific</w:t>
      </w:r>
      <w:proofErr w:type="spellEnd"/>
      <w:r w:rsidRPr="009F4A73">
        <w:rPr>
          <w:lang w:val="sv-SE"/>
        </w:rPr>
        <w:t xml:space="preserve"> studies” </w:t>
      </w:r>
      <w:proofErr w:type="spellStart"/>
      <w:r w:rsidRPr="009F4A73">
        <w:rPr>
          <w:lang w:val="sv-SE"/>
        </w:rPr>
        <w:t>have</w:t>
      </w:r>
      <w:proofErr w:type="spellEnd"/>
      <w:r w:rsidRPr="009F4A73">
        <w:rPr>
          <w:lang w:val="sv-SE"/>
        </w:rPr>
        <w:t xml:space="preserve"> </w:t>
      </w:r>
      <w:proofErr w:type="spellStart"/>
      <w:r w:rsidRPr="009F4A73">
        <w:rPr>
          <w:lang w:val="sv-SE"/>
        </w:rPr>
        <w:t>been</w:t>
      </w:r>
      <w:proofErr w:type="spellEnd"/>
      <w:r w:rsidRPr="009F4A73">
        <w:rPr>
          <w:lang w:val="sv-SE"/>
        </w:rPr>
        <w:t xml:space="preserve"> </w:t>
      </w:r>
      <w:proofErr w:type="spellStart"/>
      <w:r w:rsidRPr="009F4A73">
        <w:rPr>
          <w:lang w:val="sv-SE"/>
        </w:rPr>
        <w:t>done</w:t>
      </w:r>
      <w:proofErr w:type="spellEnd"/>
      <w:r w:rsidRPr="009F4A73">
        <w:rPr>
          <w:lang w:val="sv-SE"/>
        </w:rPr>
        <w:t xml:space="preserve"> at Grade, and </w:t>
      </w:r>
      <w:proofErr w:type="spellStart"/>
      <w:r w:rsidRPr="009F4A73">
        <w:rPr>
          <w:lang w:val="sv-SE"/>
        </w:rPr>
        <w:t>that</w:t>
      </w:r>
      <w:proofErr w:type="spellEnd"/>
      <w:r w:rsidRPr="009F4A73">
        <w:rPr>
          <w:lang w:val="sv-SE"/>
        </w:rPr>
        <w:t xml:space="preserve"> </w:t>
      </w:r>
      <w:proofErr w:type="spellStart"/>
      <w:r w:rsidRPr="009F4A73">
        <w:rPr>
          <w:lang w:val="sv-SE"/>
        </w:rPr>
        <w:t>other</w:t>
      </w:r>
      <w:proofErr w:type="spellEnd"/>
      <w:r w:rsidRPr="009F4A73">
        <w:rPr>
          <w:lang w:val="sv-SE"/>
        </w:rPr>
        <w:t xml:space="preserve"> ”liknade </w:t>
      </w:r>
      <w:proofErr w:type="spellStart"/>
      <w:r w:rsidRPr="009F4A73">
        <w:rPr>
          <w:lang w:val="sv-SE"/>
        </w:rPr>
        <w:t>utvärdernigar</w:t>
      </w:r>
      <w:proofErr w:type="spellEnd"/>
      <w:r w:rsidRPr="009F4A73">
        <w:rPr>
          <w:lang w:val="sv-SE"/>
        </w:rPr>
        <w:t xml:space="preserve">” on </w:t>
      </w:r>
      <w:proofErr w:type="spellStart"/>
      <w:r w:rsidRPr="009F4A73">
        <w:rPr>
          <w:lang w:val="sv-SE"/>
        </w:rPr>
        <w:t>companies</w:t>
      </w:r>
      <w:proofErr w:type="spellEnd"/>
      <w:r w:rsidRPr="009F4A73">
        <w:rPr>
          <w:lang w:val="sv-SE"/>
        </w:rPr>
        <w:t>/</w:t>
      </w:r>
      <w:proofErr w:type="spellStart"/>
      <w:r w:rsidRPr="009F4A73">
        <w:rPr>
          <w:lang w:val="sv-SE"/>
        </w:rPr>
        <w:t>courses</w:t>
      </w:r>
      <w:proofErr w:type="spellEnd"/>
      <w:r w:rsidRPr="009F4A73">
        <w:rPr>
          <w:lang w:val="sv-SE"/>
        </w:rPr>
        <w:t xml:space="preserve"> </w:t>
      </w:r>
      <w:proofErr w:type="spellStart"/>
      <w:r w:rsidRPr="009F4A73">
        <w:rPr>
          <w:lang w:val="sv-SE"/>
        </w:rPr>
        <w:t>are</w:t>
      </w:r>
      <w:proofErr w:type="spellEnd"/>
      <w:r w:rsidRPr="009F4A73">
        <w:rPr>
          <w:lang w:val="sv-SE"/>
        </w:rPr>
        <w:t xml:space="preserve"> not </w:t>
      </w:r>
      <w:proofErr w:type="spellStart"/>
      <w:r w:rsidRPr="009F4A73">
        <w:rPr>
          <w:lang w:val="sv-SE"/>
        </w:rPr>
        <w:t>forthcomming</w:t>
      </w:r>
      <w:proofErr w:type="spellEnd"/>
      <w:r w:rsidRPr="009F4A73">
        <w:rPr>
          <w:lang w:val="sv-SE"/>
        </w:rPr>
        <w:t xml:space="preserve"> in the </w:t>
      </w:r>
      <w:proofErr w:type="spellStart"/>
      <w:r w:rsidRPr="009F4A73">
        <w:rPr>
          <w:lang w:val="sv-SE"/>
        </w:rPr>
        <w:t>litterature</w:t>
      </w:r>
      <w:proofErr w:type="spellEnd"/>
      <w:r w:rsidRPr="009F4A73">
        <w:rPr>
          <w:lang w:val="sv-SE"/>
        </w:rPr>
        <w:t>.</w:t>
      </w:r>
    </w:p>
    <w:p w14:paraId="1EDEDF8E" w14:textId="77777777" w:rsidR="00E52248" w:rsidRPr="009F4A73" w:rsidRDefault="00E52248">
      <w:pPr>
        <w:rPr>
          <w:lang w:val="sv-SE"/>
        </w:rPr>
      </w:pPr>
    </w:p>
    <w:p w14:paraId="5AC7E5CF" w14:textId="77777777" w:rsidR="0009454A" w:rsidRPr="009F4A73" w:rsidRDefault="0009454A">
      <w:pPr>
        <w:rPr>
          <w:lang w:val="sv-SE"/>
        </w:rPr>
      </w:pPr>
    </w:p>
    <w:p w14:paraId="67330361" w14:textId="77777777" w:rsidR="00E52248" w:rsidRPr="009F4A73" w:rsidRDefault="007F6AC0">
      <w:pPr>
        <w:rPr>
          <w:sz w:val="32"/>
          <w:szCs w:val="32"/>
          <w:lang w:val="sv-SE"/>
        </w:rPr>
      </w:pPr>
      <w:r w:rsidRPr="009F4A73">
        <w:rPr>
          <w:sz w:val="32"/>
          <w:szCs w:val="32"/>
          <w:lang w:val="sv-SE"/>
        </w:rPr>
        <w:t>Andra kommentar</w:t>
      </w:r>
    </w:p>
    <w:p w14:paraId="2B15944E" w14:textId="77777777" w:rsidR="007F6AC0" w:rsidRPr="009F4A73" w:rsidRDefault="007F6AC0">
      <w:pPr>
        <w:rPr>
          <w:u w:val="single"/>
          <w:lang w:val="sv-SE"/>
        </w:rPr>
      </w:pPr>
    </w:p>
    <w:p w14:paraId="75E735AC" w14:textId="77777777" w:rsidR="007F6AC0" w:rsidRPr="009F4A73" w:rsidRDefault="00E52248">
      <w:pPr>
        <w:rPr>
          <w:u w:val="single"/>
          <w:lang w:val="sv-SE"/>
        </w:rPr>
      </w:pPr>
      <w:r w:rsidRPr="009F4A73">
        <w:rPr>
          <w:u w:val="single"/>
          <w:lang w:val="sv-SE"/>
        </w:rPr>
        <w:t xml:space="preserve">Linje </w:t>
      </w:r>
      <w:r w:rsidR="007F6AC0" w:rsidRPr="009F4A73">
        <w:rPr>
          <w:u w:val="single"/>
          <w:lang w:val="sv-SE"/>
        </w:rPr>
        <w:t>11</w:t>
      </w:r>
    </w:p>
    <w:p w14:paraId="4202F04F" w14:textId="77777777" w:rsidR="00E52248" w:rsidRPr="009F4A73" w:rsidRDefault="007F6AC0">
      <w:pPr>
        <w:rPr>
          <w:lang w:val="sv-SE"/>
        </w:rPr>
      </w:pPr>
      <w:r w:rsidRPr="009F4A73">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9F4A73" w:rsidRDefault="007F6AC0">
      <w:pPr>
        <w:rPr>
          <w:lang w:val="sv-SE"/>
        </w:rPr>
      </w:pPr>
    </w:p>
    <w:p w14:paraId="2D64580C" w14:textId="77777777" w:rsidR="007F6AC0" w:rsidRPr="009F4A73" w:rsidRDefault="007F6AC0">
      <w:pPr>
        <w:rPr>
          <w:lang w:val="sv-SE"/>
        </w:rPr>
      </w:pPr>
      <w:r w:rsidRPr="009F4A73">
        <w:rPr>
          <w:lang w:val="sv-SE"/>
        </w:rPr>
        <w:t>Kommentar:</w:t>
      </w:r>
    </w:p>
    <w:p w14:paraId="7D928CA9" w14:textId="77777777" w:rsidR="007F6AC0" w:rsidRPr="009F4A73" w:rsidRDefault="007F6AC0" w:rsidP="007F6AC0">
      <w:pPr>
        <w:rPr>
          <w:lang w:val="sv-SE"/>
        </w:rPr>
      </w:pPr>
      <w:r w:rsidRPr="009F4A73">
        <w:rPr>
          <w:lang w:val="sv-SE"/>
        </w:rPr>
        <w:t>“För vad?” angående “pedagogiska ansvarig”</w:t>
      </w:r>
    </w:p>
    <w:p w14:paraId="7A2B3A75" w14:textId="77777777" w:rsidR="007F6AC0" w:rsidRPr="009F4A73" w:rsidRDefault="007F6AC0">
      <w:pPr>
        <w:rPr>
          <w:lang w:val="sv-SE"/>
        </w:rPr>
      </w:pPr>
    </w:p>
    <w:p w14:paraId="676E9F80" w14:textId="77777777" w:rsidR="007F6AC0" w:rsidRPr="009F4A73" w:rsidRDefault="007F6AC0">
      <w:pPr>
        <w:rPr>
          <w:lang w:val="sv-SE"/>
        </w:rPr>
      </w:pPr>
      <w:r w:rsidRPr="009F4A73">
        <w:rPr>
          <w:lang w:val="sv-SE"/>
        </w:rPr>
        <w:t xml:space="preserve">Respons: </w:t>
      </w:r>
    </w:p>
    <w:p w14:paraId="19E9DB3A" w14:textId="1238CFE6" w:rsidR="007F6AC0" w:rsidRPr="009F4A73" w:rsidRDefault="007F6AC0">
      <w:pPr>
        <w:rPr>
          <w:lang w:val="sv-SE"/>
        </w:rPr>
      </w:pPr>
      <w:r w:rsidRPr="009F4A73">
        <w:rPr>
          <w:lang w:val="sv-SE"/>
        </w:rPr>
        <w:t xml:space="preserve">Kommentaren verkar fråga “Varför använder studien en kvalitativ intervju med en anställd på Grade som är pedagogiskt ansvarig” men </w:t>
      </w:r>
      <w:r w:rsidR="00286691" w:rsidRPr="009F4A73">
        <w:rPr>
          <w:lang w:val="sv-SE"/>
        </w:rPr>
        <w:t>denna</w:t>
      </w:r>
      <w:r w:rsidR="00F8363A">
        <w:rPr>
          <w:lang w:val="sv-SE"/>
        </w:rPr>
        <w:t xml:space="preserve"> information står i </w:t>
      </w:r>
      <w:proofErr w:type="spellStart"/>
      <w:r w:rsidR="00F8363A">
        <w:rPr>
          <w:lang w:val="sv-SE"/>
        </w:rPr>
        <w:t>edn</w:t>
      </w:r>
      <w:proofErr w:type="spellEnd"/>
      <w:r w:rsidRPr="009F4A73">
        <w:rPr>
          <w:lang w:val="sv-SE"/>
        </w:rPr>
        <w:t xml:space="preserve"> andra delen av meningen, alltså “…</w:t>
      </w:r>
      <w:r w:rsidR="00F8363A">
        <w:rPr>
          <w:lang w:val="sv-SE"/>
        </w:rPr>
        <w:t xml:space="preserve"> </w:t>
      </w:r>
      <w:r w:rsidRPr="009F4A73">
        <w:rPr>
          <w:lang w:val="sv-SE"/>
        </w:rPr>
        <w:t>i syfte att undersöka vilken pedagogisk modell som lämpar sig i företagets befintliga pedagogiska riktlinjer och kundbas, vilket i framtiden skulle kunna bli implementerat i Grade.”</w:t>
      </w:r>
    </w:p>
    <w:p w14:paraId="3B8BFEDC" w14:textId="77777777" w:rsidR="007F6AC0" w:rsidRPr="009F4A73" w:rsidRDefault="007F6AC0">
      <w:pPr>
        <w:rPr>
          <w:lang w:val="sv-SE"/>
        </w:rPr>
      </w:pPr>
    </w:p>
    <w:p w14:paraId="04BD2002" w14:textId="77777777" w:rsidR="007F6AC0" w:rsidRPr="009F4A73" w:rsidRDefault="007F6AC0">
      <w:pPr>
        <w:rPr>
          <w:lang w:val="sv-SE"/>
        </w:rPr>
      </w:pPr>
    </w:p>
    <w:p w14:paraId="66819749" w14:textId="77777777" w:rsidR="007F6AC0" w:rsidRPr="009F4A73" w:rsidRDefault="00B42D69">
      <w:pPr>
        <w:rPr>
          <w:u w:val="single"/>
          <w:lang w:val="sv-SE"/>
        </w:rPr>
      </w:pPr>
      <w:r w:rsidRPr="009F4A73">
        <w:rPr>
          <w:u w:val="single"/>
          <w:lang w:val="sv-SE"/>
        </w:rPr>
        <w:t>Linje 64-65</w:t>
      </w:r>
    </w:p>
    <w:p w14:paraId="1495ABF5" w14:textId="77777777" w:rsidR="007F6AC0" w:rsidRPr="009F4A73" w:rsidRDefault="007F6AC0">
      <w:pPr>
        <w:rPr>
          <w:lang w:val="sv-SE"/>
        </w:rPr>
      </w:pPr>
      <w:r w:rsidRPr="009F4A73">
        <w:rPr>
          <w:lang w:val="sv-SE"/>
        </w:rPr>
        <w:t xml:space="preserve">”En viktig aspekt av e-kursens konceptdesign är användning av </w:t>
      </w:r>
      <w:r w:rsidRPr="009F4A73">
        <w:rPr>
          <w:bCs/>
          <w:lang w:val="sv-SE"/>
        </w:rPr>
        <w:t>pedagogik och lärometoder för att försäkra ett effektivt och långvarig lärande för studenterna.”</w:t>
      </w:r>
    </w:p>
    <w:p w14:paraId="4CF280B6" w14:textId="77777777" w:rsidR="007F6AC0" w:rsidRPr="009F4A73" w:rsidRDefault="007F6AC0">
      <w:pPr>
        <w:rPr>
          <w:lang w:val="sv-SE"/>
        </w:rPr>
      </w:pPr>
    </w:p>
    <w:p w14:paraId="0E40B47D" w14:textId="77777777" w:rsidR="00B42D69" w:rsidRPr="009F4A73" w:rsidRDefault="00B42D69">
      <w:pPr>
        <w:rPr>
          <w:lang w:val="sv-SE"/>
        </w:rPr>
      </w:pPr>
      <w:r w:rsidRPr="009F4A73">
        <w:rPr>
          <w:lang w:val="sv-SE"/>
        </w:rPr>
        <w:t>Kommentar:</w:t>
      </w:r>
    </w:p>
    <w:p w14:paraId="6358E83D" w14:textId="77777777" w:rsidR="00B42D69" w:rsidRPr="009F4A73" w:rsidRDefault="00B42D69" w:rsidP="00B42D69">
      <w:pPr>
        <w:rPr>
          <w:lang w:val="sv-SE"/>
        </w:rPr>
      </w:pPr>
      <w:r w:rsidRPr="009F4A73">
        <w:rPr>
          <w:lang w:val="sv-SE"/>
        </w:rPr>
        <w:t>I dokumentet står det en beteckning vid linje 65.</w:t>
      </w:r>
    </w:p>
    <w:p w14:paraId="64D25B47" w14:textId="77777777" w:rsidR="00B42D69" w:rsidRPr="009F4A73" w:rsidRDefault="00B42D69" w:rsidP="00B42D69">
      <w:pPr>
        <w:rPr>
          <w:lang w:val="sv-SE"/>
        </w:rPr>
      </w:pPr>
    </w:p>
    <w:p w14:paraId="75049AF1" w14:textId="77777777" w:rsidR="00B42D69" w:rsidRPr="009F4A73" w:rsidRDefault="00B42D69" w:rsidP="00B42D69">
      <w:pPr>
        <w:rPr>
          <w:lang w:val="sv-SE"/>
        </w:rPr>
      </w:pPr>
      <w:r w:rsidRPr="009F4A73">
        <w:rPr>
          <w:lang w:val="sv-SE"/>
        </w:rPr>
        <w:t>Respons:</w:t>
      </w:r>
    </w:p>
    <w:p w14:paraId="4CB8FBD2" w14:textId="77777777" w:rsidR="00B42D69" w:rsidRPr="009F4A73" w:rsidRDefault="00B42D69" w:rsidP="00B42D69">
      <w:pPr>
        <w:rPr>
          <w:lang w:val="sv-SE"/>
        </w:rPr>
      </w:pPr>
      <w:r w:rsidRPr="009F4A73">
        <w:rPr>
          <w:lang w:val="sv-SE"/>
        </w:rPr>
        <w:t>Meningen med beteckningen är inte förstått.</w:t>
      </w:r>
    </w:p>
    <w:p w14:paraId="6FA19342" w14:textId="77777777" w:rsidR="007F6AC0" w:rsidRPr="009F4A73" w:rsidRDefault="007F6AC0">
      <w:pPr>
        <w:rPr>
          <w:lang w:val="sv-SE"/>
        </w:rPr>
      </w:pPr>
    </w:p>
    <w:p w14:paraId="249B415E" w14:textId="77777777" w:rsidR="00B42D69" w:rsidRPr="009F4A73" w:rsidRDefault="00B42D69">
      <w:pPr>
        <w:rPr>
          <w:lang w:val="sv-SE"/>
        </w:rPr>
      </w:pPr>
    </w:p>
    <w:p w14:paraId="73276652" w14:textId="77777777" w:rsidR="00B42D69" w:rsidRPr="009F4A73" w:rsidRDefault="00B42D69">
      <w:pPr>
        <w:rPr>
          <w:lang w:val="sv-SE"/>
        </w:rPr>
      </w:pPr>
      <w:r w:rsidRPr="009F4A73">
        <w:rPr>
          <w:u w:val="single"/>
          <w:lang w:val="sv-SE"/>
        </w:rPr>
        <w:t>Linje 68-69</w:t>
      </w:r>
    </w:p>
    <w:p w14:paraId="498D5A50" w14:textId="77777777" w:rsidR="00B42D69" w:rsidRPr="009F4A73" w:rsidRDefault="00B42D69">
      <w:pPr>
        <w:rPr>
          <w:lang w:val="sv-SE"/>
        </w:rPr>
      </w:pPr>
      <w:r w:rsidRPr="009F4A73">
        <w:rPr>
          <w:lang w:val="sv-SE"/>
        </w:rPr>
        <w:t>”Lärometoderna etableras i många fall igenom testning och bevisning av validiteten med hjälp av undervisningen av studenter.”</w:t>
      </w:r>
    </w:p>
    <w:p w14:paraId="4ECE9916" w14:textId="77777777" w:rsidR="00B42D69" w:rsidRPr="009F4A73" w:rsidRDefault="00B42D69">
      <w:pPr>
        <w:rPr>
          <w:lang w:val="sv-SE"/>
        </w:rPr>
      </w:pPr>
    </w:p>
    <w:p w14:paraId="66D3BBA7" w14:textId="77777777" w:rsidR="00B42D69" w:rsidRPr="009F4A73" w:rsidRDefault="00B42D69">
      <w:pPr>
        <w:rPr>
          <w:lang w:val="sv-SE"/>
        </w:rPr>
      </w:pPr>
      <w:r w:rsidRPr="009F4A73">
        <w:rPr>
          <w:lang w:val="sv-SE"/>
        </w:rPr>
        <w:t>Kommentar:</w:t>
      </w:r>
    </w:p>
    <w:p w14:paraId="63D2EDA0" w14:textId="77777777" w:rsidR="00B42D69" w:rsidRPr="009F4A73" w:rsidRDefault="00B42D69">
      <w:pPr>
        <w:rPr>
          <w:lang w:val="sv-SE"/>
        </w:rPr>
      </w:pPr>
      <w:r w:rsidRPr="009F4A73">
        <w:rPr>
          <w:lang w:val="sv-SE"/>
        </w:rPr>
        <w:t>“Förankring!” (?)</w:t>
      </w:r>
    </w:p>
    <w:p w14:paraId="2DF30BE9" w14:textId="77777777" w:rsidR="00B42D69" w:rsidRPr="009F4A73" w:rsidRDefault="00B42D69">
      <w:pPr>
        <w:rPr>
          <w:lang w:val="sv-SE"/>
        </w:rPr>
      </w:pPr>
    </w:p>
    <w:p w14:paraId="601CBBFD" w14:textId="77777777" w:rsidR="00B42D69" w:rsidRPr="009F4A73" w:rsidRDefault="00B42D69">
      <w:pPr>
        <w:rPr>
          <w:lang w:val="sv-SE"/>
        </w:rPr>
      </w:pPr>
      <w:r w:rsidRPr="009F4A73">
        <w:rPr>
          <w:lang w:val="sv-SE"/>
        </w:rPr>
        <w:t>Respons:</w:t>
      </w:r>
    </w:p>
    <w:p w14:paraId="4964CAA7" w14:textId="035E862C" w:rsidR="00B42D69" w:rsidRPr="009F4A73" w:rsidRDefault="00B42D69">
      <w:pPr>
        <w:rPr>
          <w:lang w:val="sv-SE"/>
        </w:rPr>
      </w:pPr>
      <w:r w:rsidRPr="009F4A73">
        <w:rPr>
          <w:lang w:val="sv-SE"/>
        </w:rPr>
        <w:t xml:space="preserve">Oklart vad som ska läggas till här.  En källa för </w:t>
      </w:r>
      <w:r w:rsidR="00A5299C" w:rsidRPr="009F4A73">
        <w:rPr>
          <w:lang w:val="sv-SE"/>
        </w:rPr>
        <w:t>uttalet</w:t>
      </w:r>
      <w:r w:rsidRPr="009F4A73">
        <w:rPr>
          <w:lang w:val="sv-SE"/>
        </w:rPr>
        <w:t xml:space="preserve"> har </w:t>
      </w:r>
      <w:r w:rsidR="00A5299C" w:rsidRPr="009F4A73">
        <w:rPr>
          <w:lang w:val="sv-SE"/>
        </w:rPr>
        <w:t>tillagts</w:t>
      </w:r>
      <w:r w:rsidRPr="009F4A73">
        <w:rPr>
          <w:lang w:val="sv-SE"/>
        </w:rPr>
        <w:t>.</w:t>
      </w:r>
    </w:p>
    <w:p w14:paraId="3ABF382B" w14:textId="77777777" w:rsidR="00B42D69" w:rsidRPr="009F4A73" w:rsidRDefault="00B42D69">
      <w:pPr>
        <w:rPr>
          <w:lang w:val="sv-SE"/>
        </w:rPr>
      </w:pPr>
    </w:p>
    <w:p w14:paraId="54DA98BF" w14:textId="77777777" w:rsidR="00B42D69" w:rsidRPr="009F4A73" w:rsidRDefault="00B42D69">
      <w:pPr>
        <w:rPr>
          <w:u w:val="single"/>
          <w:lang w:val="sv-SE"/>
        </w:rPr>
      </w:pPr>
    </w:p>
    <w:p w14:paraId="6122AA08" w14:textId="77777777" w:rsidR="00B42D69" w:rsidRPr="009F4A73" w:rsidRDefault="00B42D69">
      <w:pPr>
        <w:rPr>
          <w:lang w:val="sv-SE"/>
        </w:rPr>
      </w:pPr>
      <w:r w:rsidRPr="009F4A73">
        <w:rPr>
          <w:u w:val="single"/>
          <w:lang w:val="sv-SE"/>
        </w:rPr>
        <w:t>Linje 83-85</w:t>
      </w:r>
    </w:p>
    <w:p w14:paraId="09E1DC29" w14:textId="77777777" w:rsidR="00B42D69" w:rsidRPr="009F4A73" w:rsidRDefault="00B42D69">
      <w:pPr>
        <w:rPr>
          <w:lang w:val="sv-SE"/>
        </w:rPr>
      </w:pPr>
      <w:r w:rsidRPr="009F4A73">
        <w:rPr>
          <w:lang w:val="sv-SE"/>
        </w:rPr>
        <w:t>”I och med detta kan implementeringen av en pedagogisk modell i ett ELF ge en stark utveckling och förbättring i kvaliteten av ELF’s framtida e-kurser.”</w:t>
      </w:r>
    </w:p>
    <w:p w14:paraId="38C7CFE9" w14:textId="77777777" w:rsidR="00B42D69" w:rsidRPr="009F4A73" w:rsidRDefault="00B42D69">
      <w:pPr>
        <w:rPr>
          <w:lang w:val="sv-SE"/>
        </w:rPr>
      </w:pPr>
    </w:p>
    <w:p w14:paraId="647FEE44" w14:textId="77777777" w:rsidR="00B42D69" w:rsidRPr="009F4A73" w:rsidRDefault="00B42D69">
      <w:pPr>
        <w:rPr>
          <w:lang w:val="sv-SE"/>
        </w:rPr>
      </w:pPr>
      <w:r w:rsidRPr="009F4A73">
        <w:rPr>
          <w:lang w:val="sv-SE"/>
        </w:rPr>
        <w:t>Kommentar:</w:t>
      </w:r>
    </w:p>
    <w:p w14:paraId="1AE491A1" w14:textId="77777777" w:rsidR="00B42D69" w:rsidRPr="009F4A73" w:rsidRDefault="00B42D69">
      <w:pPr>
        <w:rPr>
          <w:lang w:val="sv-SE"/>
        </w:rPr>
      </w:pPr>
      <w:r w:rsidRPr="009F4A73">
        <w:rPr>
          <w:lang w:val="sv-SE"/>
        </w:rPr>
        <w:t>“Menar du här Grade eller i allmänhet?”</w:t>
      </w:r>
    </w:p>
    <w:p w14:paraId="4DB388AE" w14:textId="77777777" w:rsidR="00B42D69" w:rsidRPr="009F4A73" w:rsidRDefault="00B42D69">
      <w:pPr>
        <w:rPr>
          <w:lang w:val="sv-SE"/>
        </w:rPr>
      </w:pPr>
    </w:p>
    <w:p w14:paraId="7B8F6814" w14:textId="77777777" w:rsidR="00B42D69" w:rsidRPr="009F4A73" w:rsidRDefault="00B42D69">
      <w:pPr>
        <w:rPr>
          <w:lang w:val="sv-SE"/>
        </w:rPr>
      </w:pPr>
      <w:r w:rsidRPr="009F4A73">
        <w:rPr>
          <w:lang w:val="sv-SE"/>
        </w:rPr>
        <w:t>Respons:</w:t>
      </w:r>
    </w:p>
    <w:p w14:paraId="4798C48C" w14:textId="77777777" w:rsidR="00B42D69" w:rsidRPr="009F4A73" w:rsidRDefault="00B42D69">
      <w:pPr>
        <w:rPr>
          <w:lang w:val="sv-SE"/>
        </w:rPr>
      </w:pPr>
      <w:r w:rsidRPr="009F4A73">
        <w:rPr>
          <w:lang w:val="sv-SE"/>
        </w:rPr>
        <w:t>Det står ”i ett ELF” och “av ELF’s framtida e-kurser” d.v.s. i ELF i allmänhet.</w:t>
      </w:r>
    </w:p>
    <w:p w14:paraId="4AB8FD4F" w14:textId="77777777" w:rsidR="00B42D69" w:rsidRPr="009F4A73" w:rsidRDefault="00B42D69">
      <w:pPr>
        <w:rPr>
          <w:lang w:val="sv-SE"/>
        </w:rPr>
      </w:pPr>
    </w:p>
    <w:p w14:paraId="35DAA05C" w14:textId="7E59EA5A" w:rsidR="00B42D69" w:rsidRDefault="00EE2B3D">
      <w:pPr>
        <w:rPr>
          <w:lang w:val="sv-SE"/>
        </w:rPr>
      </w:pPr>
      <w:r>
        <w:rPr>
          <w:u w:val="single"/>
          <w:lang w:val="sv-SE"/>
        </w:rPr>
        <w:t>Linje 144-168</w:t>
      </w:r>
    </w:p>
    <w:p w14:paraId="5A80700F" w14:textId="238EF6FB" w:rsidR="00EE2B3D" w:rsidRDefault="00EE2B3D">
      <w:pPr>
        <w:rPr>
          <w:lang w:val="sv-SE"/>
        </w:rPr>
      </w:pPr>
      <w:r>
        <w:rPr>
          <w:lang w:val="sv-SE"/>
        </w:rPr>
        <w:t>Kommentar:</w:t>
      </w:r>
    </w:p>
    <w:p w14:paraId="0C57E8E9" w14:textId="4126AD2D" w:rsidR="00EE2B3D" w:rsidRDefault="00EE2B3D">
      <w:pPr>
        <w:rPr>
          <w:lang w:val="sv-SE"/>
        </w:rPr>
      </w:pPr>
      <w:r>
        <w:rPr>
          <w:lang w:val="sv-SE"/>
        </w:rPr>
        <w:t>”Redogör du för resultat i syftet?”</w:t>
      </w:r>
    </w:p>
    <w:p w14:paraId="603FEAD9" w14:textId="77777777" w:rsidR="00EE2B3D" w:rsidRDefault="00EE2B3D">
      <w:pPr>
        <w:rPr>
          <w:lang w:val="sv-SE"/>
        </w:rPr>
      </w:pPr>
    </w:p>
    <w:p w14:paraId="0F2175CE" w14:textId="514D1516" w:rsidR="00EE2B3D" w:rsidRDefault="00EE2B3D">
      <w:pPr>
        <w:rPr>
          <w:lang w:val="sv-SE"/>
        </w:rPr>
      </w:pPr>
      <w:r>
        <w:rPr>
          <w:lang w:val="sv-SE"/>
        </w:rPr>
        <w:t>Respons:</w:t>
      </w:r>
    </w:p>
    <w:p w14:paraId="11B113B1" w14:textId="45ACE707" w:rsidR="00EE2B3D" w:rsidRPr="00EE2B3D" w:rsidRDefault="00EE2B3D">
      <w:pPr>
        <w:rPr>
          <w:lang w:val="sv-SE"/>
        </w:rPr>
      </w:pPr>
      <w:r>
        <w:rPr>
          <w:lang w:val="sv-SE"/>
        </w:rPr>
        <w:t>En rubrik, ”Resultat sammanfattning”, har lagts till. Alternativt, kan jag tycka att rubriken ”Syfte” kan tas bort.</w:t>
      </w:r>
    </w:p>
    <w:p w14:paraId="39D3711A" w14:textId="77777777" w:rsidR="00EE2B3D" w:rsidRPr="00EE2B3D" w:rsidRDefault="00EE2B3D">
      <w:pPr>
        <w:rPr>
          <w:lang w:val="sv-SE"/>
        </w:rPr>
      </w:pPr>
    </w:p>
    <w:p w14:paraId="1F46A90A" w14:textId="77777777" w:rsidR="00FA7FBB" w:rsidRPr="009F4A73" w:rsidRDefault="00FA7FBB">
      <w:pPr>
        <w:rPr>
          <w:u w:val="single"/>
          <w:lang w:val="sv-SE"/>
        </w:rPr>
      </w:pPr>
      <w:r w:rsidRPr="009F4A73">
        <w:rPr>
          <w:u w:val="single"/>
          <w:lang w:val="sv-SE"/>
        </w:rPr>
        <w:t xml:space="preserve">Linje </w:t>
      </w:r>
    </w:p>
    <w:p w14:paraId="74CFA046" w14:textId="77777777" w:rsidR="00FA7FBB" w:rsidRPr="009F4A73" w:rsidRDefault="00FA7FBB" w:rsidP="00FA7FBB">
      <w:pPr>
        <w:pStyle w:val="CommentText"/>
        <w:numPr>
          <w:ilvl w:val="0"/>
          <w:numId w:val="1"/>
        </w:numPr>
        <w:rPr>
          <w:lang w:val="sv-SE"/>
        </w:rPr>
      </w:pPr>
      <w:r w:rsidRPr="009F4A73">
        <w:rPr>
          <w:lang w:val="sv-SE"/>
        </w:rPr>
        <w:t xml:space="preserve">Vilka var frågarna? </w:t>
      </w:r>
    </w:p>
    <w:p w14:paraId="5C448DBF" w14:textId="77777777" w:rsidR="00FA7FBB" w:rsidRPr="009F4A73" w:rsidRDefault="00FA7FBB" w:rsidP="00FA7FBB">
      <w:pPr>
        <w:pStyle w:val="CommentText"/>
        <w:numPr>
          <w:ilvl w:val="0"/>
          <w:numId w:val="1"/>
        </w:numPr>
        <w:rPr>
          <w:lang w:val="sv-SE"/>
        </w:rPr>
      </w:pPr>
      <w:r w:rsidRPr="009F4A73">
        <w:rPr>
          <w:lang w:val="sv-SE"/>
        </w:rPr>
        <w:t xml:space="preserve"> Kopplingar till pedagogiska modeller och Grades riktlinjer? </w:t>
      </w:r>
    </w:p>
    <w:p w14:paraId="4CFEBD04" w14:textId="77777777" w:rsidR="00FA7FBB" w:rsidRPr="009F4A73" w:rsidRDefault="00FA7FBB" w:rsidP="00FA7FBB">
      <w:pPr>
        <w:pStyle w:val="CommentText"/>
        <w:rPr>
          <w:lang w:val="sv-SE"/>
        </w:rPr>
      </w:pPr>
    </w:p>
    <w:p w14:paraId="63A61A1E" w14:textId="77777777" w:rsidR="00FA7FBB" w:rsidRPr="009F4A73" w:rsidRDefault="00FA7FBB" w:rsidP="00FA7FBB">
      <w:pPr>
        <w:pStyle w:val="CommentText"/>
        <w:rPr>
          <w:lang w:val="sv-SE"/>
        </w:rPr>
      </w:pPr>
      <w:r w:rsidRPr="009F4A73">
        <w:rPr>
          <w:lang w:val="sv-SE"/>
        </w:rPr>
        <w:t xml:space="preserve">Olivia: </w:t>
      </w:r>
    </w:p>
    <w:p w14:paraId="7644DEAA" w14:textId="77777777" w:rsidR="00FA7FBB" w:rsidRPr="009F4A73" w:rsidRDefault="00FA7FBB" w:rsidP="00FA7FBB">
      <w:pPr>
        <w:pStyle w:val="CommentText"/>
        <w:numPr>
          <w:ilvl w:val="0"/>
          <w:numId w:val="2"/>
        </w:numPr>
        <w:rPr>
          <w:lang w:val="sv-SE"/>
        </w:rPr>
      </w:pPr>
      <w:r w:rsidRPr="009F4A73">
        <w:rPr>
          <w:lang w:val="sv-SE"/>
        </w:rPr>
        <w:t xml:space="preserve"> Står i texten var frågarna är: ”Genom att använda faktauppställning kunde sedan frågekonstruktioner skapas för en intervju vilket i sin tur kunde evaluera betydelsen av modell fas enligt Grades pedagogiska riktlinjer (</w:t>
      </w:r>
      <w:r w:rsidRPr="009F4A73">
        <w:rPr>
          <w:u w:val="single"/>
          <w:lang w:val="sv-SE"/>
        </w:rPr>
        <w:t>Bilaga 2</w:t>
      </w:r>
      <w:r w:rsidRPr="009F4A73">
        <w:rPr>
          <w:lang w:val="sv-SE"/>
        </w:rPr>
        <w:t>)”</w:t>
      </w:r>
    </w:p>
    <w:p w14:paraId="4B1F23EE" w14:textId="46BB159C" w:rsidR="00FA7FBB" w:rsidRPr="009F4A73" w:rsidRDefault="00FA7FBB" w:rsidP="00FA7FBB">
      <w:pPr>
        <w:pStyle w:val="CommentText"/>
        <w:numPr>
          <w:ilvl w:val="0"/>
          <w:numId w:val="2"/>
        </w:numPr>
        <w:rPr>
          <w:lang w:val="sv-SE"/>
        </w:rPr>
      </w:pPr>
      <w:r w:rsidRPr="009F4A73">
        <w:rPr>
          <w:lang w:val="sv-SE"/>
        </w:rPr>
        <w:t xml:space="preserve"> Faktauppställning (Bilaga 1) var grunden till frågekonstruktionerna (Bilaga 2). Faktauppställning är uppdelad efter modeller och </w:t>
      </w:r>
      <w:proofErr w:type="spellStart"/>
      <w:r w:rsidR="00F8363A" w:rsidRPr="009F4A73">
        <w:rPr>
          <w:lang w:val="sv-SE"/>
        </w:rPr>
        <w:t>model</w:t>
      </w:r>
      <w:r w:rsidR="00F8363A">
        <w:rPr>
          <w:lang w:val="sv-SE"/>
        </w:rPr>
        <w:t>l</w:t>
      </w:r>
      <w:r w:rsidR="00F8363A" w:rsidRPr="009F4A73">
        <w:rPr>
          <w:lang w:val="sv-SE"/>
        </w:rPr>
        <w:t>fas</w:t>
      </w:r>
      <w:proofErr w:type="spellEnd"/>
      <w:r w:rsidRPr="009F4A73">
        <w:rPr>
          <w:lang w:val="sv-SE"/>
        </w:rPr>
        <w:t xml:space="preserve">. Frågekonstruktionerna är också uppdelade efter modeller och </w:t>
      </w:r>
      <w:proofErr w:type="spellStart"/>
      <w:r w:rsidRPr="009F4A73">
        <w:rPr>
          <w:lang w:val="sv-SE"/>
        </w:rPr>
        <w:t>mode</w:t>
      </w:r>
      <w:r w:rsidR="00F8363A">
        <w:rPr>
          <w:lang w:val="sv-SE"/>
        </w:rPr>
        <w:t>l</w:t>
      </w:r>
      <w:r w:rsidRPr="009F4A73">
        <w:rPr>
          <w:lang w:val="sv-SE"/>
        </w:rPr>
        <w:t>lfas</w:t>
      </w:r>
      <w:proofErr w:type="spellEnd"/>
      <w:r w:rsidRPr="009F4A73">
        <w:rPr>
          <w:lang w:val="sv-SE"/>
        </w:rPr>
        <w:t xml:space="preserve">. Där i ligger kopplingen mellan pedagogiska modeller och frågekonstruktionerna. </w:t>
      </w:r>
      <w:r w:rsidR="00F8363A" w:rsidRPr="009F4A73">
        <w:rPr>
          <w:lang w:val="sv-SE"/>
        </w:rPr>
        <w:t>Kopplingen</w:t>
      </w:r>
      <w:r w:rsidRPr="009F4A73">
        <w:rPr>
          <w:lang w:val="sv-SE"/>
        </w:rPr>
        <w:t xml:space="preserve"> mellan pedagogiska modeller/perspektiv och Grades pedagogiska riktlinjer görs med hjälp av intervju resultat. Frågekonstruktionerna är utvecklade bara med hänsyn till kriterier för de olika pedagogiska modeller</w:t>
      </w:r>
      <w:r w:rsidR="00F8363A">
        <w:rPr>
          <w:lang w:val="sv-SE"/>
        </w:rPr>
        <w:t>na</w:t>
      </w:r>
      <w:r w:rsidRPr="009F4A73">
        <w:rPr>
          <w:lang w:val="sv-SE"/>
        </w:rPr>
        <w:t xml:space="preserve"> och helt oberoende av Grades nuvarande pedagogiska riktlinjer. Målet med intervjun är faktiskt att ”koppla” de tre modeller/perspektiv till Grades pedagogiska riktlinjer. Detta står i texten ”</w:t>
      </w:r>
      <w:r w:rsidRPr="009F4A73">
        <w:rPr>
          <w:rFonts w:cs="Times New Roman"/>
          <w:lang w:val="sv-SE"/>
        </w:rPr>
        <w:t>Målet med att göra en intervju var att utvärdera vilket pedagogiskt perspektiv som ligger närmast de pedagogiska riktlinjer som Grade använder sig av i dagsläget. Detta gjordes genom att bedöma hur en representativ pedagogisk modell från varje perspektiv presterade enligt Grades nuvarande pedagogiska riktlinjer.</w:t>
      </w:r>
      <w:r w:rsidRPr="009F4A73">
        <w:rPr>
          <w:lang w:val="sv-SE"/>
        </w:rPr>
        <w:t>”</w:t>
      </w:r>
    </w:p>
    <w:p w14:paraId="04B24B30" w14:textId="77777777" w:rsidR="00FA7FBB" w:rsidRPr="009F4A73" w:rsidRDefault="00FA7FBB">
      <w:pPr>
        <w:rPr>
          <w:u w:val="single"/>
          <w:lang w:val="sv-SE"/>
        </w:rPr>
      </w:pPr>
    </w:p>
    <w:p w14:paraId="69C49244" w14:textId="479AEBA3" w:rsidR="00804FFA" w:rsidRPr="009F4A73" w:rsidRDefault="00804FFA">
      <w:pPr>
        <w:rPr>
          <w:u w:val="single"/>
          <w:lang w:val="sv-SE"/>
        </w:rPr>
      </w:pPr>
      <w:proofErr w:type="spellStart"/>
      <w:r w:rsidRPr="009F4A73">
        <w:rPr>
          <w:u w:val="single"/>
          <w:lang w:val="sv-SE"/>
        </w:rPr>
        <w:t>Comment</w:t>
      </w:r>
      <w:proofErr w:type="spellEnd"/>
      <w:r w:rsidRPr="009F4A73">
        <w:rPr>
          <w:u w:val="single"/>
          <w:lang w:val="sv-SE"/>
        </w:rPr>
        <w:t xml:space="preserve"> on pedagogiska riktlinjer/ansats/strategi etc.</w:t>
      </w:r>
    </w:p>
    <w:sectPr w:rsidR="00804FFA" w:rsidRPr="009F4A73"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1522F7"/>
    <w:rsid w:val="00286691"/>
    <w:rsid w:val="00313D4A"/>
    <w:rsid w:val="003D00AD"/>
    <w:rsid w:val="004A127D"/>
    <w:rsid w:val="004A4D74"/>
    <w:rsid w:val="004F79A9"/>
    <w:rsid w:val="00635BD3"/>
    <w:rsid w:val="00674385"/>
    <w:rsid w:val="006927A8"/>
    <w:rsid w:val="00705A9A"/>
    <w:rsid w:val="00710E20"/>
    <w:rsid w:val="00711B36"/>
    <w:rsid w:val="007F6AC0"/>
    <w:rsid w:val="00804FFA"/>
    <w:rsid w:val="00862EAD"/>
    <w:rsid w:val="009F4A73"/>
    <w:rsid w:val="00A5299C"/>
    <w:rsid w:val="00B42D69"/>
    <w:rsid w:val="00C732BC"/>
    <w:rsid w:val="00E020E2"/>
    <w:rsid w:val="00E12A9F"/>
    <w:rsid w:val="00E52248"/>
    <w:rsid w:val="00EE2B3D"/>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1411</Words>
  <Characters>8047</Characters>
  <Application>Microsoft Macintosh Word</Application>
  <DocSecurity>0</DocSecurity>
  <Lines>67</Lines>
  <Paragraphs>18</Paragraphs>
  <ScaleCrop>false</ScaleCrop>
  <Company/>
  <LinksUpToDate>false</LinksUpToDate>
  <CharactersWithSpaces>9440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6</cp:revision>
  <dcterms:created xsi:type="dcterms:W3CDTF">2018-11-21T16:44:00Z</dcterms:created>
  <dcterms:modified xsi:type="dcterms:W3CDTF">2018-11-22T07:57:00Z</dcterms:modified>
</cp:coreProperties>
</file>