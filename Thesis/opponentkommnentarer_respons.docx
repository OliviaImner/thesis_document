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E8791" w14:textId="778EDCF6" w:rsidR="007E610D" w:rsidRDefault="00E07CBB">
      <w:pPr>
        <w:rPr>
          <w:rFonts w:ascii="Verdana" w:hAnsi="Verdana"/>
          <w:b/>
        </w:rPr>
      </w:pPr>
      <w:r w:rsidRPr="002763C1">
        <w:rPr>
          <w:rFonts w:ascii="Verdana" w:hAnsi="Verdana"/>
          <w:b/>
        </w:rPr>
        <w:t>Respons</w:t>
      </w:r>
      <w:r w:rsidR="002763C1" w:rsidRPr="002763C1">
        <w:rPr>
          <w:rFonts w:ascii="Verdana" w:hAnsi="Verdana"/>
          <w:b/>
        </w:rPr>
        <w:t xml:space="preserve"> till opponenternas kommentarer </w:t>
      </w:r>
    </w:p>
    <w:p w14:paraId="3EBFBABC" w14:textId="77777777" w:rsidR="002763C1" w:rsidRPr="002763C1" w:rsidRDefault="002763C1">
      <w:pPr>
        <w:rPr>
          <w:rFonts w:ascii="Verdana" w:hAnsi="Verdana"/>
          <w:b/>
        </w:rPr>
      </w:pPr>
    </w:p>
    <w:p w14:paraId="1693A669" w14:textId="77777777" w:rsidR="00E07CBB" w:rsidRPr="008D6B31" w:rsidRDefault="00E07CBB">
      <w:pPr>
        <w:rPr>
          <w:rFonts w:ascii="Verdana" w:hAnsi="Verdana"/>
          <w:sz w:val="22"/>
          <w:szCs w:val="22"/>
        </w:rPr>
      </w:pPr>
    </w:p>
    <w:p w14:paraId="3963D0BA" w14:textId="77777777" w:rsidR="00DE16D9"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p>
    <w:p w14:paraId="454B4D75"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En rubriknivå du borde ta med är ”metodval” och ”metodtillämpning”</w:t>
      </w:r>
    </w:p>
    <w:p w14:paraId="74E74BD4" w14:textId="77777777" w:rsidR="00DE16D9" w:rsidRPr="008D6B31" w:rsidRDefault="00DE16D9" w:rsidP="00E07CBB">
      <w:pPr>
        <w:rPr>
          <w:rFonts w:ascii="Verdana" w:eastAsia="Times New Roman" w:hAnsi="Verdana" w:cs="Times New Roman"/>
          <w:color w:val="000000"/>
          <w:sz w:val="22"/>
          <w:szCs w:val="22"/>
        </w:rPr>
      </w:pPr>
    </w:p>
    <w:p w14:paraId="68550B69" w14:textId="44DB1F28" w:rsidR="00AD3E01" w:rsidRPr="008D6B31" w:rsidRDefault="0009340F" w:rsidP="00AD3E01">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87C1A" w:rsidRPr="008D6B31">
        <w:rPr>
          <w:rFonts w:ascii="Verdana" w:eastAsia="Times New Roman" w:hAnsi="Verdana" w:cs="Times New Roman"/>
          <w:color w:val="000000"/>
          <w:sz w:val="22"/>
          <w:szCs w:val="22"/>
        </w:rPr>
        <w:t xml:space="preserve">Har tänkt igenom det här och </w:t>
      </w:r>
      <w:r w:rsidR="007D6A7B" w:rsidRPr="008D6B31">
        <w:rPr>
          <w:rFonts w:ascii="Verdana" w:eastAsia="Times New Roman" w:hAnsi="Verdana" w:cs="Times New Roman"/>
          <w:color w:val="000000"/>
          <w:sz w:val="22"/>
          <w:szCs w:val="22"/>
        </w:rPr>
        <w:t xml:space="preserve">jag </w:t>
      </w:r>
      <w:r w:rsidR="00887C1A" w:rsidRPr="008D6B31">
        <w:rPr>
          <w:rFonts w:ascii="Verdana" w:eastAsia="Times New Roman" w:hAnsi="Verdana" w:cs="Times New Roman"/>
          <w:color w:val="000000"/>
          <w:sz w:val="22"/>
          <w:szCs w:val="22"/>
        </w:rPr>
        <w:t xml:space="preserve">tycker fortfarande att </w:t>
      </w:r>
      <w:r w:rsidRPr="008D6B31">
        <w:rPr>
          <w:rFonts w:ascii="Verdana" w:eastAsia="Times New Roman" w:hAnsi="Verdana" w:cs="Times New Roman"/>
          <w:color w:val="000000"/>
          <w:sz w:val="22"/>
          <w:szCs w:val="22"/>
        </w:rPr>
        <w:t xml:space="preserve">metodtexten är strukturerad bra och dessa rubriker kommer inte tillföra något till texten. </w:t>
      </w:r>
      <w:r w:rsidR="00887C1A" w:rsidRPr="008D6B31">
        <w:rPr>
          <w:rFonts w:ascii="Verdana" w:eastAsia="Times New Roman" w:hAnsi="Verdana" w:cs="Times New Roman"/>
          <w:color w:val="000000"/>
          <w:sz w:val="22"/>
          <w:szCs w:val="22"/>
        </w:rPr>
        <w:t>Uppsatsen är indelad i tydligt och väl sammanhållna avsnitt</w:t>
      </w:r>
      <w:r w:rsidR="006623D3" w:rsidRPr="008D6B31">
        <w:rPr>
          <w:rFonts w:ascii="Verdana" w:eastAsia="Times New Roman" w:hAnsi="Verdana" w:cs="Times New Roman"/>
          <w:color w:val="000000"/>
          <w:sz w:val="22"/>
          <w:szCs w:val="22"/>
        </w:rPr>
        <w:t>.</w:t>
      </w:r>
    </w:p>
    <w:p w14:paraId="21A39DAD" w14:textId="77777777" w:rsidR="00AD3E01" w:rsidRPr="008D6B31" w:rsidRDefault="00AD3E01" w:rsidP="00AD3E01">
      <w:pPr>
        <w:rPr>
          <w:rFonts w:ascii="Verdana" w:eastAsia="Times New Roman" w:hAnsi="Verdana" w:cs="Times New Roman"/>
          <w:color w:val="000000"/>
          <w:sz w:val="22"/>
          <w:szCs w:val="22"/>
        </w:rPr>
      </w:pPr>
    </w:p>
    <w:p w14:paraId="1CE4CA38" w14:textId="77777777" w:rsidR="00AD3E01" w:rsidRPr="008D6B31" w:rsidRDefault="00AD3E01" w:rsidP="00AD3E01">
      <w:pPr>
        <w:rPr>
          <w:rFonts w:ascii="Verdana" w:eastAsia="Times New Roman" w:hAnsi="Verdana" w:cs="Times New Roman"/>
          <w:color w:val="000000"/>
          <w:sz w:val="22"/>
          <w:szCs w:val="22"/>
        </w:rPr>
      </w:pPr>
    </w:p>
    <w:p w14:paraId="102E8E0E" w14:textId="77777777" w:rsidR="00AD3E01" w:rsidRPr="008D6B31" w:rsidRDefault="00AD3E01" w:rsidP="00AD3E01">
      <w:pPr>
        <w:rPr>
          <w:rFonts w:ascii="Verdana" w:eastAsia="Times New Roman" w:hAnsi="Verdana" w:cs="Times New Roman"/>
          <w:color w:val="000000"/>
          <w:sz w:val="22"/>
          <w:szCs w:val="22"/>
        </w:rPr>
      </w:pPr>
    </w:p>
    <w:p w14:paraId="650C5C0A" w14:textId="77777777" w:rsidR="00DE16D9"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 Varför bara en intervjuperson?</w:t>
      </w:r>
    </w:p>
    <w:p w14:paraId="2633EB3D" w14:textId="13BBBCBD" w:rsidR="008D71DD" w:rsidRPr="008D6B31"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8D71DD" w:rsidRPr="008D6B31">
        <w:rPr>
          <w:rFonts w:ascii="Verdana" w:eastAsia="Times New Roman" w:hAnsi="Verdana" w:cs="Times New Roman"/>
          <w:color w:val="000000"/>
          <w:sz w:val="22"/>
          <w:szCs w:val="22"/>
        </w:rPr>
        <w:t>I metod beskrivs det hur intervjun genomfördes ”</w:t>
      </w:r>
      <w:r w:rsidR="008D71DD" w:rsidRPr="008D6B31">
        <w:rPr>
          <w:rFonts w:ascii="Verdana" w:hAnsi="Verdana"/>
          <w:sz w:val="22"/>
          <w:szCs w:val="22"/>
        </w:rPr>
        <w:t>Intervjun skedde på Grades kontor i Stockholm i en ostörd lokal utan störningsmöjligheter med Grade</w:t>
      </w:r>
      <w:r w:rsidR="00725B83">
        <w:rPr>
          <w:rFonts w:ascii="Verdana" w:hAnsi="Verdana"/>
          <w:sz w:val="22"/>
          <w:szCs w:val="22"/>
        </w:rPr>
        <w:t>s</w:t>
      </w:r>
      <w:r w:rsidR="008D71DD" w:rsidRPr="008D6B31">
        <w:rPr>
          <w:rFonts w:ascii="Verdana" w:hAnsi="Verdana"/>
          <w:sz w:val="22"/>
          <w:szCs w:val="22"/>
        </w:rPr>
        <w:t xml:space="preserve"> pedagogiska ansvarige (respondenten).</w:t>
      </w:r>
      <w:r w:rsidR="008D71DD" w:rsidRPr="008D6B31">
        <w:rPr>
          <w:rFonts w:ascii="Verdana" w:eastAsia="Times New Roman" w:hAnsi="Verdana" w:cs="Times New Roman"/>
          <w:color w:val="000000"/>
          <w:sz w:val="22"/>
          <w:szCs w:val="22"/>
        </w:rPr>
        <w:t>”</w:t>
      </w:r>
      <w:r w:rsidR="00EA6412" w:rsidRPr="008D6B31">
        <w:rPr>
          <w:rFonts w:ascii="Verdana" w:eastAsia="Times New Roman" w:hAnsi="Verdana" w:cs="Times New Roman"/>
          <w:color w:val="000000"/>
          <w:sz w:val="22"/>
          <w:szCs w:val="22"/>
        </w:rPr>
        <w:t xml:space="preserve"> </w:t>
      </w:r>
      <w:r w:rsidR="00B05D88">
        <w:rPr>
          <w:rFonts w:ascii="Verdana" w:eastAsia="Times New Roman" w:hAnsi="Verdana" w:cs="Times New Roman"/>
          <w:color w:val="000000"/>
          <w:sz w:val="22"/>
          <w:szCs w:val="22"/>
        </w:rPr>
        <w:t>Rad: 236-237.</w:t>
      </w:r>
    </w:p>
    <w:p w14:paraId="30D44373" w14:textId="77777777" w:rsidR="002257D9" w:rsidRPr="008D6B31" w:rsidRDefault="009F79A7"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Det är bara en person som möjligen kunde ha intervjuats.</w:t>
      </w:r>
    </w:p>
    <w:p w14:paraId="5A2C66C5" w14:textId="700F71F3" w:rsidR="00DE16D9" w:rsidRPr="008D6B31" w:rsidRDefault="00E07CBB"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Kanske också h</w:t>
      </w:r>
      <w:r w:rsidR="00DE16D9" w:rsidRPr="008D6B31">
        <w:rPr>
          <w:rFonts w:ascii="Verdana" w:eastAsia="Times New Roman" w:hAnsi="Verdana" w:cs="Times New Roman"/>
          <w:color w:val="000000"/>
          <w:sz w:val="22"/>
          <w:szCs w:val="22"/>
        </w:rPr>
        <w:t>a ett perspektiv från studenter</w:t>
      </w:r>
      <w:r w:rsidR="007E4A5E" w:rsidRPr="008D6B31">
        <w:rPr>
          <w:rFonts w:ascii="Verdana" w:eastAsia="Times New Roman" w:hAnsi="Verdana" w:cs="Times New Roman"/>
          <w:color w:val="000000"/>
          <w:sz w:val="22"/>
          <w:szCs w:val="22"/>
        </w:rPr>
        <w:t xml:space="preserve"> i metod</w:t>
      </w:r>
      <w:r w:rsidR="00DE16D9"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D</w:t>
      </w:r>
      <w:r w:rsidR="00DE16D9" w:rsidRPr="008D6B31">
        <w:rPr>
          <w:rFonts w:ascii="Verdana" w:eastAsia="Times New Roman" w:hAnsi="Verdana" w:cs="Times New Roman"/>
          <w:color w:val="000000"/>
          <w:sz w:val="22"/>
          <w:szCs w:val="22"/>
        </w:rPr>
        <w:t>et är bara en person som använts</w:t>
      </w:r>
      <w:r w:rsidR="007E4A5E" w:rsidRPr="008D6B31">
        <w:rPr>
          <w:rFonts w:ascii="Verdana" w:eastAsia="Times New Roman" w:hAnsi="Verdana" w:cs="Times New Roman"/>
          <w:color w:val="000000"/>
          <w:sz w:val="22"/>
          <w:szCs w:val="22"/>
        </w:rPr>
        <w:t xml:space="preserve"> i intervjuerna. </w:t>
      </w:r>
    </w:p>
    <w:p w14:paraId="746F8528" w14:textId="35701E9A" w:rsidR="00DE16D9" w:rsidRDefault="00DE16D9" w:rsidP="00E07CB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EB2A08" w:rsidRPr="008D6B31">
        <w:rPr>
          <w:rFonts w:ascii="Verdana" w:eastAsia="Times New Roman" w:hAnsi="Verdana" w:cs="Times New Roman"/>
          <w:color w:val="000000"/>
          <w:sz w:val="22"/>
          <w:szCs w:val="22"/>
        </w:rPr>
        <w:t>Det finns inte möjlighet att inkludera ytterligare personer i studien</w:t>
      </w:r>
      <w:r w:rsidR="00523684" w:rsidRPr="008D6B31">
        <w:rPr>
          <w:rFonts w:ascii="Verdana" w:eastAsia="Times New Roman" w:hAnsi="Verdana" w:cs="Times New Roman"/>
          <w:color w:val="000000"/>
          <w:sz w:val="22"/>
          <w:szCs w:val="22"/>
        </w:rPr>
        <w:t xml:space="preserve"> i nuläget.</w:t>
      </w:r>
      <w:r w:rsidR="00EB2A08" w:rsidRPr="008D6B31">
        <w:rPr>
          <w:rFonts w:ascii="Verdana" w:eastAsia="Times New Roman" w:hAnsi="Verdana" w:cs="Times New Roman"/>
          <w:color w:val="000000"/>
          <w:sz w:val="22"/>
          <w:szCs w:val="22"/>
        </w:rPr>
        <w:t xml:space="preserve"> </w:t>
      </w:r>
      <w:r w:rsidR="00523684" w:rsidRPr="008D6B31">
        <w:rPr>
          <w:rFonts w:ascii="Verdana" w:eastAsia="Times New Roman" w:hAnsi="Verdana" w:cs="Times New Roman"/>
          <w:color w:val="000000"/>
          <w:sz w:val="22"/>
          <w:szCs w:val="22"/>
        </w:rPr>
        <w:t>Att</w:t>
      </w:r>
      <w:r w:rsidR="00EB2A08" w:rsidRPr="008D6B31">
        <w:rPr>
          <w:rFonts w:ascii="Verdana" w:eastAsia="Times New Roman" w:hAnsi="Verdana" w:cs="Times New Roman"/>
          <w:color w:val="000000"/>
          <w:sz w:val="22"/>
          <w:szCs w:val="22"/>
        </w:rPr>
        <w:t xml:space="preserve"> endast en person används för intervjun och utvärdering diskuteras redan som en begränsning i diskussionen.</w:t>
      </w:r>
      <w:r w:rsidR="00EB2A08" w:rsidRPr="008D6B31" w:rsidDel="00EB2A08">
        <w:rPr>
          <w:rFonts w:ascii="Verdana" w:eastAsia="Times New Roman" w:hAnsi="Verdana" w:cs="Times New Roman"/>
          <w:color w:val="000000"/>
          <w:sz w:val="22"/>
          <w:szCs w:val="22"/>
        </w:rPr>
        <w:t xml:space="preserve"> </w:t>
      </w:r>
      <w:r w:rsidR="00037A14">
        <w:rPr>
          <w:rFonts w:ascii="Verdana" w:eastAsia="Times New Roman" w:hAnsi="Verdana" w:cs="Times New Roman"/>
          <w:color w:val="000000"/>
          <w:sz w:val="22"/>
          <w:szCs w:val="22"/>
        </w:rPr>
        <w:t xml:space="preserve">I diskussion beskrivs samt en vidareutveckling med kursstudenter. </w:t>
      </w:r>
    </w:p>
    <w:p w14:paraId="2BBF3E3B" w14:textId="5EBA3E4D" w:rsidR="00037A14" w:rsidRPr="00037A14" w:rsidRDefault="00037A14" w:rsidP="00037A14">
      <w:pPr>
        <w:spacing w:after="240"/>
        <w:rPr>
          <w:rFonts w:ascii="Verdana" w:eastAsia="Times New Roman" w:hAnsi="Verdana" w:cs="Times New Roman"/>
          <w:color w:val="000000"/>
          <w:sz w:val="22"/>
          <w:szCs w:val="22"/>
        </w:rPr>
      </w:pPr>
      <w:r>
        <w:rPr>
          <w:rFonts w:ascii="Verdana" w:hAnsi="Verdana"/>
          <w:sz w:val="22"/>
          <w:szCs w:val="22"/>
        </w:rPr>
        <w:t>”</w:t>
      </w:r>
      <w:r w:rsidRPr="00037A14">
        <w:rPr>
          <w:rFonts w:ascii="Verdana" w:hAnsi="Verdana"/>
          <w:sz w:val="22"/>
          <w:szCs w:val="22"/>
        </w:rPr>
        <w:t>I en vidareutveckling av denna studie skulle kursstudenter vara ett optimalt alternativ för att utvärdera pedagogiken eftersom kurspedagogiken helst ska testas på den utvalda målgruppen.</w:t>
      </w:r>
      <w:r w:rsidR="00844C34">
        <w:rPr>
          <w:rFonts w:ascii="Verdana" w:hAnsi="Verdana"/>
          <w:sz w:val="22"/>
          <w:szCs w:val="22"/>
        </w:rPr>
        <w:t>” Rad: 425-426</w:t>
      </w:r>
      <w:r>
        <w:rPr>
          <w:rFonts w:ascii="Verdana" w:hAnsi="Verdana"/>
          <w:sz w:val="22"/>
          <w:szCs w:val="22"/>
        </w:rPr>
        <w:t>.</w:t>
      </w:r>
    </w:p>
    <w:p w14:paraId="75543774" w14:textId="77777777" w:rsidR="002257D9" w:rsidRPr="008D6B31" w:rsidRDefault="002257D9" w:rsidP="00E07CBB">
      <w:pPr>
        <w:spacing w:after="240"/>
        <w:rPr>
          <w:rFonts w:ascii="Verdana" w:eastAsia="Times New Roman" w:hAnsi="Verdana" w:cs="Times New Roman"/>
          <w:color w:val="000000"/>
          <w:sz w:val="22"/>
          <w:szCs w:val="22"/>
        </w:rPr>
      </w:pPr>
    </w:p>
    <w:p w14:paraId="3AE05AF2" w14:textId="77777777" w:rsidR="00DE16D9" w:rsidRPr="008D6B31" w:rsidRDefault="00DE16D9" w:rsidP="007D6A7B">
      <w:pPr>
        <w:spacing w:after="240"/>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Kvantitativ studie – mycket data ja men in</w:t>
      </w:r>
      <w:r w:rsidRPr="008D6B31">
        <w:rPr>
          <w:rFonts w:ascii="Verdana" w:eastAsia="Times New Roman" w:hAnsi="Verdana" w:cs="Times New Roman"/>
          <w:color w:val="000000"/>
          <w:sz w:val="22"/>
          <w:szCs w:val="22"/>
        </w:rPr>
        <w:t xml:space="preserve">te nödvändigtvis många personer </w:t>
      </w:r>
      <w:r w:rsidR="00E07CBB" w:rsidRPr="008D6B31">
        <w:rPr>
          <w:rFonts w:ascii="Verdana" w:eastAsia="Times New Roman" w:hAnsi="Verdana" w:cs="Times New Roman"/>
          <w:color w:val="000000"/>
          <w:sz w:val="22"/>
          <w:szCs w:val="22"/>
        </w:rPr>
        <w:t>Varför kvantitativ och inte kvalitativ?</w:t>
      </w:r>
    </w:p>
    <w:p w14:paraId="4C0DCEDB" w14:textId="0C626D70" w:rsidR="00AD3E01" w:rsidRPr="008D6B31" w:rsidRDefault="00DE16D9" w:rsidP="001E0AF7">
      <w:pPr>
        <w:rPr>
          <w:rFonts w:ascii="Verdana" w:hAnsi="Verdana" w:cs="Times New Roman"/>
          <w:sz w:val="22"/>
          <w:szCs w:val="22"/>
        </w:rPr>
      </w:pPr>
      <w:r w:rsidRPr="008D6B31">
        <w:rPr>
          <w:rFonts w:ascii="Verdana" w:eastAsia="Times New Roman" w:hAnsi="Verdana" w:cs="Times New Roman"/>
          <w:color w:val="000000"/>
          <w:sz w:val="22"/>
          <w:szCs w:val="22"/>
        </w:rPr>
        <w:t>Respons:</w:t>
      </w:r>
      <w:r w:rsidR="00EA6412" w:rsidRPr="008D6B31">
        <w:rPr>
          <w:rFonts w:ascii="Verdana" w:eastAsia="Times New Roman" w:hAnsi="Verdana" w:cs="Times New Roman"/>
          <w:color w:val="000000"/>
          <w:sz w:val="22"/>
          <w:szCs w:val="22"/>
        </w:rPr>
        <w:t xml:space="preserve"> En förklaring görs i metod ”</w:t>
      </w:r>
      <w:r w:rsidR="00EA6412" w:rsidRPr="008D6B31">
        <w:rPr>
          <w:rFonts w:ascii="Verdana" w:hAnsi="Verdana" w:cs="Times New Roman"/>
          <w:sz w:val="22"/>
          <w:szCs w:val="22"/>
        </w:rPr>
        <w:t xml:space="preserve">Ett kvantitativt upplägg valdes huvudsakligen med tanke på framtida studier </w:t>
      </w:r>
      <w:r w:rsidR="00EA6412" w:rsidRPr="008D6B31">
        <w:rPr>
          <w:rFonts w:ascii="Verdana" w:hAnsi="Verdana"/>
          <w:sz w:val="22"/>
          <w:szCs w:val="22"/>
        </w:rPr>
        <w:t>och att överskådligt kunna jämföra och värdera olika pedagogiska perspektiv</w:t>
      </w:r>
      <w:r w:rsidR="00EA6412" w:rsidRPr="008D6B31">
        <w:rPr>
          <w:rFonts w:ascii="Verdana" w:hAnsi="Verdana" w:cs="Times New Roman"/>
          <w:sz w:val="22"/>
          <w:szCs w:val="22"/>
        </w:rPr>
        <w:t>. Kvantitativ data stödjer statistisk analys, underlättar analys av större urvalsgrupper, och ger ett specifikt må</w:t>
      </w:r>
      <w:r w:rsidR="00844C34">
        <w:rPr>
          <w:rFonts w:ascii="Verdana" w:hAnsi="Verdana" w:cs="Times New Roman"/>
          <w:sz w:val="22"/>
          <w:szCs w:val="22"/>
        </w:rPr>
        <w:t xml:space="preserve">tt på de undersökta variablerna.” Rad: </w:t>
      </w:r>
      <w:r w:rsidR="00D85E46">
        <w:rPr>
          <w:rFonts w:ascii="Verdana" w:hAnsi="Verdana" w:cs="Times New Roman"/>
          <w:sz w:val="22"/>
          <w:szCs w:val="22"/>
        </w:rPr>
        <w:t>186-189.</w:t>
      </w:r>
    </w:p>
    <w:p w14:paraId="48C57256" w14:textId="77777777" w:rsidR="00AD3E01" w:rsidRPr="008D6B31" w:rsidRDefault="00AD3E01" w:rsidP="001E0AF7">
      <w:pPr>
        <w:rPr>
          <w:rFonts w:ascii="Verdana" w:hAnsi="Verdana" w:cs="Times New Roman"/>
          <w:sz w:val="22"/>
          <w:szCs w:val="22"/>
        </w:rPr>
      </w:pPr>
    </w:p>
    <w:p w14:paraId="44888A34" w14:textId="6BCD366C" w:rsidR="00375C22" w:rsidRDefault="00E07CBB" w:rsidP="001E0AF7">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 xml:space="preserve">Finns det ngt i bakgrunden hos </w:t>
      </w:r>
      <w:r w:rsidR="00835320" w:rsidRPr="008D6B31">
        <w:rPr>
          <w:rFonts w:ascii="Verdana" w:eastAsia="Times New Roman" w:hAnsi="Verdana" w:cs="Times New Roman"/>
          <w:color w:val="000000"/>
          <w:sz w:val="22"/>
          <w:szCs w:val="22"/>
        </w:rPr>
        <w:t>G</w:t>
      </w:r>
      <w:r w:rsidRPr="008D6B31">
        <w:rPr>
          <w:rFonts w:ascii="Verdana" w:eastAsia="Times New Roman" w:hAnsi="Verdana" w:cs="Times New Roman"/>
          <w:color w:val="000000"/>
          <w:sz w:val="22"/>
          <w:szCs w:val="22"/>
        </w:rPr>
        <w:t>rade som motiverar att de ska ha en pedagogisk modell</w:t>
      </w:r>
      <w:r w:rsidR="007E4A5E" w:rsidRPr="008D6B31">
        <w:rPr>
          <w:rFonts w:ascii="Verdana" w:eastAsia="Times New Roman" w:hAnsi="Verdana" w:cs="Times New Roman"/>
          <w:color w:val="000000"/>
          <w:sz w:val="22"/>
          <w:szCs w:val="22"/>
        </w:rPr>
        <w:t xml:space="preserve">. </w:t>
      </w:r>
    </w:p>
    <w:p w14:paraId="3316FE41" w14:textId="77777777" w:rsidR="00375C22" w:rsidRDefault="00375C22" w:rsidP="001E0AF7">
      <w:pPr>
        <w:rPr>
          <w:rFonts w:ascii="Verdana" w:eastAsia="Times New Roman" w:hAnsi="Verdana" w:cs="Times New Roman"/>
          <w:color w:val="000000"/>
          <w:sz w:val="22"/>
          <w:szCs w:val="22"/>
        </w:rPr>
      </w:pPr>
    </w:p>
    <w:p w14:paraId="5B2340EC" w14:textId="7F593CD7" w:rsidR="006418C3" w:rsidRPr="00375C22" w:rsidRDefault="00E334E5" w:rsidP="00375C22">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75C22">
        <w:rPr>
          <w:rFonts w:ascii="Verdana" w:eastAsia="Times New Roman" w:hAnsi="Verdana" w:cs="Times New Roman"/>
          <w:color w:val="000000"/>
          <w:sz w:val="22"/>
          <w:szCs w:val="22"/>
        </w:rPr>
        <w:t xml:space="preserve"> </w:t>
      </w:r>
      <w:r w:rsidR="000E2F69">
        <w:rPr>
          <w:rFonts w:ascii="Verdana" w:eastAsia="Times New Roman" w:hAnsi="Verdana" w:cs="Times New Roman"/>
          <w:color w:val="000000"/>
          <w:sz w:val="22"/>
          <w:szCs w:val="22"/>
        </w:rPr>
        <w:t xml:space="preserve">Jag antar att den här kommentaren antyder på att försöka förstå vilka anledningar som fanns till att Grade skulle </w:t>
      </w:r>
      <w:r w:rsidR="00107CC9">
        <w:rPr>
          <w:rFonts w:ascii="Verdana" w:eastAsia="Times New Roman" w:hAnsi="Verdana" w:cs="Times New Roman"/>
          <w:color w:val="000000"/>
          <w:sz w:val="22"/>
          <w:szCs w:val="22"/>
        </w:rPr>
        <w:t xml:space="preserve">vilja </w:t>
      </w:r>
      <w:r w:rsidR="000E2F69">
        <w:rPr>
          <w:rFonts w:ascii="Verdana" w:eastAsia="Times New Roman" w:hAnsi="Verdana" w:cs="Times New Roman"/>
          <w:color w:val="000000"/>
          <w:sz w:val="22"/>
          <w:szCs w:val="22"/>
        </w:rPr>
        <w:t xml:space="preserve">använda en pedagogisk modell. </w:t>
      </w:r>
      <w:r w:rsidR="007E4A5E" w:rsidRPr="008D6B31">
        <w:rPr>
          <w:rFonts w:ascii="Verdana" w:eastAsia="Times New Roman" w:hAnsi="Verdana" w:cs="Times New Roman"/>
          <w:color w:val="000000"/>
          <w:sz w:val="22"/>
          <w:szCs w:val="22"/>
        </w:rPr>
        <w:t xml:space="preserve">I introduktionen </w:t>
      </w:r>
      <w:r w:rsidR="000E2F69">
        <w:rPr>
          <w:rFonts w:ascii="Verdana" w:eastAsia="Times New Roman" w:hAnsi="Verdana" w:cs="Times New Roman"/>
          <w:color w:val="000000"/>
          <w:sz w:val="22"/>
          <w:szCs w:val="22"/>
        </w:rPr>
        <w:t xml:space="preserve">beskrivs det </w:t>
      </w:r>
      <w:r w:rsidR="008D6B31">
        <w:rPr>
          <w:rFonts w:ascii="Verdana" w:eastAsia="Times New Roman" w:hAnsi="Verdana" w:cs="Times New Roman"/>
          <w:color w:val="000000"/>
          <w:sz w:val="22"/>
          <w:szCs w:val="22"/>
        </w:rPr>
        <w:t xml:space="preserve">varför Grade </w:t>
      </w:r>
      <w:r w:rsidR="00107CC9">
        <w:rPr>
          <w:rFonts w:ascii="Verdana" w:eastAsia="Times New Roman" w:hAnsi="Verdana" w:cs="Times New Roman"/>
          <w:color w:val="000000"/>
          <w:sz w:val="22"/>
          <w:szCs w:val="22"/>
        </w:rPr>
        <w:t xml:space="preserve">skulle kunna vilja </w:t>
      </w:r>
      <w:r w:rsidR="008D6B31">
        <w:rPr>
          <w:rFonts w:ascii="Verdana" w:eastAsia="Times New Roman" w:hAnsi="Verdana" w:cs="Times New Roman"/>
          <w:color w:val="000000"/>
          <w:sz w:val="22"/>
          <w:szCs w:val="22"/>
        </w:rPr>
        <w:t>använda</w:t>
      </w:r>
      <w:r w:rsidR="007E4A5E" w:rsidRPr="008D6B31">
        <w:rPr>
          <w:rFonts w:ascii="Verdana" w:eastAsia="Times New Roman" w:hAnsi="Verdana" w:cs="Times New Roman"/>
          <w:color w:val="000000"/>
          <w:sz w:val="22"/>
          <w:szCs w:val="22"/>
        </w:rPr>
        <w:t xml:space="preserve"> en </w:t>
      </w:r>
      <w:r w:rsidR="007E4A5E" w:rsidRPr="008D6B31">
        <w:rPr>
          <w:rFonts w:ascii="Verdana" w:eastAsia="Times New Roman" w:hAnsi="Verdana" w:cs="Times New Roman"/>
          <w:color w:val="000000"/>
          <w:sz w:val="22"/>
          <w:szCs w:val="22"/>
        </w:rPr>
        <w:lastRenderedPageBreak/>
        <w:t>pedagogik modell:</w:t>
      </w:r>
      <w:r w:rsidR="007E4A5E" w:rsidRPr="008D6B31">
        <w:rPr>
          <w:rFonts w:ascii="Verdana" w:hAnsi="Verdana"/>
          <w:sz w:val="22"/>
          <w:szCs w:val="22"/>
        </w:rPr>
        <w:t xml:space="preserve"> </w:t>
      </w:r>
      <w:r w:rsidR="006418C3" w:rsidRPr="008D6B31">
        <w:rPr>
          <w:rFonts w:ascii="Verdana" w:hAnsi="Verdana"/>
          <w:sz w:val="22"/>
          <w:szCs w:val="22"/>
        </w:rPr>
        <w:t xml:space="preserve">”I och med detta kan implementeringen av en pedagogisk modell i ett ELF ge en stark utveckling och förbättrad kvalitet av ELF’s </w:t>
      </w:r>
      <w:r w:rsidR="006418C3" w:rsidRPr="005C2923">
        <w:rPr>
          <w:rFonts w:ascii="Verdana" w:hAnsi="Verdana"/>
          <w:sz w:val="22"/>
          <w:szCs w:val="22"/>
        </w:rPr>
        <w:t>framtida e-kurser</w:t>
      </w:r>
      <w:r w:rsidR="006418C3" w:rsidRPr="008D6B31">
        <w:rPr>
          <w:rFonts w:ascii="Verdana" w:hAnsi="Verdana"/>
          <w:sz w:val="22"/>
          <w:szCs w:val="22"/>
        </w:rPr>
        <w:t>.”</w:t>
      </w:r>
      <w:r w:rsidR="00D85E46">
        <w:rPr>
          <w:rFonts w:ascii="Verdana" w:hAnsi="Verdana"/>
          <w:sz w:val="22"/>
          <w:szCs w:val="22"/>
        </w:rPr>
        <w:t xml:space="preserve"> Rad: 100-101</w:t>
      </w:r>
      <w:r w:rsidR="006418C3" w:rsidRPr="008D6B31">
        <w:rPr>
          <w:rFonts w:ascii="Verdana" w:hAnsi="Verdana"/>
          <w:sz w:val="22"/>
          <w:szCs w:val="22"/>
        </w:rPr>
        <w:t>,</w:t>
      </w:r>
    </w:p>
    <w:p w14:paraId="0934DDCF" w14:textId="727E7CBE" w:rsidR="006418C3" w:rsidRPr="008D6B31" w:rsidRDefault="006418C3" w:rsidP="007E4A5E">
      <w:pPr>
        <w:jc w:val="both"/>
        <w:rPr>
          <w:rFonts w:ascii="Verdana" w:hAnsi="Verdana"/>
          <w:sz w:val="22"/>
          <w:szCs w:val="22"/>
        </w:rPr>
      </w:pPr>
      <w:r w:rsidRPr="008D6B31">
        <w:rPr>
          <w:rFonts w:ascii="Verdana" w:hAnsi="Verdana"/>
          <w:sz w:val="22"/>
          <w:szCs w:val="22"/>
        </w:rPr>
        <w:t xml:space="preserve"> </w:t>
      </w:r>
    </w:p>
    <w:p w14:paraId="1F136784" w14:textId="26908236" w:rsidR="007E4A5E" w:rsidRPr="008D6B31" w:rsidRDefault="007E4A5E" w:rsidP="007E4A5E">
      <w:pPr>
        <w:jc w:val="both"/>
        <w:rPr>
          <w:rFonts w:ascii="Verdana" w:hAnsi="Verdana"/>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Eftersom Grade inte utgår från någon specifik pedagogisk modell i dagsläget, kan det vara fördelaktigt för dem att implementera en sådan modell för att förbättra deras e-kurser.</w:t>
      </w:r>
      <w:r w:rsidRPr="008D6B31">
        <w:rPr>
          <w:rFonts w:ascii="Verdana" w:hAnsi="Verdana"/>
          <w:sz w:val="22"/>
          <w:szCs w:val="22"/>
        </w:rPr>
        <w:t>”</w:t>
      </w:r>
      <w:r w:rsidR="00D85E46">
        <w:rPr>
          <w:rFonts w:ascii="Verdana" w:hAnsi="Verdana"/>
          <w:sz w:val="22"/>
          <w:szCs w:val="22"/>
        </w:rPr>
        <w:t xml:space="preserve"> Rad: 150-152</w:t>
      </w:r>
      <w:r w:rsidR="008D6B31">
        <w:rPr>
          <w:rFonts w:ascii="Verdana" w:hAnsi="Verdana"/>
          <w:sz w:val="22"/>
          <w:szCs w:val="22"/>
        </w:rPr>
        <w:t>.</w:t>
      </w:r>
    </w:p>
    <w:p w14:paraId="3D404FF0" w14:textId="668E6F46"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 </w:t>
      </w:r>
    </w:p>
    <w:p w14:paraId="3C19E3CE" w14:textId="19B9F0C9" w:rsidR="001E0AF7" w:rsidRPr="00A36D45" w:rsidRDefault="00A36D45" w:rsidP="00E07CBB">
      <w:pPr>
        <w:rPr>
          <w:rFonts w:ascii="Verdana" w:eastAsia="Times New Roman" w:hAnsi="Verdana" w:cs="Times New Roman"/>
          <w:color w:val="000000"/>
          <w:sz w:val="22"/>
          <w:szCs w:val="22"/>
        </w:rPr>
      </w:pPr>
      <w:r w:rsidRPr="00A36D45">
        <w:rPr>
          <w:rFonts w:ascii="Verdana" w:hAnsi="Verdana"/>
          <w:sz w:val="22"/>
          <w:szCs w:val="22"/>
        </w:rPr>
        <w:t>”Det har uppvisats att majoriteten av e-kurser inte bygger på en antagen pedagogik och därmed har orsakat grova brister i lärandestrategier, kursinnehållet, delkursens tid och takt, gränssnittdesign, och uppnåendet av tillfredsställande s</w:t>
      </w:r>
      <w:bookmarkStart w:id="0" w:name="_GoBack"/>
      <w:bookmarkEnd w:id="0"/>
      <w:r w:rsidRPr="00A36D45">
        <w:rPr>
          <w:rFonts w:ascii="Verdana" w:hAnsi="Verdana"/>
          <w:sz w:val="22"/>
          <w:szCs w:val="22"/>
        </w:rPr>
        <w:t xml:space="preserve">tudentfokus i kursen </w:t>
      </w:r>
      <w:r w:rsidRPr="00A36D45">
        <w:rPr>
          <w:rFonts w:ascii="Verdana" w:hAnsi="Verdana"/>
          <w:sz w:val="22"/>
          <w:szCs w:val="22"/>
        </w:rPr>
        <w:fldChar w:fldCharType="begin"/>
      </w:r>
      <w:r w:rsidRPr="00A36D45">
        <w:rPr>
          <w:rFonts w:ascii="Verdana" w:hAnsi="Verdana"/>
          <w:sz w:val="22"/>
          <w:szCs w:val="22"/>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A36D45">
        <w:rPr>
          <w:rFonts w:ascii="Verdana" w:hAnsi="Verdana"/>
          <w:sz w:val="22"/>
          <w:szCs w:val="22"/>
        </w:rPr>
        <w:fldChar w:fldCharType="separate"/>
      </w:r>
      <w:r w:rsidRPr="00A36D45">
        <w:rPr>
          <w:rFonts w:ascii="Verdana" w:hAnsi="Verdana"/>
          <w:noProof/>
          <w:sz w:val="22"/>
          <w:szCs w:val="22"/>
        </w:rPr>
        <w:t>(Pange &amp; Pange, 2011)</w:t>
      </w:r>
      <w:r w:rsidRPr="00A36D45">
        <w:rPr>
          <w:rFonts w:ascii="Verdana" w:hAnsi="Verdana"/>
          <w:sz w:val="22"/>
          <w:szCs w:val="22"/>
        </w:rPr>
        <w:fldChar w:fldCharType="end"/>
      </w:r>
      <w:r w:rsidR="00D85E46">
        <w:rPr>
          <w:rFonts w:ascii="Verdana" w:hAnsi="Verdana"/>
          <w:sz w:val="22"/>
          <w:szCs w:val="22"/>
        </w:rPr>
        <w:t>.” Rad: 97-</w:t>
      </w:r>
      <w:r w:rsidR="008E5743">
        <w:rPr>
          <w:rFonts w:ascii="Verdana" w:hAnsi="Verdana"/>
          <w:sz w:val="22"/>
          <w:szCs w:val="22"/>
        </w:rPr>
        <w:t>100</w:t>
      </w:r>
      <w:r w:rsidRPr="00A36D45">
        <w:rPr>
          <w:rFonts w:ascii="Verdana" w:hAnsi="Verdana"/>
          <w:sz w:val="22"/>
          <w:szCs w:val="22"/>
        </w:rPr>
        <w:t>.</w:t>
      </w:r>
    </w:p>
    <w:p w14:paraId="4845203D" w14:textId="77777777" w:rsidR="00AD3E01" w:rsidRDefault="00AD3E01" w:rsidP="00E07CBB">
      <w:pPr>
        <w:rPr>
          <w:rFonts w:ascii="Verdana" w:eastAsia="Times New Roman" w:hAnsi="Verdana" w:cs="Times New Roman"/>
          <w:color w:val="000000"/>
          <w:sz w:val="22"/>
          <w:szCs w:val="22"/>
        </w:rPr>
      </w:pPr>
    </w:p>
    <w:p w14:paraId="50F25985" w14:textId="77777777" w:rsidR="00107CC9" w:rsidRDefault="00107CC9" w:rsidP="00E07CBB">
      <w:pPr>
        <w:rPr>
          <w:rFonts w:ascii="Verdana" w:eastAsia="Times New Roman" w:hAnsi="Verdana" w:cs="Times New Roman"/>
          <w:color w:val="000000"/>
          <w:sz w:val="22"/>
          <w:szCs w:val="22"/>
        </w:rPr>
      </w:pPr>
    </w:p>
    <w:p w14:paraId="156D14D0" w14:textId="77777777" w:rsidR="003E7DA7" w:rsidRPr="008D6B31" w:rsidRDefault="003E7DA7" w:rsidP="00E07CBB">
      <w:pPr>
        <w:rPr>
          <w:rFonts w:ascii="Verdana" w:eastAsia="Times New Roman" w:hAnsi="Verdana" w:cs="Times New Roman"/>
          <w:color w:val="000000"/>
          <w:sz w:val="22"/>
          <w:szCs w:val="22"/>
        </w:rPr>
      </w:pPr>
    </w:p>
    <w:p w14:paraId="1EF2AC2A" w14:textId="77777777"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 xml:space="preserve">Relaterad forskning – litet av exakt </w:t>
      </w:r>
      <w:proofErr w:type="gramStart"/>
      <w:r w:rsidR="00E07CBB" w:rsidRPr="008D6B31">
        <w:rPr>
          <w:rFonts w:ascii="Verdana" w:eastAsia="Times New Roman" w:hAnsi="Verdana" w:cs="Times New Roman"/>
          <w:color w:val="000000"/>
          <w:sz w:val="22"/>
          <w:szCs w:val="22"/>
        </w:rPr>
        <w:t>såna</w:t>
      </w:r>
      <w:proofErr w:type="gramEnd"/>
      <w:r w:rsidR="00E07CBB" w:rsidRPr="008D6B31">
        <w:rPr>
          <w:rFonts w:ascii="Verdana" w:eastAsia="Times New Roman" w:hAnsi="Verdana" w:cs="Times New Roman"/>
          <w:color w:val="000000"/>
          <w:sz w:val="22"/>
          <w:szCs w:val="22"/>
        </w:rPr>
        <w:t xml:space="preserve"> studier…, men andra typer av studier</w:t>
      </w:r>
    </w:p>
    <w:p w14:paraId="5EC37F3A" w14:textId="77777777" w:rsidR="00E334E5" w:rsidRPr="008D6B31" w:rsidRDefault="00E334E5" w:rsidP="00E07CBB">
      <w:pPr>
        <w:rPr>
          <w:rFonts w:ascii="Verdana" w:eastAsia="Times New Roman" w:hAnsi="Verdana" w:cs="Times New Roman"/>
          <w:color w:val="000000"/>
          <w:sz w:val="22"/>
          <w:szCs w:val="22"/>
        </w:rPr>
      </w:pPr>
    </w:p>
    <w:p w14:paraId="4EE4CD83" w14:textId="04088195" w:rsidR="00042727"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23706" w:rsidRPr="008D6B31">
        <w:rPr>
          <w:rFonts w:ascii="Verdana" w:eastAsia="Times New Roman" w:hAnsi="Verdana" w:cs="Times New Roman"/>
          <w:color w:val="000000"/>
          <w:sz w:val="22"/>
          <w:szCs w:val="22"/>
        </w:rPr>
        <w:t xml:space="preserve"> </w:t>
      </w:r>
      <w:r w:rsidR="006A0543">
        <w:rPr>
          <w:rFonts w:ascii="Verdana" w:eastAsia="Times New Roman" w:hAnsi="Verdana" w:cs="Times New Roman"/>
          <w:color w:val="000000"/>
          <w:sz w:val="22"/>
          <w:szCs w:val="22"/>
        </w:rPr>
        <w:t>D</w:t>
      </w:r>
      <w:r w:rsidR="00042727">
        <w:rPr>
          <w:rFonts w:ascii="Verdana" w:eastAsia="Times New Roman" w:hAnsi="Verdana" w:cs="Times New Roman"/>
          <w:color w:val="000000"/>
          <w:sz w:val="22"/>
          <w:szCs w:val="22"/>
        </w:rPr>
        <w:t xml:space="preserve">et finns inte </w:t>
      </w:r>
      <w:r w:rsidR="00E13289">
        <w:rPr>
          <w:rFonts w:ascii="Verdana" w:eastAsia="Times New Roman" w:hAnsi="Verdana" w:cs="Times New Roman"/>
          <w:color w:val="000000"/>
          <w:sz w:val="22"/>
          <w:szCs w:val="22"/>
        </w:rPr>
        <w:t xml:space="preserve">några </w:t>
      </w:r>
      <w:r w:rsidR="00042727">
        <w:rPr>
          <w:rFonts w:ascii="Verdana" w:eastAsia="Times New Roman" w:hAnsi="Verdana" w:cs="Times New Roman"/>
          <w:color w:val="000000"/>
          <w:sz w:val="22"/>
          <w:szCs w:val="22"/>
        </w:rPr>
        <w:t xml:space="preserve">andra studier som har genomförts på </w:t>
      </w:r>
      <w:r w:rsidR="00107CC9">
        <w:rPr>
          <w:rFonts w:ascii="Verdana" w:eastAsia="Times New Roman" w:hAnsi="Verdana" w:cs="Times New Roman"/>
          <w:color w:val="000000"/>
          <w:sz w:val="22"/>
          <w:szCs w:val="22"/>
        </w:rPr>
        <w:t>det</w:t>
      </w:r>
      <w:r w:rsidR="00042727">
        <w:rPr>
          <w:rFonts w:ascii="Verdana" w:eastAsia="Times New Roman" w:hAnsi="Verdana" w:cs="Times New Roman"/>
          <w:color w:val="000000"/>
          <w:sz w:val="22"/>
          <w:szCs w:val="22"/>
        </w:rPr>
        <w:t xml:space="preserve"> specifikt företag som denna studie fokuserar på</w:t>
      </w:r>
      <w:r w:rsidR="00E13289">
        <w:rPr>
          <w:rFonts w:ascii="Verdana" w:eastAsia="Times New Roman" w:hAnsi="Verdana" w:cs="Times New Roman"/>
          <w:color w:val="000000"/>
          <w:sz w:val="22"/>
          <w:szCs w:val="22"/>
        </w:rPr>
        <w:t>, dvs. Grade</w:t>
      </w:r>
      <w:r w:rsidR="00042727">
        <w:rPr>
          <w:rFonts w:ascii="Verdana" w:eastAsia="Times New Roman" w:hAnsi="Verdana" w:cs="Times New Roman"/>
          <w:color w:val="000000"/>
          <w:sz w:val="22"/>
          <w:szCs w:val="22"/>
        </w:rPr>
        <w:t>.</w:t>
      </w:r>
      <w:r w:rsidR="00E13289">
        <w:rPr>
          <w:rFonts w:ascii="Verdana" w:eastAsia="Times New Roman" w:hAnsi="Verdana" w:cs="Times New Roman"/>
          <w:color w:val="000000"/>
          <w:sz w:val="22"/>
          <w:szCs w:val="22"/>
        </w:rPr>
        <w:t xml:space="preserve"> </w:t>
      </w:r>
      <w:r w:rsidR="00F914DC">
        <w:rPr>
          <w:rFonts w:ascii="Verdana" w:eastAsia="Times New Roman" w:hAnsi="Verdana" w:cs="Times New Roman"/>
          <w:color w:val="000000"/>
          <w:sz w:val="22"/>
          <w:szCs w:val="22"/>
        </w:rPr>
        <w:t>Det</w:t>
      </w:r>
      <w:r w:rsidR="003B2223">
        <w:rPr>
          <w:rFonts w:ascii="Verdana" w:eastAsia="Times New Roman" w:hAnsi="Verdana" w:cs="Times New Roman"/>
          <w:color w:val="000000"/>
          <w:sz w:val="22"/>
          <w:szCs w:val="22"/>
        </w:rPr>
        <w:t xml:space="preserve"> </w:t>
      </w:r>
      <w:r w:rsidR="00F914DC">
        <w:rPr>
          <w:rFonts w:ascii="Verdana" w:eastAsia="Times New Roman" w:hAnsi="Verdana" w:cs="Times New Roman"/>
          <w:color w:val="000000"/>
          <w:sz w:val="22"/>
          <w:szCs w:val="22"/>
        </w:rPr>
        <w:t xml:space="preserve">kunde inte identifieras företag som hade likande mål som denna studie. </w:t>
      </w:r>
      <w:r w:rsidR="0031090D" w:rsidRPr="0031090D">
        <w:rPr>
          <w:rFonts w:ascii="Verdana" w:eastAsia="Times New Roman" w:hAnsi="Verdana" w:cs="Times New Roman"/>
          <w:color w:val="000000"/>
          <w:sz w:val="22"/>
          <w:szCs w:val="22"/>
        </w:rPr>
        <w:t>Trots det är metoderna i denna studie relaterade till metoder som används i andra studier för att kunna stödja de valda metoderna.</w:t>
      </w:r>
    </w:p>
    <w:p w14:paraId="25B187ED" w14:textId="0F243730" w:rsidR="002257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26B84D71" w14:textId="77777777" w:rsidR="002257D9" w:rsidRPr="008D6B31" w:rsidRDefault="002257D9" w:rsidP="00E07CBB">
      <w:pPr>
        <w:rPr>
          <w:rFonts w:ascii="Verdana" w:eastAsia="Times New Roman" w:hAnsi="Verdana" w:cs="Times New Roman"/>
          <w:color w:val="000000"/>
          <w:sz w:val="22"/>
          <w:szCs w:val="22"/>
        </w:rPr>
      </w:pPr>
    </w:p>
    <w:p w14:paraId="077FA053" w14:textId="77777777" w:rsidR="00E334E5" w:rsidRPr="008D6B31" w:rsidRDefault="001E0AF7"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Kommentar</w:t>
      </w:r>
      <w:r w:rsidR="00DE16D9" w:rsidRPr="008D6B31">
        <w:rPr>
          <w:rFonts w:ascii="Verdana" w:eastAsia="Times New Roman" w:hAnsi="Verdana" w:cs="Times New Roman"/>
          <w:color w:val="000000"/>
          <w:sz w:val="22"/>
          <w:szCs w:val="22"/>
        </w:rPr>
        <w:t>:</w:t>
      </w:r>
      <w:r w:rsidR="003C4B8E" w:rsidRPr="008D6B31">
        <w:rPr>
          <w:rFonts w:ascii="Verdana" w:eastAsia="Times New Roman" w:hAnsi="Verdana" w:cs="Times New Roman"/>
          <w:color w:val="000000"/>
          <w:sz w:val="22"/>
          <w:szCs w:val="22"/>
        </w:rPr>
        <w:t xml:space="preserve"> </w:t>
      </w:r>
      <w:r w:rsidR="00E07CBB" w:rsidRPr="008D6B31">
        <w:rPr>
          <w:rFonts w:ascii="Verdana" w:eastAsia="Times New Roman" w:hAnsi="Verdana" w:cs="Times New Roman"/>
          <w:color w:val="000000"/>
          <w:sz w:val="22"/>
          <w:szCs w:val="22"/>
        </w:rPr>
        <w:t>Alternativa metoder – redogör för det (ostrukturerad intervju</w:t>
      </w:r>
      <w:proofErr w:type="gramStart"/>
      <w:r w:rsidR="00E07CBB" w:rsidRPr="008D6B31">
        <w:rPr>
          <w:rFonts w:ascii="Verdana" w:eastAsia="Times New Roman" w:hAnsi="Verdana" w:cs="Times New Roman"/>
          <w:color w:val="000000"/>
          <w:sz w:val="22"/>
          <w:szCs w:val="22"/>
        </w:rPr>
        <w:t>….</w:t>
      </w:r>
      <w:proofErr w:type="gramEnd"/>
      <w:r w:rsidR="00E07CBB" w:rsidRPr="008D6B31">
        <w:rPr>
          <w:rFonts w:ascii="Verdana" w:eastAsia="Times New Roman" w:hAnsi="Verdana" w:cs="Times New Roman"/>
          <w:color w:val="000000"/>
          <w:sz w:val="22"/>
          <w:szCs w:val="22"/>
        </w:rPr>
        <w:t>)</w:t>
      </w:r>
    </w:p>
    <w:p w14:paraId="46365370" w14:textId="77777777" w:rsidR="00E334E5" w:rsidRPr="008D6B31" w:rsidRDefault="00E334E5" w:rsidP="00E07CBB">
      <w:pPr>
        <w:rPr>
          <w:rFonts w:ascii="Verdana" w:eastAsia="Times New Roman" w:hAnsi="Verdana" w:cs="Times New Roman"/>
          <w:color w:val="000000"/>
          <w:sz w:val="22"/>
          <w:szCs w:val="22"/>
        </w:rPr>
      </w:pPr>
    </w:p>
    <w:p w14:paraId="3E403DA8" w14:textId="555FEAD3" w:rsidR="00F53EB6"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3C4B8E" w:rsidRPr="008D6B31">
        <w:rPr>
          <w:rFonts w:ascii="Verdana" w:eastAsia="Times New Roman" w:hAnsi="Verdana" w:cs="Times New Roman"/>
          <w:color w:val="000000"/>
          <w:sz w:val="22"/>
          <w:szCs w:val="22"/>
        </w:rPr>
        <w:t xml:space="preserve"> </w:t>
      </w:r>
      <w:r w:rsidR="000B7E15">
        <w:rPr>
          <w:rFonts w:ascii="Verdana" w:eastAsia="Times New Roman" w:hAnsi="Verdana" w:cs="Times New Roman"/>
          <w:color w:val="000000"/>
          <w:sz w:val="22"/>
          <w:szCs w:val="22"/>
        </w:rPr>
        <w:t>E</w:t>
      </w:r>
      <w:r w:rsidR="00B63E4C">
        <w:rPr>
          <w:rFonts w:ascii="Verdana" w:eastAsia="Times New Roman" w:hAnsi="Verdana" w:cs="Times New Roman"/>
          <w:color w:val="000000"/>
          <w:sz w:val="22"/>
          <w:szCs w:val="22"/>
        </w:rPr>
        <w:t>n ostrukture</w:t>
      </w:r>
      <w:r w:rsidR="00626B51">
        <w:rPr>
          <w:rFonts w:ascii="Verdana" w:eastAsia="Times New Roman" w:hAnsi="Verdana" w:cs="Times New Roman"/>
          <w:color w:val="000000"/>
          <w:sz w:val="22"/>
          <w:szCs w:val="22"/>
        </w:rPr>
        <w:t>rad intervju relaterar till att frågorna är spontana (inga nedskriva frågor)</w:t>
      </w:r>
      <w:r w:rsidR="000B7E15">
        <w:rPr>
          <w:rFonts w:ascii="Verdana" w:eastAsia="Times New Roman" w:hAnsi="Verdana" w:cs="Times New Roman"/>
          <w:color w:val="000000"/>
          <w:sz w:val="22"/>
          <w:szCs w:val="22"/>
        </w:rPr>
        <w:t xml:space="preserve"> och en s</w:t>
      </w:r>
      <w:r w:rsidR="00626B51">
        <w:rPr>
          <w:rFonts w:ascii="Verdana" w:eastAsia="Times New Roman" w:hAnsi="Verdana" w:cs="Times New Roman"/>
          <w:color w:val="000000"/>
          <w:sz w:val="22"/>
          <w:szCs w:val="22"/>
        </w:rPr>
        <w:t>trukturerad</w:t>
      </w:r>
      <w:r w:rsidR="007D51A2">
        <w:rPr>
          <w:rFonts w:ascii="Verdana" w:eastAsia="Times New Roman" w:hAnsi="Verdana" w:cs="Times New Roman"/>
          <w:color w:val="000000"/>
          <w:sz w:val="22"/>
          <w:szCs w:val="22"/>
        </w:rPr>
        <w:t xml:space="preserve"> intervju </w:t>
      </w:r>
      <w:r w:rsidR="000B7E15">
        <w:rPr>
          <w:rFonts w:ascii="Verdana" w:eastAsia="Times New Roman" w:hAnsi="Verdana" w:cs="Times New Roman"/>
          <w:color w:val="000000"/>
          <w:sz w:val="22"/>
          <w:szCs w:val="22"/>
        </w:rPr>
        <w:t xml:space="preserve">relaterar till att det ställs </w:t>
      </w:r>
      <w:r w:rsidR="00626B51">
        <w:rPr>
          <w:rFonts w:ascii="Verdana" w:eastAsia="Times New Roman" w:hAnsi="Verdana" w:cs="Times New Roman"/>
          <w:color w:val="000000"/>
          <w:sz w:val="22"/>
          <w:szCs w:val="22"/>
        </w:rPr>
        <w:t>ett större krav på att frågorna är noga genomtänkta</w:t>
      </w:r>
      <w:r w:rsidR="000B7E15">
        <w:rPr>
          <w:rFonts w:ascii="Verdana" w:eastAsia="Times New Roman" w:hAnsi="Verdana" w:cs="Times New Roman"/>
          <w:color w:val="000000"/>
          <w:sz w:val="22"/>
          <w:szCs w:val="22"/>
        </w:rPr>
        <w:t xml:space="preserve"> och nedskrivna innan intervjun</w:t>
      </w:r>
      <w:r w:rsidR="00626B51">
        <w:rPr>
          <w:rFonts w:ascii="Verdana" w:eastAsia="Times New Roman" w:hAnsi="Verdana" w:cs="Times New Roman"/>
          <w:color w:val="000000"/>
          <w:sz w:val="22"/>
          <w:szCs w:val="22"/>
        </w:rPr>
        <w:t xml:space="preserve">. </w:t>
      </w:r>
      <w:r w:rsidR="00A20A87">
        <w:rPr>
          <w:rFonts w:ascii="Verdana" w:eastAsia="Times New Roman" w:hAnsi="Verdana" w:cs="Times New Roman"/>
          <w:color w:val="000000"/>
          <w:sz w:val="22"/>
          <w:szCs w:val="22"/>
        </w:rPr>
        <w:t>Förberedda intervjufrågor</w:t>
      </w:r>
      <w:r w:rsidR="000B7E15">
        <w:rPr>
          <w:rFonts w:ascii="Verdana" w:eastAsia="Times New Roman" w:hAnsi="Verdana" w:cs="Times New Roman"/>
          <w:color w:val="000000"/>
          <w:sz w:val="22"/>
          <w:szCs w:val="22"/>
        </w:rPr>
        <w:t xml:space="preserve"> </w:t>
      </w:r>
      <w:r w:rsidR="00A20A87">
        <w:rPr>
          <w:rFonts w:ascii="Verdana" w:eastAsia="Times New Roman" w:hAnsi="Verdana" w:cs="Times New Roman"/>
          <w:color w:val="000000"/>
          <w:sz w:val="22"/>
          <w:szCs w:val="22"/>
        </w:rPr>
        <w:t xml:space="preserve">var det bästa alternativet eftersom det minskar risken för att missa viktig fakta </w:t>
      </w:r>
      <w:r w:rsidR="00CE718E">
        <w:rPr>
          <w:rFonts w:ascii="Verdana" w:eastAsia="Times New Roman" w:hAnsi="Verdana" w:cs="Times New Roman"/>
          <w:color w:val="000000"/>
          <w:sz w:val="22"/>
          <w:szCs w:val="22"/>
        </w:rPr>
        <w:t>som behövdes för att kunna utreda forskningsfrågorna</w:t>
      </w:r>
      <w:r w:rsidR="00A20A87">
        <w:rPr>
          <w:rFonts w:ascii="Verdana" w:eastAsia="Times New Roman" w:hAnsi="Verdana" w:cs="Times New Roman"/>
          <w:color w:val="000000"/>
          <w:sz w:val="22"/>
          <w:szCs w:val="22"/>
        </w:rPr>
        <w:t>.</w:t>
      </w:r>
    </w:p>
    <w:p w14:paraId="418A3591" w14:textId="77777777" w:rsidR="00F53EB6" w:rsidRPr="008D6B31" w:rsidRDefault="00F53EB6" w:rsidP="00E07CBB">
      <w:pPr>
        <w:rPr>
          <w:rFonts w:ascii="Verdana" w:eastAsia="Times New Roman" w:hAnsi="Verdana" w:cs="Times New Roman"/>
          <w:color w:val="000000"/>
          <w:sz w:val="22"/>
          <w:szCs w:val="22"/>
        </w:rPr>
      </w:pPr>
    </w:p>
    <w:p w14:paraId="14C43240" w14:textId="77777777" w:rsidR="003E7DA7" w:rsidRDefault="003E7DA7" w:rsidP="00E07CBB">
      <w:pPr>
        <w:rPr>
          <w:rFonts w:ascii="Verdana" w:eastAsia="Times New Roman" w:hAnsi="Verdana" w:cs="Times New Roman"/>
          <w:color w:val="000000"/>
          <w:sz w:val="22"/>
          <w:szCs w:val="22"/>
        </w:rPr>
      </w:pPr>
    </w:p>
    <w:p w14:paraId="1BAB7088"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Kommenterar: </w:t>
      </w:r>
      <w:r w:rsidRPr="008D6B31">
        <w:rPr>
          <w:rFonts w:ascii="Verdana" w:eastAsia="Times New Roman" w:hAnsi="Verdana" w:cs="Times New Roman"/>
          <w:color w:val="000000"/>
          <w:sz w:val="22"/>
          <w:szCs w:val="22"/>
        </w:rPr>
        <w:t>Vad är en explorativ studie – beskriv vad det är</w:t>
      </w:r>
    </w:p>
    <w:p w14:paraId="1B08CF00" w14:textId="77777777" w:rsidR="00DE16D9" w:rsidRPr="008D6B31" w:rsidRDefault="00DE16D9" w:rsidP="00E07CBB">
      <w:pPr>
        <w:rPr>
          <w:rFonts w:ascii="Verdana" w:eastAsia="Times New Roman" w:hAnsi="Verdana" w:cs="Times New Roman"/>
          <w:color w:val="000000"/>
          <w:sz w:val="22"/>
          <w:szCs w:val="22"/>
        </w:rPr>
      </w:pPr>
    </w:p>
    <w:p w14:paraId="3BF9F251" w14:textId="2BD62536" w:rsidR="00E334E5" w:rsidRPr="008D6B31" w:rsidRDefault="00DE16D9"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 xml:space="preserve">Respons: </w:t>
      </w:r>
      <w:r w:rsidR="00023706" w:rsidRPr="008D6B31">
        <w:rPr>
          <w:rFonts w:ascii="Verdana" w:eastAsia="Times New Roman" w:hAnsi="Verdana" w:cs="Times New Roman"/>
          <w:color w:val="000000"/>
          <w:sz w:val="22"/>
          <w:szCs w:val="22"/>
        </w:rPr>
        <w:t>Redan b</w:t>
      </w:r>
      <w:r w:rsidR="00375C22">
        <w:rPr>
          <w:rFonts w:ascii="Verdana" w:eastAsia="Times New Roman" w:hAnsi="Verdana" w:cs="Times New Roman"/>
          <w:color w:val="000000"/>
          <w:sz w:val="22"/>
          <w:szCs w:val="22"/>
        </w:rPr>
        <w:t xml:space="preserve">eskrivet </w:t>
      </w:r>
      <w:r w:rsidRPr="008D6B31">
        <w:rPr>
          <w:rFonts w:ascii="Verdana" w:eastAsia="Times New Roman" w:hAnsi="Verdana" w:cs="Times New Roman"/>
          <w:color w:val="000000"/>
          <w:sz w:val="22"/>
          <w:szCs w:val="22"/>
        </w:rPr>
        <w:t>i metod</w:t>
      </w:r>
      <w:r w:rsidR="00023706" w:rsidRPr="008D6B31">
        <w:rPr>
          <w:rFonts w:ascii="Verdana" w:eastAsia="Times New Roman" w:hAnsi="Verdana" w:cs="Times New Roman"/>
          <w:color w:val="000000"/>
          <w:sz w:val="22"/>
          <w:szCs w:val="22"/>
        </w:rPr>
        <w:t>.</w:t>
      </w:r>
      <w:r w:rsidR="008E5743">
        <w:rPr>
          <w:rFonts w:ascii="Verdana" w:eastAsia="Times New Roman" w:hAnsi="Verdana" w:cs="Times New Roman"/>
          <w:color w:val="000000"/>
          <w:sz w:val="22"/>
          <w:szCs w:val="22"/>
        </w:rPr>
        <w:t xml:space="preserve"> Rad: 174-191</w:t>
      </w:r>
      <w:r w:rsidR="00006EE0" w:rsidRPr="008D6B31">
        <w:rPr>
          <w:rFonts w:ascii="Verdana" w:eastAsia="Times New Roman" w:hAnsi="Verdana" w:cs="Times New Roman"/>
          <w:color w:val="000000"/>
          <w:sz w:val="22"/>
          <w:szCs w:val="22"/>
        </w:rPr>
        <w:t>.</w:t>
      </w:r>
    </w:p>
    <w:p w14:paraId="309FC4D3" w14:textId="77777777" w:rsidR="00006EE0" w:rsidRPr="008D6B31" w:rsidRDefault="00006EE0" w:rsidP="00E07CBB">
      <w:pPr>
        <w:rPr>
          <w:rFonts w:ascii="Verdana" w:eastAsia="Times New Roman" w:hAnsi="Verdana" w:cs="Times New Roman"/>
          <w:color w:val="000000"/>
          <w:sz w:val="22"/>
          <w:szCs w:val="22"/>
        </w:rPr>
      </w:pPr>
    </w:p>
    <w:p w14:paraId="067126DF" w14:textId="583EFBF8" w:rsidR="00006EE0" w:rsidRPr="008D6B31" w:rsidRDefault="00006EE0" w:rsidP="00006EE0">
      <w:pPr>
        <w:tabs>
          <w:tab w:val="left" w:pos="1134"/>
        </w:tabs>
        <w:jc w:val="both"/>
        <w:rPr>
          <w:rFonts w:ascii="Verdana" w:hAnsi="Verdana" w:cs="Times New Roman"/>
          <w:sz w:val="22"/>
          <w:szCs w:val="22"/>
        </w:rPr>
      </w:pPr>
      <w:r w:rsidRPr="008D6B31">
        <w:rPr>
          <w:rFonts w:ascii="Verdana" w:eastAsia="Times New Roman" w:hAnsi="Verdana" w:cs="Times New Roman"/>
          <w:color w:val="000000"/>
          <w:sz w:val="22"/>
          <w:szCs w:val="22"/>
        </w:rPr>
        <w:t>”</w:t>
      </w:r>
      <w:r w:rsidRPr="008D6B31">
        <w:rPr>
          <w:rFonts w:ascii="Verdana" w:hAnsi="Verdana" w:cs="Times New Roman"/>
          <w:sz w:val="22"/>
          <w:szCs w:val="22"/>
        </w:rPr>
        <w:t xml:space="preserve">Studien följer framförallt en kvantitativ explorativ forskningsstrategi för att uppnå studiens mål. Studien anses vara explorativ eftersom den främst genererar resultat baserat på ett litet urval och skulle gynnas av uppföljning i en större studie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{"citationID":"QgN3Wlpb","properties":{"formattedCitation":"(Malhotra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Studien kan också anses vara explorativt eftersom den lägger grunden till metodik för att uppfylla studiens mål och ger möjligheten för vidare metodutveckling i senare studier. </w:t>
      </w:r>
    </w:p>
    <w:p w14:paraId="3DECE5AB" w14:textId="77777777" w:rsidR="00006EE0" w:rsidRPr="008D6B31" w:rsidRDefault="00006EE0" w:rsidP="00006EE0">
      <w:pPr>
        <w:tabs>
          <w:tab w:val="left" w:pos="1134"/>
        </w:tabs>
        <w:jc w:val="both"/>
        <w:rPr>
          <w:rFonts w:ascii="Verdana" w:hAnsi="Verdana" w:cs="Times New Roman"/>
          <w:sz w:val="22"/>
          <w:szCs w:val="22"/>
        </w:rPr>
      </w:pPr>
    </w:p>
    <w:p w14:paraId="7C4E9316" w14:textId="10C50A1B" w:rsidR="00006EE0" w:rsidRPr="008D6B31" w:rsidRDefault="00006EE0" w:rsidP="00006EE0">
      <w:pPr>
        <w:tabs>
          <w:tab w:val="left" w:pos="1134"/>
        </w:tabs>
        <w:jc w:val="both"/>
        <w:rPr>
          <w:rFonts w:ascii="Verdana" w:hAnsi="Verdana" w:cs="Times New Roman"/>
          <w:sz w:val="22"/>
          <w:szCs w:val="22"/>
        </w:rPr>
      </w:pPr>
      <w:r w:rsidRPr="008D6B31">
        <w:rPr>
          <w:rFonts w:ascii="Verdana" w:hAnsi="Verdana" w:cs="Times New Roman"/>
          <w:sz w:val="22"/>
          <w:szCs w:val="22"/>
        </w:rPr>
        <w:t xml:space="preserve">En kvantitativ explorativ forskningsstrategi ansågs vara den lämpligaste forskningsstrategin för att den uppnår studiens mål. Användning av en explorativ strategi innan en större mängd resurser </w:t>
      </w:r>
      <w:proofErr w:type="gramStart"/>
      <w:r w:rsidRPr="008D6B31">
        <w:rPr>
          <w:rFonts w:ascii="Verdana" w:hAnsi="Verdana" w:cs="Times New Roman"/>
          <w:sz w:val="22"/>
          <w:szCs w:val="22"/>
        </w:rPr>
        <w:t>nyttjas</w:t>
      </w:r>
      <w:proofErr w:type="gramEnd"/>
      <w:r w:rsidRPr="008D6B31">
        <w:rPr>
          <w:rFonts w:ascii="Verdana" w:hAnsi="Verdana" w:cs="Times New Roman"/>
          <w:sz w:val="22"/>
          <w:szCs w:val="22"/>
        </w:rPr>
        <w:t xml:space="preserve"> till en mer omfattande studie är särskilt relevant när forskningsfältet är outforskat och en pålitlig grund behöver skapas innan utformning av en kvalificerad hypotes </w:t>
      </w:r>
      <w:r w:rsidRPr="008D6B31">
        <w:rPr>
          <w:rFonts w:ascii="Verdana" w:hAnsi="Verdana"/>
          <w:sz w:val="22"/>
          <w:szCs w:val="22"/>
        </w:rPr>
        <w:fldChar w:fldCharType="begin"/>
      </w:r>
      <w:r w:rsidRPr="008D6B31">
        <w:rPr>
          <w:rFonts w:ascii="Verdana" w:hAnsi="Verdana"/>
          <w:sz w:val="22"/>
          <w:szCs w:val="22"/>
        </w:rPr>
        <w:instrText xml:space="preserve"> ADDIN ZOTERO_ITEM CSL_CITATION {"citationID":"hzDQETJf","properties":{"formattedCitation":"(Malhotra &amp; Birks, 2006)","plainCitation":"(Malhotra &amp; Birks, 2006)","noteIndex":0},"citationItems":[{"id":112,"uris":["http://zotero.org/users/local/QsygNxKM/items/YJQAMTVE"],"uri":["http://zotero.org/users/local/QsygNxKM/items/YJQAMTVE"],"itemData":{"id":112,"type":"book","title":"Marketing Research - An Applied Approach - European","publisher":"Prentice Hall, Inc., a Pearson Education company","edition":"Updated Second European Edition","abstract":"Being a marketing researcher is a very creative task. This creativity is nurtured by an environment that makes many demands on the researcher. They must be able to cope with the technical challenges to plan, gather, analyse and interpret information. They must be aware of the challenges faced by the array of decision-makers who trust sound marketing research. They must be able to empathise with the people they aim to question and observe, and to treat them with care and respect.\nTrying to develop the technical skills and to balance an appreciation of decision- makers and respondents may seem daunting. Finding the confidence to conduct research and to interpret the findings may seem difficult with so many options to consider. This is where we believe Marketing Research, An Applied Approach, 2nd European edition can help. Founded on the enormously successful US editions and the 1st European edition, this text aims to be comprehensive, authoritative and applied. This edition includes an array of European and international examples, practices and illustrations. It portrays a balance of qualitative and quantitative approaches to con- ducting research that allows the creative support of decision-makers. It will guide the reader through the challenges faced in conducting marketing research of the highest quality. This is achieved through an appropriate blend of scholarship with a highly applied and managerial orientation.","ISBN":"0 273 69530 4","note":"p. 64","author":[{"family":"Malhotra","given":"Naresh K."},{"family":"Birks","given":"David F."}],"issued":{"date-parts":[["2006"]]}}}],"schema":"https://github.com/citation-style-language/schema/raw/master/csl-citation.json"} </w:instrText>
      </w:r>
      <w:r w:rsidRPr="008D6B31">
        <w:rPr>
          <w:rFonts w:ascii="Verdana" w:hAnsi="Verdana"/>
          <w:sz w:val="22"/>
          <w:szCs w:val="22"/>
        </w:rPr>
        <w:fldChar w:fldCharType="separate"/>
      </w:r>
      <w:r w:rsidRPr="008D6B31">
        <w:rPr>
          <w:rFonts w:ascii="Verdana" w:hAnsi="Verdana" w:cs="Times New Roman"/>
          <w:sz w:val="22"/>
          <w:szCs w:val="22"/>
        </w:rPr>
        <w:t>(Malhotra &amp; Birks, 2006)</w:t>
      </w:r>
      <w:r w:rsidRPr="008D6B31">
        <w:rPr>
          <w:rFonts w:ascii="Verdana" w:hAnsi="Verdana"/>
          <w:sz w:val="22"/>
          <w:szCs w:val="22"/>
        </w:rPr>
        <w:fldChar w:fldCharType="end"/>
      </w:r>
      <w:r w:rsidRPr="008D6B31">
        <w:rPr>
          <w:rFonts w:ascii="Verdana" w:hAnsi="Verdana"/>
          <w:sz w:val="22"/>
          <w:szCs w:val="22"/>
        </w:rPr>
        <w:t>.</w:t>
      </w:r>
      <w:r w:rsidRPr="008D6B31">
        <w:rPr>
          <w:rFonts w:ascii="Verdana" w:hAnsi="Verdana" w:cs="Times New Roman"/>
          <w:sz w:val="22"/>
          <w:szCs w:val="22"/>
        </w:rPr>
        <w:t xml:space="preserve"> I denna studie är både forskningsfrågorna och metodiken relativt outforskade och därför är en explorativ strategi optimal. Framförallt lämpar sig den explorativa forskningsstrategin bäst med de resurserna som var tillgängliga. Ett kvantitativt upplägg valdes huvudsakligen med tanke på framtida studier </w:t>
      </w:r>
      <w:r w:rsidRPr="008D6B31">
        <w:rPr>
          <w:rFonts w:ascii="Verdana" w:hAnsi="Verdana"/>
          <w:sz w:val="22"/>
          <w:szCs w:val="22"/>
        </w:rPr>
        <w:t>och att överskådligt kunna jämföra och värdera olika pedagogiska perspektiv</w:t>
      </w:r>
      <w:r w:rsidRPr="008D6B31">
        <w:rPr>
          <w:rFonts w:ascii="Verdana" w:hAnsi="Verdana" w:cs="Times New Roman"/>
          <w:sz w:val="22"/>
          <w:szCs w:val="22"/>
        </w:rPr>
        <w:t>. Alla dessa egenskaper talar för genomförande av en framtida och mer omfattande studie. Denna studie kan därför i sammanhanget betraktas som en vägledande för-studie. En sammanfattning av den metodiken som används i studien visas i Figur 1.”</w:t>
      </w:r>
    </w:p>
    <w:p w14:paraId="7ED1D38E" w14:textId="77777777" w:rsidR="00E334E5" w:rsidRPr="008D6B31" w:rsidRDefault="00E334E5" w:rsidP="00E07CBB">
      <w:pPr>
        <w:rPr>
          <w:rFonts w:ascii="Verdana" w:eastAsia="Times New Roman" w:hAnsi="Verdana" w:cs="Times New Roman"/>
          <w:color w:val="000000"/>
          <w:sz w:val="22"/>
          <w:szCs w:val="22"/>
        </w:rPr>
      </w:pPr>
    </w:p>
    <w:p w14:paraId="52ADEF63" w14:textId="77777777"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Kommentar</w:t>
      </w:r>
      <w:r w:rsidR="003C4B8E" w:rsidRPr="008D6B31">
        <w:rPr>
          <w:rFonts w:ascii="Verdana" w:eastAsia="Times New Roman" w:hAnsi="Verdana" w:cs="Times New Roman"/>
          <w:color w:val="000000"/>
          <w:sz w:val="22"/>
          <w:szCs w:val="22"/>
        </w:rPr>
        <w:t xml:space="preserve">: </w:t>
      </w:r>
      <w:r w:rsidRPr="008D6B31">
        <w:rPr>
          <w:rFonts w:ascii="Verdana" w:eastAsia="Times New Roman" w:hAnsi="Verdana" w:cs="Times New Roman"/>
          <w:color w:val="000000"/>
          <w:sz w:val="22"/>
          <w:szCs w:val="22"/>
        </w:rPr>
        <w:t>Forskningsetiska aspekter – V</w:t>
      </w:r>
      <w:r w:rsidR="003C4B8E" w:rsidRPr="008D6B31">
        <w:rPr>
          <w:rFonts w:ascii="Verdana" w:eastAsia="Times New Roman" w:hAnsi="Verdana" w:cs="Times New Roman"/>
          <w:color w:val="000000"/>
          <w:sz w:val="22"/>
          <w:szCs w:val="22"/>
        </w:rPr>
        <w:t xml:space="preserve">etenskaps </w:t>
      </w:r>
      <w:r w:rsidRPr="008D6B31">
        <w:rPr>
          <w:rFonts w:ascii="Verdana" w:eastAsia="Times New Roman" w:hAnsi="Verdana" w:cs="Times New Roman"/>
          <w:color w:val="000000"/>
          <w:sz w:val="22"/>
          <w:szCs w:val="22"/>
        </w:rPr>
        <w:t>R</w:t>
      </w:r>
      <w:r w:rsidR="003C4B8E" w:rsidRPr="008D6B31">
        <w:rPr>
          <w:rFonts w:ascii="Verdana" w:eastAsia="Times New Roman" w:hAnsi="Verdana" w:cs="Times New Roman"/>
          <w:color w:val="000000"/>
          <w:sz w:val="22"/>
          <w:szCs w:val="22"/>
        </w:rPr>
        <w:t>ådet</w:t>
      </w:r>
      <w:r w:rsidRPr="008D6B31">
        <w:rPr>
          <w:rFonts w:ascii="Verdana" w:eastAsia="Times New Roman" w:hAnsi="Verdana" w:cs="Times New Roman"/>
          <w:color w:val="000000"/>
          <w:sz w:val="22"/>
          <w:szCs w:val="22"/>
        </w:rPr>
        <w:t>, intervjuer</w:t>
      </w:r>
    </w:p>
    <w:p w14:paraId="75C58C18" w14:textId="77777777" w:rsidR="00E334E5" w:rsidRPr="008D6B31" w:rsidRDefault="00E334E5" w:rsidP="00E07CBB">
      <w:pPr>
        <w:rPr>
          <w:rFonts w:ascii="Verdana" w:eastAsia="Times New Roman" w:hAnsi="Verdana" w:cs="Times New Roman"/>
          <w:color w:val="000000"/>
          <w:sz w:val="22"/>
          <w:szCs w:val="22"/>
        </w:rPr>
      </w:pPr>
    </w:p>
    <w:p w14:paraId="369C5A79" w14:textId="15A6D676" w:rsidR="00E334E5" w:rsidRPr="008D6B31" w:rsidRDefault="00E334E5"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t>Respons:</w:t>
      </w:r>
      <w:r w:rsidR="0006082D" w:rsidRPr="008D6B31">
        <w:rPr>
          <w:rFonts w:ascii="Verdana" w:eastAsia="Times New Roman" w:hAnsi="Verdana" w:cs="Times New Roman"/>
          <w:color w:val="000000"/>
          <w:sz w:val="22"/>
          <w:szCs w:val="22"/>
        </w:rPr>
        <w:t xml:space="preserve"> Detta är tillagt ”</w:t>
      </w:r>
      <w:r w:rsidR="0006082D" w:rsidRPr="008D6B31">
        <w:rPr>
          <w:rFonts w:ascii="Verdana" w:eastAsia="Times New Roman" w:hAnsi="Verdana" w:cs="Times New Roman"/>
          <w:sz w:val="22"/>
          <w:szCs w:val="22"/>
        </w:rPr>
        <w:t xml:space="preserve">Studien följer de forskningsetiska principer som är informationskravet, samtyckeskravet, konfidentielitetskravet, och nyttjandetkravet </w:t>
      </w:r>
      <w:r w:rsidR="0006082D" w:rsidRPr="008D6B31">
        <w:rPr>
          <w:rFonts w:ascii="Verdana" w:hAnsi="Verdana"/>
          <w:sz w:val="22"/>
          <w:szCs w:val="22"/>
        </w:rPr>
        <w:fldChar w:fldCharType="begin"/>
      </w:r>
      <w:r w:rsidR="0006082D" w:rsidRPr="008D6B31">
        <w:rPr>
          <w:rFonts w:ascii="Verdana" w:hAnsi="Verdana"/>
          <w:sz w:val="22"/>
          <w:szCs w:val="22"/>
        </w:rPr>
        <w:instrText xml:space="preserve"> ADDIN ZOTERO_ITEM CSL_CITATION {"citationID":"Zcp5HUbP","properties":{"formattedCitation":"\\uldash{(Vetenskapsr\\uc0\\u229{}det, 2002)}","plainCitation":"(Vetenskapsrådet, 2002)","noteIndex":0},"citationItems":[{"id":115,"uris":["http://zotero.org/users/local/QsygNxKM/items/5T46J6UT"],"uri":["http://zotero.org/users/local/QsygNxKM/items/5T46J6UT"],"itemData":{"id":115,"type":"book","title":"Forskningsetiska principer inom humanistisk-samhällsvetenskaplig forskning.","publisher":"Vetenskapsrådet","publisher-place":"Stockholm","source":"Open WorldCat","event-place":"Stockholm","ISBN":"978-91-7307-008-9","note":"OCLC: 186200984","language":"sv","author":[{"literal":"Vetenskapsrådet"}],"issued":{"date-parts":[["2002"]]}}}],"schema":"https://github.com/citation-style-language/schema/raw/master/csl-citation.json"} </w:instrText>
      </w:r>
      <w:r w:rsidR="0006082D" w:rsidRPr="008D6B31">
        <w:rPr>
          <w:rFonts w:ascii="Verdana" w:hAnsi="Verdana"/>
          <w:sz w:val="22"/>
          <w:szCs w:val="22"/>
        </w:rPr>
        <w:fldChar w:fldCharType="separate"/>
      </w:r>
      <w:r w:rsidR="0006082D" w:rsidRPr="008D6B31">
        <w:rPr>
          <w:rFonts w:ascii="Verdana" w:hAnsi="Verdana"/>
          <w:sz w:val="22"/>
          <w:szCs w:val="22"/>
        </w:rPr>
        <w:t>(Vetenskapsrådet, 2002)</w:t>
      </w:r>
      <w:r w:rsidR="0006082D" w:rsidRPr="008D6B31">
        <w:rPr>
          <w:rFonts w:ascii="Verdana" w:hAnsi="Verdana"/>
          <w:sz w:val="22"/>
          <w:szCs w:val="22"/>
        </w:rPr>
        <w:fldChar w:fldCharType="end"/>
      </w:r>
      <w:r w:rsidR="0006082D" w:rsidRPr="008D6B31">
        <w:rPr>
          <w:rFonts w:ascii="Verdana" w:eastAsia="Times New Roman" w:hAnsi="Verdana" w:cs="Times New Roman"/>
          <w:sz w:val="22"/>
          <w:szCs w:val="22"/>
        </w:rPr>
        <w:t>.</w:t>
      </w:r>
      <w:r w:rsidR="0006082D" w:rsidRPr="008D6B31">
        <w:rPr>
          <w:rFonts w:ascii="Verdana" w:eastAsia="Times New Roman" w:hAnsi="Verdana" w:cs="Times New Roman"/>
          <w:color w:val="000000"/>
          <w:sz w:val="22"/>
          <w:szCs w:val="22"/>
        </w:rPr>
        <w:t xml:space="preserve">”. Rad: </w:t>
      </w:r>
      <w:r w:rsidR="008E5743">
        <w:rPr>
          <w:rFonts w:ascii="Verdana" w:eastAsia="Times New Roman" w:hAnsi="Verdana" w:cs="Times New Roman"/>
          <w:color w:val="000000"/>
          <w:sz w:val="22"/>
          <w:szCs w:val="22"/>
        </w:rPr>
        <w:t>245-246</w:t>
      </w:r>
      <w:r w:rsidR="002257D9" w:rsidRPr="008D6B31">
        <w:rPr>
          <w:rFonts w:ascii="Verdana" w:eastAsia="Times New Roman" w:hAnsi="Verdana" w:cs="Times New Roman"/>
          <w:color w:val="000000"/>
          <w:sz w:val="22"/>
          <w:szCs w:val="22"/>
        </w:rPr>
        <w:t>.</w:t>
      </w:r>
    </w:p>
    <w:p w14:paraId="2747A136" w14:textId="77777777" w:rsidR="00AD3E01"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06082D" w:rsidRPr="008D6B31">
        <w:rPr>
          <w:rFonts w:ascii="Verdana" w:eastAsia="Times New Roman" w:hAnsi="Verdana" w:cs="Times New Roman"/>
          <w:color w:val="000000"/>
          <w:sz w:val="22"/>
          <w:szCs w:val="22"/>
        </w:rPr>
        <w:t xml:space="preserve"> </w:t>
      </w:r>
    </w:p>
    <w:p w14:paraId="02005283" w14:textId="61380ED4" w:rsidR="00E334E5"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r w:rsidR="00DE16D9" w:rsidRPr="008D6B31">
        <w:rPr>
          <w:rFonts w:ascii="Verdana" w:eastAsia="Times New Roman" w:hAnsi="Verdana" w:cs="Times New Roman"/>
          <w:color w:val="000000"/>
          <w:sz w:val="22"/>
          <w:szCs w:val="22"/>
        </w:rPr>
        <w:t xml:space="preserve">Kommentar: </w:t>
      </w:r>
      <w:r w:rsidRPr="008D6B31">
        <w:rPr>
          <w:rFonts w:ascii="Verdana" w:eastAsia="Times New Roman" w:hAnsi="Verdana" w:cs="Times New Roman"/>
          <w:color w:val="000000"/>
          <w:sz w:val="22"/>
          <w:szCs w:val="22"/>
        </w:rPr>
        <w:t>Reliabilitet och validitet i metoden</w:t>
      </w:r>
      <w:r w:rsidR="00006EE0" w:rsidRPr="008D6B31">
        <w:rPr>
          <w:rFonts w:ascii="Verdana" w:eastAsia="Times New Roman" w:hAnsi="Verdana" w:cs="Times New Roman"/>
          <w:color w:val="000000"/>
          <w:sz w:val="22"/>
          <w:szCs w:val="22"/>
        </w:rPr>
        <w:t xml:space="preserve">. </w:t>
      </w:r>
    </w:p>
    <w:p w14:paraId="616A206A" w14:textId="77777777" w:rsidR="00E334E5" w:rsidRPr="008D6B31" w:rsidRDefault="00E334E5" w:rsidP="00E07CBB">
      <w:pPr>
        <w:rPr>
          <w:rFonts w:ascii="Verdana" w:eastAsia="Times New Roman" w:hAnsi="Verdana" w:cs="Times New Roman"/>
          <w:color w:val="000000"/>
          <w:sz w:val="22"/>
          <w:szCs w:val="22"/>
        </w:rPr>
      </w:pPr>
    </w:p>
    <w:p w14:paraId="490B9669" w14:textId="0886293E" w:rsidR="00F416EE" w:rsidRDefault="00E334E5" w:rsidP="00006EE0">
      <w:pPr>
        <w:rPr>
          <w:ins w:id="1" w:author="Olivia Imner" w:date="2019-02-27T20:29:00Z"/>
          <w:rFonts w:ascii="Verdana" w:hAnsi="Verdana" w:cs="Garamond"/>
          <w:color w:val="000000"/>
          <w:sz w:val="22"/>
          <w:szCs w:val="22"/>
        </w:rPr>
      </w:pPr>
      <w:r w:rsidRPr="008D6B31">
        <w:rPr>
          <w:rFonts w:ascii="Verdana" w:eastAsia="Times New Roman" w:hAnsi="Verdana" w:cs="Times New Roman"/>
          <w:color w:val="000000"/>
          <w:sz w:val="22"/>
          <w:szCs w:val="22"/>
        </w:rPr>
        <w:t>Respons:</w:t>
      </w:r>
      <w:r w:rsidR="00EA5FC2" w:rsidRPr="008D6B31">
        <w:rPr>
          <w:rFonts w:ascii="Verdana" w:eastAsia="Times New Roman" w:hAnsi="Verdana" w:cs="Times New Roman"/>
          <w:color w:val="000000"/>
          <w:sz w:val="22"/>
          <w:szCs w:val="22"/>
        </w:rPr>
        <w:t xml:space="preserve"> Enligt </w:t>
      </w:r>
      <w:r w:rsidR="00C54061" w:rsidRPr="008D6B31">
        <w:rPr>
          <w:rFonts w:ascii="Verdana" w:eastAsia="Times New Roman" w:hAnsi="Verdana" w:cs="Times New Roman"/>
          <w:color w:val="000000"/>
          <w:sz w:val="22"/>
          <w:szCs w:val="22"/>
        </w:rPr>
        <w:t>e</w:t>
      </w:r>
      <w:r w:rsidR="00EA5FC2" w:rsidRPr="008D6B31">
        <w:rPr>
          <w:rFonts w:ascii="Verdana" w:eastAsia="Times New Roman" w:hAnsi="Verdana" w:cs="Times New Roman"/>
          <w:color w:val="000000"/>
          <w:sz w:val="22"/>
          <w:szCs w:val="22"/>
        </w:rPr>
        <w:t>xjobbanvisningar ska reliabilitet och validitet ingå i diskussion, som det för tillfället är i.</w:t>
      </w:r>
      <w:ins w:id="2" w:author="Olivia Imner" w:date="2019-02-27T20:29:00Z">
        <w:r w:rsidR="003E7DA7">
          <w:rPr>
            <w:rFonts w:ascii="Verdana" w:hAnsi="Verdana" w:cs="Garamond"/>
            <w:color w:val="000000"/>
            <w:sz w:val="22"/>
            <w:szCs w:val="22"/>
          </w:rPr>
          <w:t xml:space="preserve"> </w:t>
        </w:r>
      </w:ins>
      <w:r w:rsidR="00F416EE" w:rsidRPr="00F416EE">
        <w:rPr>
          <w:rFonts w:ascii="Verdana" w:hAnsi="Verdana" w:cs="Garamond"/>
          <w:color w:val="000000"/>
          <w:sz w:val="22"/>
          <w:szCs w:val="22"/>
        </w:rPr>
        <w:t>Här är från diskussion</w:t>
      </w:r>
      <w:r w:rsidR="00F416EE">
        <w:rPr>
          <w:rFonts w:ascii="Verdana" w:hAnsi="Verdana" w:cs="Garamond"/>
          <w:color w:val="000000"/>
          <w:sz w:val="22"/>
          <w:szCs w:val="22"/>
        </w:rPr>
        <w:t>en</w:t>
      </w:r>
      <w:r w:rsidR="00F416EE" w:rsidRPr="00F416EE">
        <w:rPr>
          <w:rFonts w:ascii="Verdana" w:hAnsi="Verdana" w:cs="Garamond"/>
          <w:color w:val="000000"/>
          <w:sz w:val="22"/>
          <w:szCs w:val="22"/>
        </w:rPr>
        <w:t xml:space="preserve"> i uppsatsen:</w:t>
      </w:r>
    </w:p>
    <w:p w14:paraId="39FE6988" w14:textId="77777777" w:rsidR="003E7DA7" w:rsidRPr="00F416EE" w:rsidRDefault="003E7DA7" w:rsidP="00006EE0">
      <w:pPr>
        <w:rPr>
          <w:rFonts w:ascii="Verdana" w:hAnsi="Verdana" w:cs="Garamond"/>
          <w:color w:val="000000"/>
          <w:sz w:val="22"/>
          <w:szCs w:val="22"/>
        </w:rPr>
      </w:pPr>
    </w:p>
    <w:p w14:paraId="6AA8955F" w14:textId="62674310" w:rsidR="00F416EE" w:rsidRDefault="00F416EE" w:rsidP="00006EE0">
      <w:pPr>
        <w:rPr>
          <w:rFonts w:ascii="Verdana" w:hAnsi="Verdana"/>
          <w:sz w:val="22"/>
          <w:szCs w:val="22"/>
        </w:rPr>
      </w:pPr>
      <w:r w:rsidRPr="00F416EE">
        <w:rPr>
          <w:rFonts w:ascii="Verdana" w:hAnsi="Verdana" w:cs="Times New Roman"/>
          <w:color w:val="353535"/>
          <w:sz w:val="22"/>
          <w:szCs w:val="22"/>
        </w:rPr>
        <w:t>”Trots att en intervju bedömdes vara den mest lämpliga metoden, finns det vissa faktorer som kan ha påverkat intervjuresultatet på ett okänt sätt.</w:t>
      </w:r>
      <w:r w:rsidRPr="00F416EE">
        <w:rPr>
          <w:rFonts w:ascii="Verdana" w:hAnsi="Verdana" w:cs="AppleSystemUIFont"/>
          <w:color w:val="353535"/>
          <w:sz w:val="22"/>
          <w:szCs w:val="22"/>
        </w:rPr>
        <w:t xml:space="preserve"> </w:t>
      </w:r>
      <w:r w:rsidRPr="00F416EE">
        <w:rPr>
          <w:rFonts w:ascii="Verdana" w:hAnsi="Verdana"/>
          <w:sz w:val="22"/>
          <w:szCs w:val="22"/>
        </w:rPr>
        <w:t>Intervjun bestod endast av en respondent och följden kan bli att resultaten skulle vara mer reliabla om flera personer kunde intervjuas. De specifika frågor som ställdes till intervjupersonen vid intervjutillfället är en annan faktor som skulle kunna påverka resultatet.”</w:t>
      </w:r>
      <w:r w:rsidR="008E5743">
        <w:rPr>
          <w:rFonts w:ascii="Verdana" w:hAnsi="Verdana"/>
          <w:sz w:val="22"/>
          <w:szCs w:val="22"/>
        </w:rPr>
        <w:t xml:space="preserve"> Rad: 396-400</w:t>
      </w:r>
      <w:r>
        <w:rPr>
          <w:rFonts w:ascii="Verdana" w:hAnsi="Verdana"/>
          <w:sz w:val="22"/>
          <w:szCs w:val="22"/>
        </w:rPr>
        <w:t>.</w:t>
      </w:r>
    </w:p>
    <w:p w14:paraId="00FAA6BB" w14:textId="77777777" w:rsidR="00795B65" w:rsidRDefault="00795B65" w:rsidP="00006EE0">
      <w:pPr>
        <w:rPr>
          <w:rFonts w:ascii="Verdana" w:hAnsi="Verdana"/>
          <w:sz w:val="22"/>
          <w:szCs w:val="22"/>
        </w:rPr>
      </w:pPr>
    </w:p>
    <w:p w14:paraId="2ADAF3EE" w14:textId="4BBFFEBE" w:rsidR="00795B65" w:rsidRPr="00795B65" w:rsidRDefault="00795B65" w:rsidP="00006EE0">
      <w:pPr>
        <w:rPr>
          <w:rFonts w:ascii="Verdana" w:hAnsi="Verdana" w:cs="Garamond"/>
          <w:color w:val="000000"/>
          <w:sz w:val="22"/>
          <w:szCs w:val="22"/>
        </w:rPr>
      </w:pPr>
      <w:r w:rsidRPr="00795B65">
        <w:rPr>
          <w:rFonts w:ascii="Verdana" w:hAnsi="Verdana"/>
          <w:sz w:val="22"/>
          <w:szCs w:val="22"/>
        </w:rPr>
        <w:t>”I utvärderingen av kurserna enligt DIM finns det påtagliga faktorer som kan ha påverkat utvärderingsresultatet, till exempel antalet påståenden i utvärderingen och utformningen av dessa. Framförallt kan det ge ett mer tillförlitligt resultat om flera personer formulerar påståenden. Utvärderingen genomfördes av författaren till detta arbete, vilket riskerar att resultatet får minskad precision. Det skulle därmed vara intressant att använda fler kursgranskare för att få ett mer reliabelt resultat. I en vidareutveckling av denna studie skulle kursstudenter vara ett optimalt alternativ för att utvärdera pedagogiken eftersom kurspedagogiken helst ska testas på den utvalda målgruppen.”</w:t>
      </w:r>
      <w:r w:rsidR="008E5743">
        <w:rPr>
          <w:rFonts w:ascii="Verdana" w:hAnsi="Verdana"/>
          <w:sz w:val="22"/>
          <w:szCs w:val="22"/>
        </w:rPr>
        <w:t xml:space="preserve"> Rad: 421-42</w:t>
      </w:r>
      <w:r>
        <w:rPr>
          <w:rFonts w:ascii="Verdana" w:hAnsi="Verdana"/>
          <w:sz w:val="22"/>
          <w:szCs w:val="22"/>
        </w:rPr>
        <w:t>7.</w:t>
      </w:r>
    </w:p>
    <w:p w14:paraId="6DC09223" w14:textId="6B911616" w:rsidR="00006EE0" w:rsidRPr="008D6B31" w:rsidRDefault="00006EE0" w:rsidP="00023706">
      <w:pPr>
        <w:rPr>
          <w:rFonts w:ascii="Verdana" w:eastAsia="Times New Roman" w:hAnsi="Verdana" w:cs="Times New Roman"/>
          <w:color w:val="000000"/>
          <w:sz w:val="22"/>
          <w:szCs w:val="22"/>
        </w:rPr>
      </w:pPr>
    </w:p>
    <w:p w14:paraId="4B583AE1" w14:textId="77777777" w:rsidR="00DE16D9" w:rsidRPr="008D6B31" w:rsidRDefault="00E07CBB" w:rsidP="00E07CBB">
      <w:pPr>
        <w:rPr>
          <w:rFonts w:ascii="Verdana" w:eastAsia="Times New Roman" w:hAnsi="Verdana" w:cs="Times New Roman"/>
          <w:color w:val="000000"/>
          <w:sz w:val="22"/>
          <w:szCs w:val="22"/>
        </w:rPr>
      </w:pPr>
      <w:r w:rsidRPr="008D6B31">
        <w:rPr>
          <w:rFonts w:ascii="Verdana" w:eastAsia="Times New Roman" w:hAnsi="Verdana" w:cs="Times New Roman"/>
          <w:color w:val="000000"/>
          <w:sz w:val="22"/>
          <w:szCs w:val="22"/>
        </w:rPr>
        <w:br/>
      </w:r>
    </w:p>
    <w:p w14:paraId="12D7A3BB" w14:textId="6D66F13A" w:rsidR="00E07CBB" w:rsidRPr="008D6B31"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Kommentar: </w:t>
      </w:r>
      <w:r w:rsidR="00E07CBB" w:rsidRPr="008D6B31">
        <w:rPr>
          <w:rFonts w:ascii="Verdana" w:eastAsia="Times New Roman" w:hAnsi="Verdana" w:cs="Times New Roman"/>
          <w:color w:val="000000"/>
          <w:sz w:val="22"/>
          <w:szCs w:val="22"/>
        </w:rPr>
        <w:t>Frågorna och ATM/DIM - se över.</w:t>
      </w:r>
    </w:p>
    <w:p w14:paraId="75B0F62D" w14:textId="77777777" w:rsidR="0009340F" w:rsidRPr="008D6B31" w:rsidRDefault="0009340F" w:rsidP="00E07CBB">
      <w:pPr>
        <w:rPr>
          <w:rFonts w:ascii="Verdana" w:eastAsia="Times New Roman" w:hAnsi="Verdana" w:cs="Times New Roman"/>
          <w:color w:val="000000"/>
          <w:sz w:val="22"/>
          <w:szCs w:val="22"/>
        </w:rPr>
      </w:pPr>
    </w:p>
    <w:p w14:paraId="71B4262C" w14:textId="5BB7CF99" w:rsidR="00827942" w:rsidRDefault="005A1F67"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Respons: Bilaga 2 består av intervjufrågor som relaterar till modellernas olika faser och innehållande element. </w:t>
      </w:r>
    </w:p>
    <w:p w14:paraId="25224F31" w14:textId="77777777" w:rsidR="005A1F67" w:rsidRDefault="005A1F67" w:rsidP="00E07CBB">
      <w:pPr>
        <w:rPr>
          <w:rFonts w:ascii="Verdana" w:eastAsia="Times New Roman" w:hAnsi="Verdana" w:cs="Times New Roman"/>
          <w:color w:val="000000"/>
          <w:sz w:val="22"/>
          <w:szCs w:val="22"/>
        </w:rPr>
      </w:pPr>
    </w:p>
    <w:p w14:paraId="64A22E17" w14:textId="28B6C43E" w:rsidR="005A1F67" w:rsidRDefault="00F416EE"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I </w:t>
      </w:r>
      <w:r w:rsidR="00D769EC">
        <w:rPr>
          <w:rFonts w:ascii="Verdana" w:eastAsia="Times New Roman" w:hAnsi="Verdana" w:cs="Times New Roman"/>
          <w:color w:val="000000"/>
          <w:sz w:val="22"/>
          <w:szCs w:val="22"/>
        </w:rPr>
        <w:t>nästan</w:t>
      </w:r>
      <w:r>
        <w:rPr>
          <w:rFonts w:ascii="Verdana" w:eastAsia="Times New Roman" w:hAnsi="Verdana" w:cs="Times New Roman"/>
          <w:color w:val="000000"/>
          <w:sz w:val="22"/>
          <w:szCs w:val="22"/>
        </w:rPr>
        <w:t xml:space="preserve"> varje </w:t>
      </w:r>
      <w:r w:rsidR="00107CC9">
        <w:rPr>
          <w:rFonts w:ascii="Verdana" w:eastAsia="Times New Roman" w:hAnsi="Verdana" w:cs="Times New Roman"/>
          <w:color w:val="000000"/>
          <w:sz w:val="22"/>
          <w:szCs w:val="22"/>
        </w:rPr>
        <w:t>modell</w:t>
      </w:r>
      <w:r w:rsidR="003E7DA7">
        <w:rPr>
          <w:rFonts w:ascii="Verdana" w:eastAsia="Times New Roman" w:hAnsi="Verdana" w:cs="Times New Roman"/>
          <w:color w:val="000000"/>
          <w:sz w:val="22"/>
          <w:szCs w:val="22"/>
        </w:rPr>
        <w:t>element</w:t>
      </w:r>
      <w:r w:rsidR="00107CC9">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finns det </w:t>
      </w:r>
      <w:r w:rsidR="003E7DA7">
        <w:rPr>
          <w:rFonts w:ascii="Verdana" w:eastAsia="Times New Roman" w:hAnsi="Verdana" w:cs="Times New Roman"/>
          <w:color w:val="000000"/>
          <w:sz w:val="22"/>
          <w:szCs w:val="22"/>
        </w:rPr>
        <w:t xml:space="preserve">en </w:t>
      </w:r>
      <w:r w:rsidR="005A1F67">
        <w:rPr>
          <w:rFonts w:ascii="Verdana" w:eastAsia="Times New Roman" w:hAnsi="Verdana" w:cs="Times New Roman"/>
          <w:color w:val="000000"/>
          <w:sz w:val="22"/>
          <w:szCs w:val="22"/>
        </w:rPr>
        <w:t xml:space="preserve">korresponderande </w:t>
      </w:r>
      <w:r>
        <w:rPr>
          <w:rFonts w:ascii="Verdana" w:eastAsia="Times New Roman" w:hAnsi="Verdana" w:cs="Times New Roman"/>
          <w:color w:val="000000"/>
          <w:sz w:val="22"/>
          <w:szCs w:val="22"/>
        </w:rPr>
        <w:t>intervjufråga</w:t>
      </w:r>
      <w:r w:rsidR="005A1F67">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 xml:space="preserve">I faserna </w:t>
      </w:r>
      <w:r w:rsidR="00D2419A" w:rsidRPr="008D6B31">
        <w:rPr>
          <w:rFonts w:ascii="Verdana" w:eastAsia="Times New Roman" w:hAnsi="Verdana" w:cs="Times New Roman"/>
          <w:color w:val="000000"/>
          <w:sz w:val="22"/>
          <w:szCs w:val="22"/>
        </w:rPr>
        <w:t>”uppmuntra deltagare” och</w:t>
      </w:r>
      <w:r w:rsidR="00D2419A">
        <w:rPr>
          <w:rFonts w:ascii="Verdana" w:eastAsia="Times New Roman" w:hAnsi="Verdana" w:cs="Times New Roman"/>
          <w:color w:val="000000"/>
          <w:sz w:val="22"/>
          <w:szCs w:val="22"/>
        </w:rPr>
        <w:t xml:space="preserve"> ”samarbete”</w:t>
      </w:r>
      <w:r>
        <w:rPr>
          <w:rFonts w:ascii="Verdana" w:eastAsia="Times New Roman" w:hAnsi="Verdana" w:cs="Times New Roman"/>
          <w:color w:val="000000"/>
          <w:sz w:val="22"/>
          <w:szCs w:val="22"/>
        </w:rPr>
        <w:t xml:space="preserve"> </w:t>
      </w:r>
      <w:r w:rsidR="00795B65">
        <w:rPr>
          <w:rFonts w:ascii="Verdana" w:eastAsia="Times New Roman" w:hAnsi="Verdana" w:cs="Times New Roman"/>
          <w:color w:val="000000"/>
          <w:sz w:val="22"/>
          <w:szCs w:val="22"/>
        </w:rPr>
        <w:t>var det meningen att en intervjufråga skulle korrespondera till flera modeller, dock var det bara en modell som inkluderades</w:t>
      </w:r>
      <w:r>
        <w:rPr>
          <w:rFonts w:ascii="Verdana" w:eastAsia="Times New Roman" w:hAnsi="Verdana" w:cs="Times New Roman"/>
          <w:color w:val="000000"/>
          <w:sz w:val="22"/>
          <w:szCs w:val="22"/>
        </w:rPr>
        <w:t xml:space="preserve">. </w:t>
      </w:r>
    </w:p>
    <w:p w14:paraId="70AA5AC2" w14:textId="77777777" w:rsidR="005A1F67" w:rsidRDefault="005A1F67" w:rsidP="00E07CBB">
      <w:pPr>
        <w:rPr>
          <w:rFonts w:ascii="Verdana" w:eastAsia="Times New Roman" w:hAnsi="Verdana" w:cs="Times New Roman"/>
          <w:color w:val="000000"/>
          <w:sz w:val="22"/>
          <w:szCs w:val="22"/>
        </w:rPr>
      </w:pPr>
    </w:p>
    <w:p w14:paraId="4C6F3063" w14:textId="1DE8D477" w:rsidR="00795B65" w:rsidRDefault="00795B65"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Detta resulterade i ett fel i Bilaga 2, Figur 2a</w:t>
      </w:r>
      <w:r w:rsidR="003E7DA7">
        <w:rPr>
          <w:rFonts w:ascii="Verdana" w:eastAsia="Times New Roman" w:hAnsi="Verdana" w:cs="Times New Roman"/>
          <w:color w:val="000000"/>
          <w:sz w:val="22"/>
          <w:szCs w:val="22"/>
        </w:rPr>
        <w:t xml:space="preserve"> och</w:t>
      </w:r>
      <w:r>
        <w:rPr>
          <w:rFonts w:ascii="Verdana" w:eastAsia="Times New Roman" w:hAnsi="Verdana" w:cs="Times New Roman"/>
          <w:color w:val="000000"/>
          <w:sz w:val="22"/>
          <w:szCs w:val="22"/>
        </w:rPr>
        <w:t xml:space="preserve"> 2b, och medelvärdet från ATM som redogjordes i texten. Alla dessa fel h</w:t>
      </w:r>
      <w:r w:rsidR="00042727">
        <w:rPr>
          <w:rFonts w:ascii="Verdana" w:eastAsia="Times New Roman" w:hAnsi="Verdana" w:cs="Times New Roman"/>
          <w:color w:val="000000"/>
          <w:sz w:val="22"/>
          <w:szCs w:val="22"/>
        </w:rPr>
        <w:t xml:space="preserve">ar nu blivit fixade. Slutsatserna som dras i uppsatsen är därmed oförändrade. </w:t>
      </w:r>
    </w:p>
    <w:p w14:paraId="57CC80BD" w14:textId="0FC0C2AF" w:rsidR="003A461A" w:rsidRDefault="00D2419A" w:rsidP="00E07CB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 </w:t>
      </w:r>
    </w:p>
    <w:p w14:paraId="4EC80420" w14:textId="77777777" w:rsidR="00D2419A" w:rsidRDefault="00D2419A" w:rsidP="00E07CBB">
      <w:pPr>
        <w:rPr>
          <w:rFonts w:ascii="Verdana" w:eastAsia="Times New Roman" w:hAnsi="Verdana" w:cs="Times New Roman"/>
          <w:color w:val="000000"/>
          <w:sz w:val="22"/>
          <w:szCs w:val="22"/>
        </w:rPr>
      </w:pPr>
    </w:p>
    <w:p w14:paraId="75C3ADF8" w14:textId="77777777" w:rsidR="008F63C6" w:rsidRPr="008D6B31" w:rsidRDefault="008F63C6" w:rsidP="00E07CBB">
      <w:pPr>
        <w:rPr>
          <w:rFonts w:ascii="Verdana" w:eastAsia="Times New Roman" w:hAnsi="Verdana" w:cs="Times New Roman"/>
          <w:color w:val="000000"/>
          <w:sz w:val="22"/>
          <w:szCs w:val="22"/>
        </w:rPr>
      </w:pPr>
    </w:p>
    <w:p w14:paraId="6EF5F522" w14:textId="77777777" w:rsidR="008F63C6" w:rsidRPr="008D6B31" w:rsidRDefault="008F63C6" w:rsidP="00E07CBB">
      <w:pPr>
        <w:rPr>
          <w:rFonts w:ascii="Verdana" w:eastAsia="Times New Roman" w:hAnsi="Verdana" w:cs="Times New Roman"/>
          <w:color w:val="000000"/>
          <w:sz w:val="22"/>
          <w:szCs w:val="22"/>
        </w:rPr>
      </w:pPr>
    </w:p>
    <w:p w14:paraId="6CCA04DF" w14:textId="77777777" w:rsidR="00E07CBB" w:rsidRPr="008D6B31" w:rsidRDefault="00E07CBB">
      <w:pPr>
        <w:rPr>
          <w:rFonts w:ascii="Verdana" w:hAnsi="Verdana"/>
          <w:sz w:val="22"/>
          <w:szCs w:val="22"/>
        </w:rPr>
      </w:pPr>
    </w:p>
    <w:sectPr w:rsidR="00E07CBB" w:rsidRPr="008D6B31" w:rsidSect="007E610D">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CECC2" w15:done="0"/>
  <w15:commentEx w15:paraId="02CE1B08" w15:done="0"/>
  <w15:commentEx w15:paraId="7933BD3A" w15:done="0"/>
  <w15:commentEx w15:paraId="63B8A314" w15:done="0"/>
  <w15:commentEx w15:paraId="14373A9E" w15:done="0"/>
  <w15:commentEx w15:paraId="243DFA82" w15:done="0"/>
  <w15:commentEx w15:paraId="4E23F1FC" w15:done="0"/>
  <w15:commentEx w15:paraId="2085D9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Garamond">
    <w:panose1 w:val="02020404030301010803"/>
    <w:charset w:val="00"/>
    <w:family w:val="auto"/>
    <w:pitch w:val="variable"/>
    <w:sig w:usb0="00000003" w:usb1="00000000" w:usb2="00000000" w:usb3="00000000" w:csb0="00000001" w:csb1="00000000"/>
  </w:font>
  <w:font w:name="AppleSystemUIFont">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BB"/>
    <w:rsid w:val="00006EE0"/>
    <w:rsid w:val="00023706"/>
    <w:rsid w:val="00037A14"/>
    <w:rsid w:val="00041759"/>
    <w:rsid w:val="00042727"/>
    <w:rsid w:val="0006082D"/>
    <w:rsid w:val="0009340F"/>
    <w:rsid w:val="000B7E15"/>
    <w:rsid w:val="000E2F69"/>
    <w:rsid w:val="00107CC9"/>
    <w:rsid w:val="00112DA7"/>
    <w:rsid w:val="001716E0"/>
    <w:rsid w:val="001E0AF7"/>
    <w:rsid w:val="002257D9"/>
    <w:rsid w:val="00252D86"/>
    <w:rsid w:val="00256891"/>
    <w:rsid w:val="00267DC4"/>
    <w:rsid w:val="002763C1"/>
    <w:rsid w:val="002F7B8F"/>
    <w:rsid w:val="0031090D"/>
    <w:rsid w:val="00345685"/>
    <w:rsid w:val="00375C22"/>
    <w:rsid w:val="003903B6"/>
    <w:rsid w:val="003A461A"/>
    <w:rsid w:val="003B2223"/>
    <w:rsid w:val="003B3C50"/>
    <w:rsid w:val="003C4B8E"/>
    <w:rsid w:val="003E7DA7"/>
    <w:rsid w:val="0042489E"/>
    <w:rsid w:val="00443703"/>
    <w:rsid w:val="00453D7C"/>
    <w:rsid w:val="00471481"/>
    <w:rsid w:val="004B63DD"/>
    <w:rsid w:val="00523684"/>
    <w:rsid w:val="0057651D"/>
    <w:rsid w:val="005959DD"/>
    <w:rsid w:val="005A1F67"/>
    <w:rsid w:val="005C2923"/>
    <w:rsid w:val="005C2B6C"/>
    <w:rsid w:val="005D4A03"/>
    <w:rsid w:val="005E3847"/>
    <w:rsid w:val="00626B51"/>
    <w:rsid w:val="006418C3"/>
    <w:rsid w:val="006623D3"/>
    <w:rsid w:val="006906DB"/>
    <w:rsid w:val="006A0543"/>
    <w:rsid w:val="006A16F1"/>
    <w:rsid w:val="006A36A3"/>
    <w:rsid w:val="006A610C"/>
    <w:rsid w:val="006F5581"/>
    <w:rsid w:val="007053BF"/>
    <w:rsid w:val="00725B83"/>
    <w:rsid w:val="00795B65"/>
    <w:rsid w:val="007D51A2"/>
    <w:rsid w:val="007D6A7B"/>
    <w:rsid w:val="007E4A5E"/>
    <w:rsid w:val="007E610D"/>
    <w:rsid w:val="00827942"/>
    <w:rsid w:val="00835320"/>
    <w:rsid w:val="00844C34"/>
    <w:rsid w:val="008632CC"/>
    <w:rsid w:val="00871890"/>
    <w:rsid w:val="00887C1A"/>
    <w:rsid w:val="008D12EB"/>
    <w:rsid w:val="008D6B31"/>
    <w:rsid w:val="008D71DD"/>
    <w:rsid w:val="008E5743"/>
    <w:rsid w:val="008F63C6"/>
    <w:rsid w:val="00975781"/>
    <w:rsid w:val="009B0723"/>
    <w:rsid w:val="009E5A53"/>
    <w:rsid w:val="009F79A7"/>
    <w:rsid w:val="00A20A87"/>
    <w:rsid w:val="00A23C66"/>
    <w:rsid w:val="00A36D45"/>
    <w:rsid w:val="00A97EBB"/>
    <w:rsid w:val="00AD3E01"/>
    <w:rsid w:val="00B05D88"/>
    <w:rsid w:val="00B07B45"/>
    <w:rsid w:val="00B350CB"/>
    <w:rsid w:val="00B63E4C"/>
    <w:rsid w:val="00B81998"/>
    <w:rsid w:val="00BF381A"/>
    <w:rsid w:val="00C5208C"/>
    <w:rsid w:val="00C54061"/>
    <w:rsid w:val="00C55E5F"/>
    <w:rsid w:val="00C80673"/>
    <w:rsid w:val="00CE718E"/>
    <w:rsid w:val="00D2419A"/>
    <w:rsid w:val="00D769EC"/>
    <w:rsid w:val="00D85E46"/>
    <w:rsid w:val="00DA652E"/>
    <w:rsid w:val="00DE16D9"/>
    <w:rsid w:val="00E07CBB"/>
    <w:rsid w:val="00E13289"/>
    <w:rsid w:val="00E334E5"/>
    <w:rsid w:val="00E70709"/>
    <w:rsid w:val="00EA5FC2"/>
    <w:rsid w:val="00EA6412"/>
    <w:rsid w:val="00EB2A08"/>
    <w:rsid w:val="00EB3014"/>
    <w:rsid w:val="00F416EE"/>
    <w:rsid w:val="00F53EB6"/>
    <w:rsid w:val="00F57941"/>
    <w:rsid w:val="00F61367"/>
    <w:rsid w:val="00F672B0"/>
    <w:rsid w:val="00F87D30"/>
    <w:rsid w:val="00F914DC"/>
    <w:rsid w:val="00FA49F7"/>
    <w:rsid w:val="00FD717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C3B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EA6412"/>
    <w:rPr>
      <w:sz w:val="18"/>
      <w:szCs w:val="18"/>
    </w:rPr>
  </w:style>
  <w:style w:type="character" w:customStyle="1" w:styleId="KommentarerChar">
    <w:name w:val="Kommentarer Char"/>
    <w:basedOn w:val="Standardstycketypsnitt"/>
    <w:link w:val="Kommentarer"/>
    <w:uiPriority w:val="99"/>
    <w:qFormat/>
    <w:rsid w:val="00EA6412"/>
    <w:rPr>
      <w:rFonts w:ascii="Times New Roman" w:hAnsi="Times New Roman"/>
    </w:rPr>
  </w:style>
  <w:style w:type="paragraph" w:styleId="Kommentarer">
    <w:name w:val="annotation text"/>
    <w:basedOn w:val="Normal"/>
    <w:link w:val="KommentarerChar"/>
    <w:uiPriority w:val="99"/>
    <w:unhideWhenUsed/>
    <w:qFormat/>
    <w:rsid w:val="00EA6412"/>
    <w:rPr>
      <w:rFonts w:ascii="Times New Roman" w:hAnsi="Times New Roman"/>
    </w:rPr>
  </w:style>
  <w:style w:type="character" w:customStyle="1" w:styleId="KommentarerChar1">
    <w:name w:val="Kommentarer Char1"/>
    <w:basedOn w:val="Standardstycketypsnitt"/>
    <w:uiPriority w:val="99"/>
    <w:semiHidden/>
    <w:rsid w:val="00EA6412"/>
    <w:rPr>
      <w:rFonts w:asciiTheme="majorHAnsi" w:hAnsiTheme="majorHAnsi"/>
    </w:rPr>
  </w:style>
  <w:style w:type="paragraph" w:styleId="Bubbeltext">
    <w:name w:val="Balloon Text"/>
    <w:basedOn w:val="Normal"/>
    <w:link w:val="BubbeltextChar"/>
    <w:uiPriority w:val="99"/>
    <w:semiHidden/>
    <w:unhideWhenUsed/>
    <w:rsid w:val="00EA6412"/>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EA6412"/>
    <w:rPr>
      <w:rFonts w:ascii="Lucida Grande" w:hAnsi="Lucida Grande" w:cs="Lucida Grande"/>
      <w:sz w:val="18"/>
      <w:szCs w:val="18"/>
    </w:rPr>
  </w:style>
  <w:style w:type="paragraph" w:styleId="Kommentarsmne">
    <w:name w:val="annotation subject"/>
    <w:basedOn w:val="Kommentarer"/>
    <w:next w:val="Kommentarer"/>
    <w:link w:val="KommentarsmneChar"/>
    <w:uiPriority w:val="99"/>
    <w:semiHidden/>
    <w:unhideWhenUsed/>
    <w:rsid w:val="00B81998"/>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B81998"/>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546">
      <w:bodyDiv w:val="1"/>
      <w:marLeft w:val="0"/>
      <w:marRight w:val="0"/>
      <w:marTop w:val="0"/>
      <w:marBottom w:val="0"/>
      <w:divBdr>
        <w:top w:val="none" w:sz="0" w:space="0" w:color="auto"/>
        <w:left w:val="none" w:sz="0" w:space="0" w:color="auto"/>
        <w:bottom w:val="none" w:sz="0" w:space="0" w:color="auto"/>
        <w:right w:val="none" w:sz="0" w:space="0" w:color="auto"/>
      </w:divBdr>
      <w:divsChild>
        <w:div w:id="68770285">
          <w:marLeft w:val="0"/>
          <w:marRight w:val="0"/>
          <w:marTop w:val="0"/>
          <w:marBottom w:val="0"/>
          <w:divBdr>
            <w:top w:val="none" w:sz="0" w:space="0" w:color="auto"/>
            <w:left w:val="none" w:sz="0" w:space="0" w:color="auto"/>
            <w:bottom w:val="none" w:sz="0" w:space="0" w:color="auto"/>
            <w:right w:val="none" w:sz="0" w:space="0" w:color="auto"/>
          </w:divBdr>
        </w:div>
        <w:div w:id="1861968049">
          <w:marLeft w:val="0"/>
          <w:marRight w:val="0"/>
          <w:marTop w:val="0"/>
          <w:marBottom w:val="0"/>
          <w:divBdr>
            <w:top w:val="none" w:sz="0" w:space="0" w:color="auto"/>
            <w:left w:val="none" w:sz="0" w:space="0" w:color="auto"/>
            <w:bottom w:val="none" w:sz="0" w:space="0" w:color="auto"/>
            <w:right w:val="none" w:sz="0" w:space="0" w:color="auto"/>
          </w:divBdr>
        </w:div>
        <w:div w:id="479272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2249</Words>
  <Characters>11920</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37</cp:revision>
  <dcterms:created xsi:type="dcterms:W3CDTF">2019-02-25T16:00:00Z</dcterms:created>
  <dcterms:modified xsi:type="dcterms:W3CDTF">2019-02-28T06:21:00Z</dcterms:modified>
</cp:coreProperties>
</file>