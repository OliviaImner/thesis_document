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0B208" w14:textId="30FD7A36" w:rsidR="00222437" w:rsidRPr="00A472AD" w:rsidRDefault="0043235E" w:rsidP="00097598">
      <w:pPr>
        <w:pStyle w:val="Titleofthesis"/>
      </w:pPr>
      <w:r>
        <w:t>Utvärder</w:t>
      </w:r>
      <w:r w:rsidR="00043DEB">
        <w:t xml:space="preserve">ing </w:t>
      </w:r>
      <w:r w:rsidR="00FD4898" w:rsidRPr="00FD4898">
        <w:t>av pedagogiska modeller som en plat</w:t>
      </w:r>
      <w:r w:rsidR="00E2212A">
        <w:t>tform för förädling av kurser</w:t>
      </w:r>
      <w:r w:rsidR="00B71364">
        <w:t xml:space="preserve"> inom</w:t>
      </w:r>
      <w:r w:rsidR="00E2212A">
        <w:t xml:space="preserve"> </w:t>
      </w:r>
      <w:r w:rsidR="00FD4898" w:rsidRPr="00FD4898">
        <w:t>e-</w:t>
      </w:r>
      <w:r w:rsidR="00E2212A">
        <w:t>lärande företaget Grade</w:t>
      </w:r>
    </w:p>
    <w:p w14:paraId="236ABC38" w14:textId="2D775C77" w:rsidR="00793B8F" w:rsidRPr="00A472AD" w:rsidRDefault="00E2212A" w:rsidP="00AD27A4">
      <w:pPr>
        <w:pStyle w:val="Subtitlefrontpage"/>
      </w:pPr>
      <w:r>
        <w:t>Hur kan Grades kurser förbättra?</w:t>
      </w:r>
    </w:p>
    <w:p w14:paraId="50C3659E" w14:textId="0B2879FA" w:rsidR="007A723F" w:rsidRPr="00A472AD" w:rsidRDefault="00043DEB" w:rsidP="007F511E">
      <w:pPr>
        <w:pStyle w:val="Subtitlefrontpage"/>
      </w:pPr>
      <w:r>
        <w:t xml:space="preserve">Olivia Imner </w:t>
      </w:r>
    </w:p>
    <w:p w14:paraId="731E3DDB" w14:textId="77777777" w:rsidR="007A723F" w:rsidRPr="00A472AD" w:rsidRDefault="008E27F5" w:rsidP="00110AD4">
      <w:pPr>
        <w:rPr>
          <w:rFonts w:ascii="Verdana" w:hAnsi="Verdana"/>
          <w:color w:val="17365D" w:themeColor="text2" w:themeShade="BF"/>
          <w:sz w:val="28"/>
        </w:rPr>
      </w:pPr>
      <w:r w:rsidRPr="00A472AD">
        <w:rPr>
          <w:noProof/>
          <w:lang w:eastAsia="sv-SE"/>
        </w:rPr>
        <w:drawing>
          <wp:anchor distT="0" distB="0" distL="114300" distR="114300" simplePos="0" relativeHeight="251664384" behindDoc="0" locked="0" layoutInCell="1" allowOverlap="1" wp14:anchorId="09BA4079" wp14:editId="494808FF">
            <wp:simplePos x="0" y="0"/>
            <wp:positionH relativeFrom="margin">
              <wp:align>right</wp:align>
            </wp:positionH>
            <wp:positionV relativeFrom="margin">
              <wp:posOffset>7527290</wp:posOffset>
            </wp:positionV>
            <wp:extent cx="1724025" cy="1352550"/>
            <wp:effectExtent l="0" t="0" r="9525"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24025" cy="1352550"/>
                    </a:xfrm>
                    <a:prstGeom prst="rect">
                      <a:avLst/>
                    </a:prstGeom>
                    <a:noFill/>
                    <a:ln w="9525">
                      <a:noFill/>
                      <a:miter lim="800000"/>
                      <a:headEnd/>
                      <a:tailEnd/>
                    </a:ln>
                  </pic:spPr>
                </pic:pic>
              </a:graphicData>
            </a:graphic>
          </wp:anchor>
        </w:drawing>
      </w:r>
      <w:r w:rsidR="00DC1BF7" w:rsidRPr="00A472AD">
        <w:rPr>
          <w:noProof/>
          <w:lang w:eastAsia="sv-SE"/>
        </w:rPr>
        <mc:AlternateContent>
          <mc:Choice Requires="wps">
            <w:drawing>
              <wp:anchor distT="0" distB="0" distL="114300" distR="114300" simplePos="0" relativeHeight="251659264" behindDoc="0" locked="0" layoutInCell="1" allowOverlap="1" wp14:anchorId="6B8DEA76" wp14:editId="3E68AA2D">
                <wp:simplePos x="0" y="0"/>
                <wp:positionH relativeFrom="column">
                  <wp:align>left</wp:align>
                </wp:positionH>
                <wp:positionV relativeFrom="margin">
                  <wp:align>bottom</wp:align>
                </wp:positionV>
                <wp:extent cx="3719830" cy="2019935"/>
                <wp:effectExtent l="4445" t="0" r="0" b="0"/>
                <wp:wrapSquare wrapText="bothSides"/>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9830" cy="2019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83E16" w14:textId="77777777" w:rsidR="002F1B2D" w:rsidRPr="008E27F5" w:rsidRDefault="002F1B2D"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2F1B2D" w:rsidRPr="008E27F5" w:rsidRDefault="002F1B2D" w:rsidP="00037FAA">
                            <w:pPr>
                              <w:pStyle w:val="TextBox"/>
                            </w:pPr>
                            <w:r>
                              <w:t>Examensarbete 15</w:t>
                            </w:r>
                            <w:r w:rsidRPr="008E27F5">
                              <w:t xml:space="preserve"> </w:t>
                            </w:r>
                            <w:proofErr w:type="spellStart"/>
                            <w:r w:rsidRPr="008E27F5">
                              <w:t>hp</w:t>
                            </w:r>
                            <w:proofErr w:type="spellEnd"/>
                          </w:p>
                          <w:p w14:paraId="56A2FF78" w14:textId="77777777" w:rsidR="002F1B2D" w:rsidRPr="008E27F5" w:rsidRDefault="002F1B2D" w:rsidP="00804337">
                            <w:pPr>
                              <w:pStyle w:val="TextBox"/>
                            </w:pPr>
                            <w:r w:rsidRPr="008E27F5">
                              <w:t>Data- och systemvetenskap</w:t>
                            </w:r>
                          </w:p>
                          <w:p w14:paraId="462F7AFB" w14:textId="3C4D274A" w:rsidR="002F1B2D" w:rsidRDefault="002F1B2D" w:rsidP="008E27F5">
                            <w:pPr>
                              <w:pStyle w:val="Textruta"/>
                            </w:pPr>
                            <w:r>
                              <w:t xml:space="preserve">Kurs- eller utbildningsprogram (180 </w:t>
                            </w:r>
                            <w:proofErr w:type="spellStart"/>
                            <w:r>
                              <w:t>hp</w:t>
                            </w:r>
                            <w:proofErr w:type="spellEnd"/>
                            <w:r>
                              <w:t xml:space="preserve">) </w:t>
                            </w:r>
                          </w:p>
                          <w:p w14:paraId="268DC79A" w14:textId="68801260" w:rsidR="002F1B2D" w:rsidRDefault="002F1B2D" w:rsidP="008E27F5">
                            <w:pPr>
                              <w:pStyle w:val="Textruta"/>
                            </w:pPr>
                            <w:r>
                              <w:t>Höst-/Vårterminen 2018</w:t>
                            </w:r>
                          </w:p>
                          <w:p w14:paraId="282F1F4F" w14:textId="254EEACC" w:rsidR="002F1B2D" w:rsidRDefault="002F1B2D" w:rsidP="008E27F5">
                            <w:pPr>
                              <w:pStyle w:val="Textruta"/>
                            </w:pPr>
                            <w:r>
                              <w:t>Handledare: Robert Ramberg</w:t>
                            </w:r>
                          </w:p>
                          <w:p w14:paraId="32D0F4AA" w14:textId="77777777" w:rsidR="002F1B2D" w:rsidRDefault="002F1B2D" w:rsidP="008E27F5">
                            <w:pPr>
                              <w:pStyle w:val="Textruta"/>
                            </w:pPr>
                            <w:r>
                              <w:t>Granskare: Förnamn Efternamn</w:t>
                            </w:r>
                          </w:p>
                          <w:p w14:paraId="1546E4DE" w14:textId="6AB17E73" w:rsidR="002F1B2D" w:rsidRPr="00ED1E02" w:rsidRDefault="002F1B2D"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2F1B2D" w:rsidRPr="00883298" w:rsidRDefault="002F1B2D" w:rsidP="008E27F5">
                            <w:pPr>
                              <w:pStyle w:val="TextBox"/>
                              <w:rPr>
                                <w:lang w:val="en-US"/>
                              </w:rPr>
                            </w:pPr>
                          </w:p>
                        </w:txbxContent>
                      </wps:txbx>
                      <wps:bodyPr rot="0" vert="horz" wrap="square" lIns="91440" tIns="45720" rIns="9144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0;margin-top:0;width:292.9pt;height:159.05pt;z-index:251659264;visibility:visible;mso-wrap-style:square;mso-width-percent:0;mso-height-percent:0;mso-wrap-distance-left:9pt;mso-wrap-distance-top:0;mso-wrap-distance-right:9pt;mso-wrap-distance-bottom:0;mso-position-horizontal:left;mso-position-horizontal-relative:text;mso-position-vertical:bottom;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" filled="f" stroked="f">
                <v:textbox inset=",,,0">
                  <w:txbxContent>
                    <w:p w14:paraId="3C783E16" w14:textId="77777777" w:rsidR="00277F19" w:rsidRPr="008E27F5" w:rsidRDefault="00277F19"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277F19" w:rsidRPr="008E27F5" w:rsidRDefault="00277F19" w:rsidP="00037FAA">
                      <w:pPr>
                        <w:pStyle w:val="TextBox"/>
                      </w:pPr>
                      <w:r>
                        <w:t>Examensarbete 15</w:t>
                      </w:r>
                      <w:r w:rsidRPr="008E27F5">
                        <w:t xml:space="preserve"> </w:t>
                      </w:r>
                      <w:proofErr w:type="spellStart"/>
                      <w:r w:rsidRPr="008E27F5">
                        <w:t>hp</w:t>
                      </w:r>
                      <w:proofErr w:type="spellEnd"/>
                    </w:p>
                    <w:p w14:paraId="56A2FF78" w14:textId="77777777" w:rsidR="00277F19" w:rsidRPr="008E27F5" w:rsidRDefault="00277F19" w:rsidP="00804337">
                      <w:pPr>
                        <w:pStyle w:val="TextBox"/>
                      </w:pPr>
                      <w:r w:rsidRPr="008E27F5">
                        <w:t>Data- och systemvetenskap</w:t>
                      </w:r>
                    </w:p>
                    <w:p w14:paraId="462F7AFB" w14:textId="3C4D274A" w:rsidR="00277F19" w:rsidRDefault="00277F19" w:rsidP="008E27F5">
                      <w:pPr>
                        <w:pStyle w:val="Textruta"/>
                      </w:pPr>
                      <w:r>
                        <w:t xml:space="preserve">Kurs- eller utbildningsprogram (180 </w:t>
                      </w:r>
                      <w:proofErr w:type="spellStart"/>
                      <w:r>
                        <w:t>hp</w:t>
                      </w:r>
                      <w:proofErr w:type="spellEnd"/>
                      <w:r>
                        <w:t xml:space="preserve">) </w:t>
                      </w:r>
                    </w:p>
                    <w:p w14:paraId="268DC79A" w14:textId="68801260" w:rsidR="00277F19" w:rsidRDefault="00277F19" w:rsidP="008E27F5">
                      <w:pPr>
                        <w:pStyle w:val="Textruta"/>
                      </w:pPr>
                      <w:r>
                        <w:t>Höst-/Vårterminen 2018</w:t>
                      </w:r>
                    </w:p>
                    <w:p w14:paraId="282F1F4F" w14:textId="254EEACC" w:rsidR="00277F19" w:rsidRDefault="00277F19" w:rsidP="008E27F5">
                      <w:pPr>
                        <w:pStyle w:val="Textruta"/>
                      </w:pPr>
                      <w:r>
                        <w:t>Handledare: Robert Ramberg</w:t>
                      </w:r>
                    </w:p>
                    <w:p w14:paraId="32D0F4AA" w14:textId="77777777" w:rsidR="00277F19" w:rsidRDefault="00277F19" w:rsidP="008E27F5">
                      <w:pPr>
                        <w:pStyle w:val="Textruta"/>
                      </w:pPr>
                      <w:r>
                        <w:t>Granskare: Förnamn Efternamn</w:t>
                      </w:r>
                    </w:p>
                    <w:p w14:paraId="1546E4DE" w14:textId="6AB17E73" w:rsidR="00277F19" w:rsidRPr="00ED1E02" w:rsidRDefault="00277F19"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277F19" w:rsidRPr="00883298" w:rsidRDefault="00277F19" w:rsidP="008E27F5">
                      <w:pPr>
                        <w:pStyle w:val="TextBox"/>
                        <w:rPr>
                          <w:lang w:val="en-US"/>
                        </w:rPr>
                      </w:pPr>
                    </w:p>
                  </w:txbxContent>
                </v:textbox>
                <w10:wrap type="square" anchory="margin"/>
              </v:shape>
            </w:pict>
          </mc:Fallback>
        </mc:AlternateContent>
      </w:r>
      <w:r w:rsidR="007A723F" w:rsidRPr="00A472AD">
        <w:br w:type="page"/>
      </w:r>
    </w:p>
    <w:p w14:paraId="6A37E421" w14:textId="77777777" w:rsidR="00902121" w:rsidRPr="00A472AD" w:rsidRDefault="00902121">
      <w:pPr>
        <w:spacing w:after="200" w:line="0" w:lineRule="auto"/>
        <w:rPr>
          <w:rFonts w:ascii="Verdana" w:hAnsi="Verdana"/>
          <w:color w:val="000000" w:themeColor="text1"/>
          <w:sz w:val="52"/>
        </w:rPr>
      </w:pPr>
      <w:r w:rsidRPr="00A472AD">
        <w:lastRenderedPageBreak/>
        <w:br w:type="page"/>
      </w:r>
    </w:p>
    <w:p w14:paraId="7D37C3A4" w14:textId="77777777" w:rsidR="004025FD" w:rsidRPr="00A472AD" w:rsidRDefault="008E27F5" w:rsidP="004025FD">
      <w:pPr>
        <w:pStyle w:val="Abstract"/>
      </w:pPr>
      <w:r w:rsidRPr="00A472AD">
        <w:rPr>
          <w:szCs w:val="52"/>
        </w:rPr>
        <w:t>Sammanfattning</w:t>
      </w:r>
    </w:p>
    <w:p w14:paraId="5F595BDE" w14:textId="77777777" w:rsidR="008E27F5" w:rsidRPr="00A472AD" w:rsidRDefault="008E27F5" w:rsidP="008E27F5">
      <w:pPr>
        <w:pStyle w:val="Brdtext"/>
      </w:pPr>
      <w:r w:rsidRPr="00A472AD">
        <w:t xml:space="preserve">Sammanfattningen, och nyckelorden nedan, skall få plats på denna sida. </w:t>
      </w:r>
    </w:p>
    <w:p w14:paraId="02264611" w14:textId="77777777" w:rsidR="008E27F5" w:rsidRPr="00A472AD" w:rsidRDefault="008E27F5" w:rsidP="008E27F5">
      <w:pPr>
        <w:pStyle w:val="Nyckelord"/>
      </w:pPr>
      <w:r w:rsidRPr="00A472AD">
        <w:t>Nyckelord</w:t>
      </w:r>
    </w:p>
    <w:p w14:paraId="115ABBAB" w14:textId="77777777" w:rsidR="008E27F5" w:rsidRPr="00A472AD" w:rsidRDefault="008E27F5" w:rsidP="008E27F5">
      <w:pPr>
        <w:pStyle w:val="Brdtext"/>
      </w:pPr>
      <w:r w:rsidRPr="00A472AD">
        <w:t>Skrivs i relevansordning.</w:t>
      </w:r>
    </w:p>
    <w:p w14:paraId="60DE3928" w14:textId="77777777" w:rsidR="00920401" w:rsidRPr="00A472AD" w:rsidRDefault="00920401" w:rsidP="00AE5038">
      <w:pPr>
        <w:pStyle w:val="Brdtext"/>
      </w:pPr>
    </w:p>
    <w:p w14:paraId="4843A08D" w14:textId="77777777" w:rsidR="00920401" w:rsidRPr="00A472AD" w:rsidRDefault="00920401" w:rsidP="00AE5038">
      <w:pPr>
        <w:pStyle w:val="Brdtext"/>
      </w:pPr>
    </w:p>
    <w:p w14:paraId="65732613" w14:textId="77777777" w:rsidR="008F3237" w:rsidRPr="00A472AD" w:rsidRDefault="008F3237">
      <w:pPr>
        <w:spacing w:after="200" w:line="0" w:lineRule="auto"/>
        <w:rPr>
          <w:rFonts w:eastAsia="Times New Roman" w:cs="Times New Roman"/>
          <w:szCs w:val="24"/>
          <w:lang w:eastAsia="sv-SE"/>
        </w:rPr>
      </w:pPr>
      <w:r w:rsidRPr="00A472AD">
        <w:br w:type="page"/>
      </w:r>
    </w:p>
    <w:p w14:paraId="0D88937A" w14:textId="77777777" w:rsidR="00920401" w:rsidRPr="00A472AD" w:rsidRDefault="00920401" w:rsidP="00920401">
      <w:pPr>
        <w:pStyle w:val="Abstract"/>
      </w:pPr>
      <w:r w:rsidRPr="00A472AD">
        <w:rPr>
          <w:szCs w:val="52"/>
        </w:rPr>
        <w:t>Synopsis</w:t>
      </w:r>
    </w:p>
    <w:p w14:paraId="6E4685C9" w14:textId="77777777" w:rsidR="00EB5DB7" w:rsidRDefault="00EB5DB7" w:rsidP="00EB5DB7">
      <w:pPr>
        <w:pStyle w:val="Brdtext"/>
        <w:rPr>
          <w:ins w:id="0" w:author="Olivia Imner" w:date="2018-06-10T08:36:00Z"/>
        </w:rPr>
      </w:pPr>
      <w:ins w:id="1" w:author="Olivia Imner" w:date="2018-06-10T09:23:00Z">
        <w:r>
          <w:t xml:space="preserve">Abstract: </w:t>
        </w:r>
        <w:proofErr w:type="gramStart"/>
        <w:r>
          <w:t>…</w:t>
        </w:r>
        <w:proofErr w:type="spellStart"/>
        <w:r>
          <w:t>Some</w:t>
        </w:r>
        <w:proofErr w:type="spellEnd"/>
        <w:proofErr w:type="gramEnd"/>
        <w:r>
          <w:t xml:space="preserve"> </w:t>
        </w:r>
        <w:proofErr w:type="spellStart"/>
        <w:r>
          <w:t>sentances</w:t>
        </w:r>
        <w:proofErr w:type="spellEnd"/>
        <w:r>
          <w:t xml:space="preserve"> </w:t>
        </w:r>
        <w:proofErr w:type="spellStart"/>
        <w:r>
          <w:t>defining</w:t>
        </w:r>
        <w:proofErr w:type="spellEnd"/>
        <w:r>
          <w:t xml:space="preserve"> e-learning and </w:t>
        </w:r>
        <w:proofErr w:type="spellStart"/>
        <w:r>
          <w:t>indicating</w:t>
        </w:r>
        <w:proofErr w:type="spellEnd"/>
        <w:r>
          <w:t xml:space="preserve"> </w:t>
        </w:r>
        <w:proofErr w:type="spellStart"/>
        <w:r>
          <w:t>its</w:t>
        </w:r>
        <w:proofErr w:type="spellEnd"/>
        <w:r>
          <w:t xml:space="preserve"> </w:t>
        </w:r>
        <w:proofErr w:type="spellStart"/>
        <w:r>
          <w:t>growing</w:t>
        </w:r>
        <w:proofErr w:type="spellEnd"/>
        <w:r>
          <w:t xml:space="preserve"> </w:t>
        </w:r>
        <w:proofErr w:type="spellStart"/>
        <w:r>
          <w:t>utilization</w:t>
        </w:r>
        <w:proofErr w:type="spellEnd"/>
        <w:r>
          <w:t xml:space="preserve">… </w:t>
        </w:r>
      </w:ins>
      <w:ins w:id="2" w:author="Olivia Imner" w:date="2018-06-10T09:19:00Z">
        <w:r>
          <w:t xml:space="preserve">I takt med ökade användning av e-learning har forskning av pedagogik </w:t>
        </w:r>
        <w:proofErr w:type="spellStart"/>
        <w:r>
          <w:t>modeler</w:t>
        </w:r>
        <w:proofErr w:type="spellEnd"/>
        <w:r>
          <w:t xml:space="preserve"> anpassade för e-kurser också utvecklats och används ofta hos </w:t>
        </w:r>
        <w:proofErr w:type="spellStart"/>
        <w:r>
          <w:t>ELC</w:t>
        </w:r>
        <w:proofErr w:type="spellEnd"/>
        <w:r>
          <w:t xml:space="preserve"> som en plattform att bygga kurspedagogiken på.</w:t>
        </w:r>
      </w:ins>
      <w:ins w:id="3" w:author="Olivia Imner" w:date="2018-06-10T08:36:00Z">
        <w:r>
          <w:t xml:space="preserve"> </w:t>
        </w:r>
        <w:proofErr w:type="spellStart"/>
        <w:r>
          <w:t>Working</w:t>
        </w:r>
        <w:proofErr w:type="spellEnd"/>
        <w:r>
          <w:t xml:space="preserve"> from a </w:t>
        </w:r>
        <w:proofErr w:type="spellStart"/>
        <w:r>
          <w:t>pedagogic</w:t>
        </w:r>
        <w:proofErr w:type="spellEnd"/>
        <w:r>
          <w:t xml:space="preserve"> </w:t>
        </w:r>
        <w:proofErr w:type="spellStart"/>
        <w:r>
          <w:t>model</w:t>
        </w:r>
        <w:proofErr w:type="spellEnd"/>
        <w:r>
          <w:t xml:space="preserve"> </w:t>
        </w:r>
        <w:proofErr w:type="spellStart"/>
        <w:r>
          <w:t>specifically</w:t>
        </w:r>
        <w:proofErr w:type="spellEnd"/>
        <w:r>
          <w:t xml:space="preserve"> </w:t>
        </w:r>
        <w:proofErr w:type="spellStart"/>
        <w:r>
          <w:t>designed</w:t>
        </w:r>
        <w:proofErr w:type="spellEnd"/>
        <w:r>
          <w:t xml:space="preserve"> for e-learning </w:t>
        </w:r>
        <w:proofErr w:type="spellStart"/>
        <w:r>
          <w:t>provides</w:t>
        </w:r>
        <w:proofErr w:type="spellEnd"/>
        <w:r>
          <w:t xml:space="preserve"> a strong </w:t>
        </w:r>
        <w:proofErr w:type="spellStart"/>
        <w:r>
          <w:t>framework</w:t>
        </w:r>
        <w:proofErr w:type="spellEnd"/>
        <w:r>
          <w:t xml:space="preserve"> from </w:t>
        </w:r>
        <w:proofErr w:type="spellStart"/>
        <w:r>
          <w:t>which</w:t>
        </w:r>
        <w:proofErr w:type="spellEnd"/>
        <w:r>
          <w:t xml:space="preserve"> </w:t>
        </w:r>
        <w:proofErr w:type="spellStart"/>
        <w:r>
          <w:t>to</w:t>
        </w:r>
        <w:proofErr w:type="spellEnd"/>
        <w:r>
          <w:t xml:space="preserve"> </w:t>
        </w:r>
        <w:proofErr w:type="spellStart"/>
        <w:r>
          <w:t>further</w:t>
        </w:r>
        <w:proofErr w:type="spellEnd"/>
        <w:r>
          <w:t xml:space="preserve"> </w:t>
        </w:r>
        <w:proofErr w:type="spellStart"/>
        <w:r>
          <w:t>build</w:t>
        </w:r>
        <w:proofErr w:type="spellEnd"/>
        <w:r>
          <w:t xml:space="preserve"> the e-learning </w:t>
        </w:r>
        <w:proofErr w:type="spellStart"/>
        <w:r>
          <w:t>course</w:t>
        </w:r>
        <w:proofErr w:type="spellEnd"/>
        <w:r>
          <w:t xml:space="preserve"> </w:t>
        </w:r>
        <w:proofErr w:type="spellStart"/>
        <w:r>
          <w:t>according</w:t>
        </w:r>
        <w:proofErr w:type="spellEnd"/>
        <w:r>
          <w:t xml:space="preserve"> </w:t>
        </w:r>
        <w:proofErr w:type="spellStart"/>
        <w:r>
          <w:t>to</w:t>
        </w:r>
        <w:proofErr w:type="spellEnd"/>
        <w:r>
          <w:t xml:space="preserve"> the </w:t>
        </w:r>
        <w:proofErr w:type="spellStart"/>
        <w:r>
          <w:t>needs</w:t>
        </w:r>
        <w:proofErr w:type="spellEnd"/>
        <w:r>
          <w:t xml:space="preserve"> </w:t>
        </w:r>
        <w:proofErr w:type="spellStart"/>
        <w:r>
          <w:t>of</w:t>
        </w:r>
        <w:proofErr w:type="spellEnd"/>
        <w:r>
          <w:t xml:space="preserve"> the </w:t>
        </w:r>
        <w:proofErr w:type="spellStart"/>
        <w:r>
          <w:t>company</w:t>
        </w:r>
        <w:proofErr w:type="spellEnd"/>
        <w:r>
          <w:t xml:space="preserve"> for </w:t>
        </w:r>
        <w:proofErr w:type="spellStart"/>
        <w:r>
          <w:t>which</w:t>
        </w:r>
        <w:proofErr w:type="spellEnd"/>
        <w:r>
          <w:t xml:space="preserve"> the </w:t>
        </w:r>
        <w:proofErr w:type="spellStart"/>
        <w:r>
          <w:t>course</w:t>
        </w:r>
        <w:proofErr w:type="spellEnd"/>
        <w:r>
          <w:t xml:space="preserve"> is </w:t>
        </w:r>
        <w:proofErr w:type="spellStart"/>
        <w:r>
          <w:t>designed</w:t>
        </w:r>
        <w:proofErr w:type="spellEnd"/>
        <w:r>
          <w:t xml:space="preserve">. </w:t>
        </w:r>
        <w:proofErr w:type="spellStart"/>
        <w:r>
          <w:t>Furthermore</w:t>
        </w:r>
        <w:proofErr w:type="spellEnd"/>
        <w:r>
          <w:t xml:space="preserve">, it </w:t>
        </w:r>
        <w:proofErr w:type="spellStart"/>
        <w:r>
          <w:t>provides</w:t>
        </w:r>
        <w:proofErr w:type="spellEnd"/>
        <w:r>
          <w:t xml:space="preserve"> </w:t>
        </w:r>
        <w:proofErr w:type="spellStart"/>
        <w:r>
          <w:t>specific</w:t>
        </w:r>
        <w:proofErr w:type="spellEnd"/>
        <w:r>
          <w:t xml:space="preserve"> </w:t>
        </w:r>
        <w:proofErr w:type="spellStart"/>
        <w:r>
          <w:t>goals</w:t>
        </w:r>
        <w:proofErr w:type="spellEnd"/>
        <w:r>
          <w:t xml:space="preserve"> </w:t>
        </w:r>
        <w:proofErr w:type="spellStart"/>
        <w:r>
          <w:t>which</w:t>
        </w:r>
        <w:proofErr w:type="spellEnd"/>
        <w:r>
          <w:t xml:space="preserve">, in </w:t>
        </w:r>
        <w:proofErr w:type="spellStart"/>
        <w:r>
          <w:t>hindsight</w:t>
        </w:r>
        <w:proofErr w:type="spellEnd"/>
        <w:r>
          <w:t xml:space="preserve">, </w:t>
        </w:r>
        <w:proofErr w:type="spellStart"/>
        <w:r>
          <w:t>can</w:t>
        </w:r>
        <w:proofErr w:type="spellEnd"/>
        <w:r>
          <w:t xml:space="preserve"> be </w:t>
        </w:r>
        <w:proofErr w:type="spellStart"/>
        <w:r>
          <w:t>effectivley</w:t>
        </w:r>
        <w:proofErr w:type="spellEnd"/>
        <w:r>
          <w:t xml:space="preserve"> </w:t>
        </w:r>
        <w:proofErr w:type="spellStart"/>
        <w:r>
          <w:t>evaluated</w:t>
        </w:r>
        <w:proofErr w:type="spellEnd"/>
        <w:r>
          <w:t xml:space="preserve"> by the </w:t>
        </w:r>
      </w:ins>
      <w:proofErr w:type="spellStart"/>
      <w:ins w:id="4" w:author="Olivia Imner" w:date="2018-06-10T09:22:00Z">
        <w:r>
          <w:t>course</w:t>
        </w:r>
        <w:proofErr w:type="spellEnd"/>
        <w:r>
          <w:t xml:space="preserve"> </w:t>
        </w:r>
      </w:ins>
      <w:ins w:id="5" w:author="Olivia Imner" w:date="2018-06-10T08:36:00Z">
        <w:r>
          <w:t xml:space="preserve">designing </w:t>
        </w:r>
        <w:proofErr w:type="spellStart"/>
        <w:r>
          <w:t>company</w:t>
        </w:r>
        <w:proofErr w:type="spellEnd"/>
        <w:r>
          <w:t xml:space="preserve"> </w:t>
        </w:r>
        <w:proofErr w:type="spellStart"/>
        <w:r>
          <w:t>to</w:t>
        </w:r>
        <w:proofErr w:type="spellEnd"/>
        <w:r>
          <w:t xml:space="preserve"> </w:t>
        </w:r>
        <w:proofErr w:type="spellStart"/>
        <w:r>
          <w:t>provide</w:t>
        </w:r>
        <w:proofErr w:type="spellEnd"/>
        <w:r>
          <w:t xml:space="preserve"> </w:t>
        </w:r>
        <w:proofErr w:type="spellStart"/>
        <w:r>
          <w:t>concreate</w:t>
        </w:r>
        <w:proofErr w:type="spellEnd"/>
        <w:r>
          <w:t xml:space="preserve"> information </w:t>
        </w:r>
        <w:proofErr w:type="spellStart"/>
        <w:r>
          <w:t>regarding</w:t>
        </w:r>
        <w:proofErr w:type="spellEnd"/>
        <w:r>
          <w:t xml:space="preserve"> the </w:t>
        </w:r>
        <w:proofErr w:type="spellStart"/>
        <w:r>
          <w:t>quality</w:t>
        </w:r>
        <w:proofErr w:type="spellEnd"/>
        <w:r>
          <w:t xml:space="preserve"> </w:t>
        </w:r>
        <w:proofErr w:type="spellStart"/>
        <w:r>
          <w:t>of</w:t>
        </w:r>
        <w:proofErr w:type="spellEnd"/>
        <w:r>
          <w:t xml:space="preserve"> the </w:t>
        </w:r>
        <w:proofErr w:type="spellStart"/>
        <w:r>
          <w:t>delievered</w:t>
        </w:r>
        <w:proofErr w:type="spellEnd"/>
        <w:r>
          <w:t xml:space="preserve"> </w:t>
        </w:r>
        <w:proofErr w:type="spellStart"/>
        <w:r>
          <w:t>product</w:t>
        </w:r>
        <w:proofErr w:type="spellEnd"/>
        <w:r>
          <w:t>.</w:t>
        </w:r>
      </w:ins>
      <w:ins w:id="6" w:author="Olivia Imner" w:date="2018-06-10T09:22:00Z">
        <w:r>
          <w:t xml:space="preserve"> In </w:t>
        </w:r>
        <w:proofErr w:type="spellStart"/>
        <w:r>
          <w:t>this</w:t>
        </w:r>
        <w:proofErr w:type="spellEnd"/>
        <w:r>
          <w:t xml:space="preserve"> </w:t>
        </w:r>
        <w:proofErr w:type="spellStart"/>
        <w:r>
          <w:t>study</w:t>
        </w:r>
      </w:ins>
      <w:proofErr w:type="spellEnd"/>
      <w:ins w:id="7" w:author="Olivia Imner" w:date="2018-06-10T09:23:00Z">
        <w:r>
          <w:t xml:space="preserve"> </w:t>
        </w:r>
        <w:proofErr w:type="spellStart"/>
        <w:r>
          <w:t>we</w:t>
        </w:r>
        <w:proofErr w:type="spellEnd"/>
        <w:r>
          <w:t>…</w:t>
        </w:r>
      </w:ins>
    </w:p>
    <w:p w14:paraId="630FC006" w14:textId="77777777" w:rsidR="00EB5DB7" w:rsidRDefault="00EB5DB7" w:rsidP="00920401">
      <w:pPr>
        <w:pStyle w:val="Brdtext"/>
        <w:rPr>
          <w:rFonts w:ascii="Verdana" w:hAnsi="Verdana"/>
          <w:sz w:val="24"/>
        </w:rPr>
      </w:pPr>
    </w:p>
    <w:p w14:paraId="4B8E6A5D" w14:textId="77777777" w:rsidR="00920401" w:rsidRPr="00A472AD" w:rsidRDefault="008E27F5" w:rsidP="00920401">
      <w:pPr>
        <w:pStyle w:val="Brdtext"/>
        <w:rPr>
          <w:rFonts w:ascii="Verdana" w:hAnsi="Verdana"/>
          <w:sz w:val="28"/>
          <w:szCs w:val="28"/>
        </w:rPr>
      </w:pPr>
      <w:r w:rsidRPr="00A472AD">
        <w:rPr>
          <w:rFonts w:ascii="Verdana" w:hAnsi="Verdana"/>
          <w:sz w:val="24"/>
        </w:rPr>
        <w:t>Bakgrund</w:t>
      </w:r>
    </w:p>
    <w:p w14:paraId="319350B8" w14:textId="06DDDB57" w:rsidR="00920401" w:rsidRPr="00A472AD" w:rsidRDefault="00920401" w:rsidP="00920401"/>
    <w:p w14:paraId="7B8C8200" w14:textId="77777777" w:rsidR="00920401" w:rsidRPr="00A472AD" w:rsidRDefault="00920401" w:rsidP="00920401">
      <w:pPr>
        <w:pStyle w:val="Brdtext"/>
      </w:pPr>
    </w:p>
    <w:p w14:paraId="58642E10" w14:textId="77777777" w:rsidR="00980E80" w:rsidRPr="00A472AD" w:rsidRDefault="00980E80" w:rsidP="00980E80">
      <w:pPr>
        <w:pStyle w:val="Brdtext"/>
        <w:rPr>
          <w:rFonts w:ascii="Verdana" w:hAnsi="Verdana"/>
          <w:sz w:val="28"/>
          <w:szCs w:val="28"/>
        </w:rPr>
      </w:pPr>
      <w:r w:rsidRPr="00A472AD">
        <w:rPr>
          <w:rFonts w:ascii="Verdana" w:hAnsi="Verdana"/>
          <w:sz w:val="24"/>
        </w:rPr>
        <w:t>Problem</w:t>
      </w:r>
    </w:p>
    <w:p w14:paraId="16480397" w14:textId="77777777" w:rsidR="008E27F5" w:rsidRPr="00A472AD" w:rsidRDefault="008E27F5" w:rsidP="008E27F5">
      <w:r w:rsidRPr="00A472AD">
        <w:t>Text här</w:t>
      </w:r>
    </w:p>
    <w:p w14:paraId="63BE8149" w14:textId="77777777" w:rsidR="00AC157A" w:rsidRPr="00A472AD" w:rsidRDefault="00AC157A" w:rsidP="00AC157A">
      <w:pPr>
        <w:pStyle w:val="Brdtext"/>
        <w:rPr>
          <w:rFonts w:ascii="Verdana" w:hAnsi="Verdana"/>
          <w:sz w:val="24"/>
        </w:rPr>
      </w:pPr>
    </w:p>
    <w:p w14:paraId="1E72A7A9" w14:textId="77777777" w:rsidR="00AC157A" w:rsidRPr="00A472AD" w:rsidRDefault="008E27F5" w:rsidP="00AC157A">
      <w:pPr>
        <w:pStyle w:val="Brdtext"/>
        <w:rPr>
          <w:rFonts w:ascii="Verdana" w:hAnsi="Verdana"/>
          <w:sz w:val="28"/>
          <w:szCs w:val="28"/>
        </w:rPr>
      </w:pPr>
      <w:r w:rsidRPr="00A472AD">
        <w:rPr>
          <w:rFonts w:ascii="Verdana" w:hAnsi="Verdana"/>
          <w:sz w:val="24"/>
        </w:rPr>
        <w:t>Frågeställning</w:t>
      </w:r>
    </w:p>
    <w:p w14:paraId="2F96C594" w14:textId="77777777" w:rsidR="008E27F5" w:rsidRPr="00A472AD" w:rsidRDefault="008E27F5" w:rsidP="008E27F5">
      <w:r w:rsidRPr="00A472AD">
        <w:t>Text här</w:t>
      </w:r>
    </w:p>
    <w:p w14:paraId="462687AC" w14:textId="77777777" w:rsidR="00980E80" w:rsidRPr="00A472AD" w:rsidRDefault="00980E80" w:rsidP="00920401">
      <w:pPr>
        <w:pStyle w:val="Brdtext"/>
      </w:pPr>
    </w:p>
    <w:p w14:paraId="4F2FA135" w14:textId="77777777" w:rsidR="00980E80" w:rsidRPr="00A472AD" w:rsidRDefault="008E27F5" w:rsidP="00980E80">
      <w:pPr>
        <w:pStyle w:val="Brdtext"/>
        <w:rPr>
          <w:rFonts w:ascii="Verdana" w:hAnsi="Verdana"/>
          <w:sz w:val="28"/>
          <w:szCs w:val="28"/>
        </w:rPr>
      </w:pPr>
      <w:r w:rsidRPr="00A472AD">
        <w:rPr>
          <w:rFonts w:ascii="Verdana" w:hAnsi="Verdana"/>
          <w:sz w:val="24"/>
        </w:rPr>
        <w:t>Met</w:t>
      </w:r>
      <w:r w:rsidR="00980E80" w:rsidRPr="00A472AD">
        <w:rPr>
          <w:rFonts w:ascii="Verdana" w:hAnsi="Verdana"/>
          <w:sz w:val="24"/>
        </w:rPr>
        <w:t>od</w:t>
      </w:r>
    </w:p>
    <w:p w14:paraId="71485248" w14:textId="77777777" w:rsidR="008E27F5" w:rsidRPr="00A472AD" w:rsidRDefault="008E27F5" w:rsidP="008E27F5">
      <w:r w:rsidRPr="00A472AD">
        <w:t>Text här</w:t>
      </w:r>
    </w:p>
    <w:p w14:paraId="7E8980CC" w14:textId="77777777" w:rsidR="00980E80" w:rsidRPr="00A472AD" w:rsidRDefault="00980E80" w:rsidP="00920401">
      <w:pPr>
        <w:pStyle w:val="Brdtext"/>
      </w:pPr>
    </w:p>
    <w:p w14:paraId="7C1F20FF" w14:textId="77777777" w:rsidR="00980E80" w:rsidRPr="00A472AD" w:rsidRDefault="00980E80" w:rsidP="00980E80">
      <w:pPr>
        <w:pStyle w:val="Brdtext"/>
        <w:rPr>
          <w:rFonts w:ascii="Verdana" w:hAnsi="Verdana"/>
          <w:sz w:val="28"/>
          <w:szCs w:val="28"/>
        </w:rPr>
      </w:pPr>
      <w:r w:rsidRPr="00A472AD">
        <w:rPr>
          <w:rFonts w:ascii="Verdana" w:hAnsi="Verdana"/>
          <w:sz w:val="24"/>
        </w:rPr>
        <w:t>Result</w:t>
      </w:r>
      <w:r w:rsidR="008E27F5" w:rsidRPr="00A472AD">
        <w:rPr>
          <w:rFonts w:ascii="Verdana" w:hAnsi="Verdana"/>
          <w:sz w:val="24"/>
        </w:rPr>
        <w:t>at</w:t>
      </w:r>
    </w:p>
    <w:p w14:paraId="5141BF76" w14:textId="77777777" w:rsidR="008E27F5" w:rsidRPr="00A472AD" w:rsidRDefault="008E27F5" w:rsidP="008E27F5">
      <w:r w:rsidRPr="00A472AD">
        <w:t>Text här</w:t>
      </w:r>
    </w:p>
    <w:p w14:paraId="625AF033" w14:textId="77777777" w:rsidR="00980E80" w:rsidRPr="00A472AD" w:rsidRDefault="00980E80" w:rsidP="00920401">
      <w:pPr>
        <w:pStyle w:val="Brdtext"/>
      </w:pPr>
    </w:p>
    <w:p w14:paraId="55BDC8AA" w14:textId="77777777" w:rsidR="00980E80" w:rsidRPr="00A472AD" w:rsidRDefault="008E27F5" w:rsidP="00980E80">
      <w:pPr>
        <w:pStyle w:val="Brdtext"/>
        <w:rPr>
          <w:rFonts w:ascii="Verdana" w:hAnsi="Verdana"/>
          <w:sz w:val="28"/>
          <w:szCs w:val="28"/>
        </w:rPr>
      </w:pPr>
      <w:r w:rsidRPr="00A472AD">
        <w:rPr>
          <w:rFonts w:ascii="Verdana" w:hAnsi="Verdana"/>
          <w:sz w:val="24"/>
        </w:rPr>
        <w:t>Disk</w:t>
      </w:r>
      <w:r w:rsidR="00980E80" w:rsidRPr="00A472AD">
        <w:rPr>
          <w:rFonts w:ascii="Verdana" w:hAnsi="Verdana"/>
          <w:sz w:val="24"/>
        </w:rPr>
        <w:t>ussion</w:t>
      </w:r>
    </w:p>
    <w:p w14:paraId="6CC8106D" w14:textId="77777777" w:rsidR="008E27F5" w:rsidRPr="00A472AD" w:rsidRDefault="008E27F5" w:rsidP="008E27F5">
      <w:r w:rsidRPr="00A472AD">
        <w:t>Text här</w:t>
      </w:r>
    </w:p>
    <w:p w14:paraId="522B0A4D" w14:textId="77777777" w:rsidR="00980E80" w:rsidRPr="00A472AD" w:rsidRDefault="00980E80" w:rsidP="00920401">
      <w:pPr>
        <w:pStyle w:val="Brdtext"/>
      </w:pPr>
    </w:p>
    <w:p w14:paraId="58370A9B" w14:textId="77777777" w:rsidR="00980E80" w:rsidRPr="00A472AD" w:rsidRDefault="00980E80">
      <w:pPr>
        <w:spacing w:after="200" w:line="0" w:lineRule="auto"/>
      </w:pPr>
    </w:p>
    <w:p w14:paraId="529EC5F5" w14:textId="77777777" w:rsidR="00980E80" w:rsidRPr="00A472AD" w:rsidRDefault="00920401" w:rsidP="00980E80">
      <w:pPr>
        <w:pStyle w:val="Abstract"/>
        <w:rPr>
          <w:szCs w:val="52"/>
        </w:rPr>
      </w:pPr>
      <w:r w:rsidRPr="00A472AD">
        <w:br w:type="page"/>
      </w:r>
      <w:r w:rsidR="008753B3" w:rsidRPr="00A472AD">
        <w:rPr>
          <w:szCs w:val="52"/>
        </w:rPr>
        <w:t>Tack</w:t>
      </w:r>
    </w:p>
    <w:p w14:paraId="301D2631" w14:textId="77777777" w:rsidR="008753B3" w:rsidRPr="00A472AD" w:rsidRDefault="008753B3" w:rsidP="008753B3">
      <w:pPr>
        <w:pStyle w:val="Brdtext"/>
        <w:rPr>
          <w:lang w:eastAsia="en-US"/>
        </w:rPr>
      </w:pPr>
      <w:r w:rsidRPr="00A472AD">
        <w:rPr>
          <w:lang w:eastAsia="en-US"/>
        </w:rPr>
        <w:t>Här kan man tacka de personer som bidragit till examensarbetet</w:t>
      </w:r>
    </w:p>
    <w:p w14:paraId="694EE5A3" w14:textId="77777777" w:rsidR="0035702F" w:rsidRPr="00A472AD" w:rsidRDefault="0035702F">
      <w:pPr>
        <w:spacing w:after="200" w:line="0" w:lineRule="auto"/>
        <w:rPr>
          <w:rFonts w:ascii="Verdana" w:hAnsi="Verdana"/>
          <w:sz w:val="52"/>
        </w:rPr>
      </w:pPr>
      <w:r w:rsidRPr="00A472AD">
        <w:br w:type="page"/>
      </w:r>
    </w:p>
    <w:p w14:paraId="12CC9521" w14:textId="77777777" w:rsidR="0035702F" w:rsidRPr="00A472AD" w:rsidRDefault="0035702F" w:rsidP="00F01601">
      <w:pPr>
        <w:pStyle w:val="Tableofcontent"/>
        <w:sectPr w:rsidR="0035702F" w:rsidRPr="00A472AD" w:rsidSect="00785142">
          <w:footerReference w:type="default" r:id="rId10"/>
          <w:footerReference w:type="first" r:id="rId11"/>
          <w:pgSz w:w="11906" w:h="16838" w:code="9"/>
          <w:pgMar w:top="1417" w:right="1417" w:bottom="1417" w:left="1417" w:header="709" w:footer="709" w:gutter="0"/>
          <w:pgNumType w:fmt="lowerRoman"/>
          <w:cols w:space="708"/>
          <w:titlePg/>
          <w:docGrid w:linePitch="360"/>
        </w:sectPr>
      </w:pPr>
    </w:p>
    <w:p w14:paraId="4D81D094" w14:textId="77777777" w:rsidR="00391560" w:rsidRPr="00A472AD" w:rsidRDefault="008753B3" w:rsidP="00F01601">
      <w:pPr>
        <w:pStyle w:val="Tableofcontent"/>
      </w:pPr>
      <w:r w:rsidRPr="00A472AD">
        <w:t>Innehåll</w:t>
      </w:r>
    </w:p>
    <w:p w14:paraId="28CF8AA8" w14:textId="77777777" w:rsidR="0026158E" w:rsidRDefault="003344B8">
      <w:pPr>
        <w:pStyle w:val="Innehll1"/>
        <w:tabs>
          <w:tab w:val="left" w:pos="396"/>
          <w:tab w:val="right" w:leader="dot" w:pos="9062"/>
        </w:tabs>
        <w:rPr>
          <w:rFonts w:asciiTheme="minorHAnsi" w:eastAsiaTheme="minorEastAsia" w:hAnsiTheme="minorHAnsi"/>
          <w:b w:val="0"/>
          <w:noProof/>
          <w:sz w:val="24"/>
          <w:szCs w:val="24"/>
          <w:lang w:eastAsia="ja-JP"/>
        </w:rPr>
      </w:pPr>
      <w:r w:rsidRPr="00A472AD">
        <w:fldChar w:fldCharType="begin"/>
      </w:r>
      <w:r w:rsidR="00C8187D" w:rsidRPr="00A472AD">
        <w:instrText xml:space="preserve"> TOC \o "1-3" \h \z \u </w:instrText>
      </w:r>
      <w:r w:rsidRPr="00A472AD">
        <w:fldChar w:fldCharType="separate"/>
      </w:r>
      <w:r w:rsidR="0026158E" w:rsidRPr="00C1689C">
        <w:rPr>
          <w:noProof/>
        </w:rPr>
        <w:t>1</w:t>
      </w:r>
      <w:r w:rsidR="0026158E">
        <w:rPr>
          <w:rFonts w:asciiTheme="minorHAnsi" w:eastAsiaTheme="minorEastAsia" w:hAnsiTheme="minorHAnsi"/>
          <w:b w:val="0"/>
          <w:noProof/>
          <w:sz w:val="24"/>
          <w:szCs w:val="24"/>
          <w:lang w:eastAsia="ja-JP"/>
        </w:rPr>
        <w:tab/>
      </w:r>
      <w:r w:rsidR="0026158E" w:rsidRPr="00C1689C">
        <w:rPr>
          <w:noProof/>
        </w:rPr>
        <w:t>Introduktion</w:t>
      </w:r>
      <w:r w:rsidR="0026158E">
        <w:rPr>
          <w:noProof/>
        </w:rPr>
        <w:tab/>
      </w:r>
      <w:r w:rsidR="0026158E">
        <w:rPr>
          <w:noProof/>
        </w:rPr>
        <w:fldChar w:fldCharType="begin"/>
      </w:r>
      <w:r w:rsidR="0026158E">
        <w:rPr>
          <w:noProof/>
        </w:rPr>
        <w:instrText xml:space="preserve"> PAGEREF _Toc389219412 \h </w:instrText>
      </w:r>
      <w:r w:rsidR="0026158E">
        <w:rPr>
          <w:noProof/>
        </w:rPr>
      </w:r>
      <w:r w:rsidR="0026158E">
        <w:rPr>
          <w:noProof/>
        </w:rPr>
        <w:fldChar w:fldCharType="separate"/>
      </w:r>
      <w:r w:rsidR="0026158E">
        <w:rPr>
          <w:noProof/>
        </w:rPr>
        <w:t>1</w:t>
      </w:r>
      <w:r w:rsidR="0026158E">
        <w:rPr>
          <w:noProof/>
        </w:rPr>
        <w:fldChar w:fldCharType="end"/>
      </w:r>
    </w:p>
    <w:p w14:paraId="3D0711CB" w14:textId="77777777" w:rsidR="0026158E" w:rsidRDefault="0026158E">
      <w:pPr>
        <w:pStyle w:val="Innehll2"/>
        <w:tabs>
          <w:tab w:val="left" w:pos="787"/>
          <w:tab w:val="right" w:leader="dot" w:pos="9062"/>
        </w:tabs>
        <w:rPr>
          <w:rFonts w:asciiTheme="minorHAnsi" w:hAnsiTheme="minorHAnsi"/>
          <w:noProof/>
          <w:sz w:val="24"/>
          <w:szCs w:val="24"/>
          <w:lang w:eastAsia="ja-JP"/>
        </w:rPr>
      </w:pPr>
      <w:r w:rsidRPr="00C1689C">
        <w:rPr>
          <w:noProof/>
        </w:rPr>
        <w:t>1.1</w:t>
      </w:r>
      <w:r>
        <w:rPr>
          <w:rFonts w:asciiTheme="minorHAnsi" w:hAnsiTheme="minorHAnsi"/>
          <w:noProof/>
          <w:sz w:val="24"/>
          <w:szCs w:val="24"/>
          <w:lang w:eastAsia="ja-JP"/>
        </w:rPr>
        <w:tab/>
      </w:r>
      <w:r w:rsidRPr="00C1689C">
        <w:rPr>
          <w:noProof/>
        </w:rPr>
        <w:t>Syfte och frågeställning</w:t>
      </w:r>
      <w:r>
        <w:rPr>
          <w:noProof/>
        </w:rPr>
        <w:tab/>
      </w:r>
      <w:r>
        <w:rPr>
          <w:noProof/>
        </w:rPr>
        <w:fldChar w:fldCharType="begin"/>
      </w:r>
      <w:r>
        <w:rPr>
          <w:noProof/>
        </w:rPr>
        <w:instrText xml:space="preserve"> PAGEREF _Toc389219413 \h </w:instrText>
      </w:r>
      <w:r>
        <w:rPr>
          <w:noProof/>
        </w:rPr>
      </w:r>
      <w:r>
        <w:rPr>
          <w:noProof/>
        </w:rPr>
        <w:fldChar w:fldCharType="separate"/>
      </w:r>
      <w:r>
        <w:rPr>
          <w:noProof/>
        </w:rPr>
        <w:t>2</w:t>
      </w:r>
      <w:r>
        <w:rPr>
          <w:noProof/>
        </w:rPr>
        <w:fldChar w:fldCharType="end"/>
      </w:r>
    </w:p>
    <w:p w14:paraId="53426C84" w14:textId="77777777" w:rsidR="0026158E" w:rsidRDefault="0026158E">
      <w:pPr>
        <w:pStyle w:val="Innehll1"/>
        <w:tabs>
          <w:tab w:val="left" w:pos="396"/>
          <w:tab w:val="right" w:leader="dot" w:pos="9062"/>
        </w:tabs>
        <w:rPr>
          <w:rFonts w:asciiTheme="minorHAnsi" w:eastAsiaTheme="minorEastAsia" w:hAnsiTheme="minorHAnsi"/>
          <w:b w:val="0"/>
          <w:noProof/>
          <w:sz w:val="24"/>
          <w:szCs w:val="24"/>
          <w:lang w:eastAsia="ja-JP"/>
        </w:rPr>
      </w:pPr>
      <w:r w:rsidRPr="00C1689C">
        <w:rPr>
          <w:noProof/>
        </w:rPr>
        <w:t>2</w:t>
      </w:r>
      <w:r>
        <w:rPr>
          <w:rFonts w:asciiTheme="minorHAnsi" w:eastAsiaTheme="minorEastAsia" w:hAnsiTheme="minorHAnsi"/>
          <w:b w:val="0"/>
          <w:noProof/>
          <w:sz w:val="24"/>
          <w:szCs w:val="24"/>
          <w:lang w:eastAsia="ja-JP"/>
        </w:rPr>
        <w:tab/>
      </w:r>
      <w:r w:rsidRPr="00C1689C">
        <w:rPr>
          <w:noProof/>
        </w:rPr>
        <w:t>Teori och tidigare forskning</w:t>
      </w:r>
      <w:r>
        <w:rPr>
          <w:noProof/>
        </w:rPr>
        <w:tab/>
      </w:r>
      <w:r>
        <w:rPr>
          <w:noProof/>
        </w:rPr>
        <w:fldChar w:fldCharType="begin"/>
      </w:r>
      <w:r>
        <w:rPr>
          <w:noProof/>
        </w:rPr>
        <w:instrText xml:space="preserve"> PAGEREF _Toc389219414 \h </w:instrText>
      </w:r>
      <w:r>
        <w:rPr>
          <w:noProof/>
        </w:rPr>
      </w:r>
      <w:r>
        <w:rPr>
          <w:noProof/>
        </w:rPr>
        <w:fldChar w:fldCharType="separate"/>
      </w:r>
      <w:r>
        <w:rPr>
          <w:noProof/>
        </w:rPr>
        <w:t>3</w:t>
      </w:r>
      <w:r>
        <w:rPr>
          <w:noProof/>
        </w:rPr>
        <w:fldChar w:fldCharType="end"/>
      </w:r>
    </w:p>
    <w:p w14:paraId="3649E0A4" w14:textId="77777777" w:rsidR="0026158E" w:rsidRDefault="0026158E">
      <w:pPr>
        <w:pStyle w:val="Innehll3"/>
        <w:tabs>
          <w:tab w:val="left" w:pos="1207"/>
          <w:tab w:val="right" w:leader="dot" w:pos="9062"/>
        </w:tabs>
        <w:rPr>
          <w:rFonts w:asciiTheme="minorHAnsi" w:hAnsiTheme="minorHAnsi"/>
          <w:noProof/>
          <w:sz w:val="24"/>
          <w:szCs w:val="24"/>
          <w:lang w:eastAsia="ja-JP"/>
        </w:rPr>
      </w:pPr>
      <w:r w:rsidRPr="00C1689C">
        <w:rPr>
          <w:noProof/>
        </w:rPr>
        <w:t>2.1.1</w:t>
      </w:r>
      <w:r>
        <w:rPr>
          <w:rFonts w:asciiTheme="minorHAnsi" w:hAnsiTheme="minorHAnsi"/>
          <w:noProof/>
          <w:sz w:val="24"/>
          <w:szCs w:val="24"/>
          <w:lang w:eastAsia="ja-JP"/>
        </w:rPr>
        <w:tab/>
      </w:r>
      <w:r w:rsidRPr="00C1689C">
        <w:rPr>
          <w:noProof/>
        </w:rPr>
        <w:t>Läran om e-lärande</w:t>
      </w:r>
      <w:r>
        <w:rPr>
          <w:noProof/>
        </w:rPr>
        <w:tab/>
      </w:r>
      <w:r>
        <w:rPr>
          <w:noProof/>
        </w:rPr>
        <w:fldChar w:fldCharType="begin"/>
      </w:r>
      <w:r>
        <w:rPr>
          <w:noProof/>
        </w:rPr>
        <w:instrText xml:space="preserve"> PAGEREF _Toc389219415 \h </w:instrText>
      </w:r>
      <w:r>
        <w:rPr>
          <w:noProof/>
        </w:rPr>
      </w:r>
      <w:r>
        <w:rPr>
          <w:noProof/>
        </w:rPr>
        <w:fldChar w:fldCharType="separate"/>
      </w:r>
      <w:r>
        <w:rPr>
          <w:noProof/>
        </w:rPr>
        <w:t>4</w:t>
      </w:r>
      <w:r>
        <w:rPr>
          <w:noProof/>
        </w:rPr>
        <w:fldChar w:fldCharType="end"/>
      </w:r>
    </w:p>
    <w:p w14:paraId="4B3BC181" w14:textId="77777777" w:rsidR="0026158E" w:rsidRDefault="0026158E">
      <w:pPr>
        <w:pStyle w:val="Innehll3"/>
        <w:tabs>
          <w:tab w:val="left" w:pos="1207"/>
          <w:tab w:val="right" w:leader="dot" w:pos="9062"/>
        </w:tabs>
        <w:rPr>
          <w:rFonts w:asciiTheme="minorHAnsi" w:hAnsiTheme="minorHAnsi"/>
          <w:noProof/>
          <w:sz w:val="24"/>
          <w:szCs w:val="24"/>
          <w:lang w:eastAsia="ja-JP"/>
        </w:rPr>
      </w:pPr>
      <w:r w:rsidRPr="00C1689C">
        <w:rPr>
          <w:noProof/>
        </w:rPr>
        <w:t>2.1.2</w:t>
      </w:r>
      <w:r>
        <w:rPr>
          <w:rFonts w:asciiTheme="minorHAnsi" w:hAnsiTheme="minorHAnsi"/>
          <w:noProof/>
          <w:sz w:val="24"/>
          <w:szCs w:val="24"/>
          <w:lang w:eastAsia="ja-JP"/>
        </w:rPr>
        <w:tab/>
      </w:r>
      <w:r w:rsidRPr="00C1689C">
        <w:rPr>
          <w:noProof/>
        </w:rPr>
        <w:t>Pedagogiska perspektiv</w:t>
      </w:r>
      <w:r>
        <w:rPr>
          <w:noProof/>
        </w:rPr>
        <w:tab/>
      </w:r>
      <w:r>
        <w:rPr>
          <w:noProof/>
        </w:rPr>
        <w:fldChar w:fldCharType="begin"/>
      </w:r>
      <w:r>
        <w:rPr>
          <w:noProof/>
        </w:rPr>
        <w:instrText xml:space="preserve"> PAGEREF _Toc389219416 \h </w:instrText>
      </w:r>
      <w:r>
        <w:rPr>
          <w:noProof/>
        </w:rPr>
      </w:r>
      <w:r>
        <w:rPr>
          <w:noProof/>
        </w:rPr>
        <w:fldChar w:fldCharType="separate"/>
      </w:r>
      <w:r>
        <w:rPr>
          <w:noProof/>
        </w:rPr>
        <w:t>4</w:t>
      </w:r>
      <w:r>
        <w:rPr>
          <w:noProof/>
        </w:rPr>
        <w:fldChar w:fldCharType="end"/>
      </w:r>
    </w:p>
    <w:p w14:paraId="4E7B481B" w14:textId="77777777" w:rsidR="0026158E" w:rsidRDefault="0026158E">
      <w:pPr>
        <w:pStyle w:val="Innehll3"/>
        <w:tabs>
          <w:tab w:val="left" w:pos="1207"/>
          <w:tab w:val="right" w:leader="dot" w:pos="9062"/>
        </w:tabs>
        <w:rPr>
          <w:rFonts w:asciiTheme="minorHAnsi" w:hAnsiTheme="minorHAnsi"/>
          <w:noProof/>
          <w:sz w:val="24"/>
          <w:szCs w:val="24"/>
          <w:lang w:eastAsia="ja-JP"/>
        </w:rPr>
      </w:pPr>
      <w:r w:rsidRPr="00C1689C">
        <w:rPr>
          <w:noProof/>
        </w:rPr>
        <w:t>2.1.3</w:t>
      </w:r>
      <w:r>
        <w:rPr>
          <w:rFonts w:asciiTheme="minorHAnsi" w:hAnsiTheme="minorHAnsi"/>
          <w:noProof/>
          <w:sz w:val="24"/>
          <w:szCs w:val="24"/>
          <w:lang w:eastAsia="ja-JP"/>
        </w:rPr>
        <w:tab/>
      </w:r>
      <w:r w:rsidRPr="00C1689C">
        <w:rPr>
          <w:noProof/>
        </w:rPr>
        <w:t>Pedagogiska modeller</w:t>
      </w:r>
      <w:r>
        <w:rPr>
          <w:noProof/>
        </w:rPr>
        <w:tab/>
      </w:r>
      <w:r>
        <w:rPr>
          <w:noProof/>
        </w:rPr>
        <w:fldChar w:fldCharType="begin"/>
      </w:r>
      <w:r>
        <w:rPr>
          <w:noProof/>
        </w:rPr>
        <w:instrText xml:space="preserve"> PAGEREF _Toc389219417 \h </w:instrText>
      </w:r>
      <w:r>
        <w:rPr>
          <w:noProof/>
        </w:rPr>
      </w:r>
      <w:r>
        <w:rPr>
          <w:noProof/>
        </w:rPr>
        <w:fldChar w:fldCharType="separate"/>
      </w:r>
      <w:r>
        <w:rPr>
          <w:noProof/>
        </w:rPr>
        <w:t>4</w:t>
      </w:r>
      <w:r>
        <w:rPr>
          <w:noProof/>
        </w:rPr>
        <w:fldChar w:fldCharType="end"/>
      </w:r>
    </w:p>
    <w:p w14:paraId="6A8A1045" w14:textId="77777777" w:rsidR="0026158E" w:rsidRDefault="0026158E">
      <w:pPr>
        <w:pStyle w:val="Innehll1"/>
        <w:tabs>
          <w:tab w:val="left" w:pos="396"/>
          <w:tab w:val="right" w:leader="dot" w:pos="9062"/>
        </w:tabs>
        <w:rPr>
          <w:rFonts w:asciiTheme="minorHAnsi" w:eastAsiaTheme="minorEastAsia" w:hAnsiTheme="minorHAnsi"/>
          <w:b w:val="0"/>
          <w:noProof/>
          <w:sz w:val="24"/>
          <w:szCs w:val="24"/>
          <w:lang w:eastAsia="ja-JP"/>
        </w:rPr>
      </w:pPr>
      <w:r w:rsidRPr="00C1689C">
        <w:rPr>
          <w:noProof/>
        </w:rPr>
        <w:t>3</w:t>
      </w:r>
      <w:r>
        <w:rPr>
          <w:rFonts w:asciiTheme="minorHAnsi" w:eastAsiaTheme="minorEastAsia" w:hAnsiTheme="minorHAnsi"/>
          <w:b w:val="0"/>
          <w:noProof/>
          <w:sz w:val="24"/>
          <w:szCs w:val="24"/>
          <w:lang w:eastAsia="ja-JP"/>
        </w:rPr>
        <w:tab/>
      </w:r>
      <w:r w:rsidRPr="00C1689C">
        <w:rPr>
          <w:noProof/>
        </w:rPr>
        <w:t>Metod</w:t>
      </w:r>
      <w:r>
        <w:rPr>
          <w:noProof/>
        </w:rPr>
        <w:tab/>
      </w:r>
      <w:r>
        <w:rPr>
          <w:noProof/>
        </w:rPr>
        <w:fldChar w:fldCharType="begin"/>
      </w:r>
      <w:r>
        <w:rPr>
          <w:noProof/>
        </w:rPr>
        <w:instrText xml:space="preserve"> PAGEREF _Toc389219418 \h </w:instrText>
      </w:r>
      <w:r>
        <w:rPr>
          <w:noProof/>
        </w:rPr>
      </w:r>
      <w:r>
        <w:rPr>
          <w:noProof/>
        </w:rPr>
        <w:fldChar w:fldCharType="separate"/>
      </w:r>
      <w:r>
        <w:rPr>
          <w:noProof/>
        </w:rPr>
        <w:t>7</w:t>
      </w:r>
      <w:r>
        <w:rPr>
          <w:noProof/>
        </w:rPr>
        <w:fldChar w:fldCharType="end"/>
      </w:r>
    </w:p>
    <w:p w14:paraId="4D9F0673" w14:textId="77777777" w:rsidR="0026158E" w:rsidRDefault="0026158E">
      <w:pPr>
        <w:pStyle w:val="Innehll1"/>
        <w:tabs>
          <w:tab w:val="left" w:pos="396"/>
          <w:tab w:val="right" w:leader="dot" w:pos="9062"/>
        </w:tabs>
        <w:rPr>
          <w:rFonts w:asciiTheme="minorHAnsi" w:eastAsiaTheme="minorEastAsia" w:hAnsiTheme="minorHAnsi"/>
          <w:b w:val="0"/>
          <w:noProof/>
          <w:sz w:val="24"/>
          <w:szCs w:val="24"/>
          <w:lang w:eastAsia="ja-JP"/>
        </w:rPr>
      </w:pPr>
      <w:r w:rsidRPr="00C1689C">
        <w:rPr>
          <w:noProof/>
        </w:rPr>
        <w:t>4</w:t>
      </w:r>
      <w:r>
        <w:rPr>
          <w:rFonts w:asciiTheme="minorHAnsi" w:eastAsiaTheme="minorEastAsia" w:hAnsiTheme="minorHAnsi"/>
          <w:b w:val="0"/>
          <w:noProof/>
          <w:sz w:val="24"/>
          <w:szCs w:val="24"/>
          <w:lang w:eastAsia="ja-JP"/>
        </w:rPr>
        <w:tab/>
      </w:r>
      <w:r w:rsidRPr="00C1689C">
        <w:rPr>
          <w:noProof/>
        </w:rPr>
        <w:t>Resultat</w:t>
      </w:r>
      <w:r>
        <w:rPr>
          <w:noProof/>
        </w:rPr>
        <w:tab/>
      </w:r>
      <w:r>
        <w:rPr>
          <w:noProof/>
        </w:rPr>
        <w:fldChar w:fldCharType="begin"/>
      </w:r>
      <w:r>
        <w:rPr>
          <w:noProof/>
        </w:rPr>
        <w:instrText xml:space="preserve"> PAGEREF _Toc389219419 \h </w:instrText>
      </w:r>
      <w:r>
        <w:rPr>
          <w:noProof/>
        </w:rPr>
      </w:r>
      <w:r>
        <w:rPr>
          <w:noProof/>
        </w:rPr>
        <w:fldChar w:fldCharType="separate"/>
      </w:r>
      <w:r>
        <w:rPr>
          <w:noProof/>
        </w:rPr>
        <w:t>8</w:t>
      </w:r>
      <w:r>
        <w:rPr>
          <w:noProof/>
        </w:rPr>
        <w:fldChar w:fldCharType="end"/>
      </w:r>
    </w:p>
    <w:p w14:paraId="68C74C61" w14:textId="77777777" w:rsidR="0026158E" w:rsidRDefault="0026158E">
      <w:pPr>
        <w:pStyle w:val="Innehll1"/>
        <w:tabs>
          <w:tab w:val="left" w:pos="396"/>
          <w:tab w:val="right" w:leader="dot" w:pos="9062"/>
        </w:tabs>
        <w:rPr>
          <w:rFonts w:asciiTheme="minorHAnsi" w:eastAsiaTheme="minorEastAsia" w:hAnsiTheme="minorHAnsi"/>
          <w:b w:val="0"/>
          <w:noProof/>
          <w:sz w:val="24"/>
          <w:szCs w:val="24"/>
          <w:lang w:eastAsia="ja-JP"/>
        </w:rPr>
      </w:pPr>
      <w:r w:rsidRPr="00C1689C">
        <w:rPr>
          <w:noProof/>
        </w:rPr>
        <w:t>5</w:t>
      </w:r>
      <w:r>
        <w:rPr>
          <w:rFonts w:asciiTheme="minorHAnsi" w:eastAsiaTheme="minorEastAsia" w:hAnsiTheme="minorHAnsi"/>
          <w:b w:val="0"/>
          <w:noProof/>
          <w:sz w:val="24"/>
          <w:szCs w:val="24"/>
          <w:lang w:eastAsia="ja-JP"/>
        </w:rPr>
        <w:tab/>
      </w:r>
      <w:r w:rsidRPr="00C1689C">
        <w:rPr>
          <w:noProof/>
        </w:rPr>
        <w:t>Diskussion</w:t>
      </w:r>
      <w:r>
        <w:rPr>
          <w:noProof/>
        </w:rPr>
        <w:tab/>
      </w:r>
      <w:r>
        <w:rPr>
          <w:noProof/>
        </w:rPr>
        <w:fldChar w:fldCharType="begin"/>
      </w:r>
      <w:r>
        <w:rPr>
          <w:noProof/>
        </w:rPr>
        <w:instrText xml:space="preserve"> PAGEREF _Toc389219420 \h </w:instrText>
      </w:r>
      <w:r>
        <w:rPr>
          <w:noProof/>
        </w:rPr>
      </w:r>
      <w:r>
        <w:rPr>
          <w:noProof/>
        </w:rPr>
        <w:fldChar w:fldCharType="separate"/>
      </w:r>
      <w:r>
        <w:rPr>
          <w:noProof/>
        </w:rPr>
        <w:t>9</w:t>
      </w:r>
      <w:r>
        <w:rPr>
          <w:noProof/>
        </w:rPr>
        <w:fldChar w:fldCharType="end"/>
      </w:r>
    </w:p>
    <w:p w14:paraId="40CA26F0"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Referenser</w:t>
      </w:r>
      <w:r>
        <w:rPr>
          <w:noProof/>
        </w:rPr>
        <w:tab/>
      </w:r>
      <w:r>
        <w:rPr>
          <w:noProof/>
        </w:rPr>
        <w:fldChar w:fldCharType="begin"/>
      </w:r>
      <w:r>
        <w:rPr>
          <w:noProof/>
        </w:rPr>
        <w:instrText xml:space="preserve"> PAGEREF _Toc389219421 \h </w:instrText>
      </w:r>
      <w:r>
        <w:rPr>
          <w:noProof/>
        </w:rPr>
      </w:r>
      <w:r>
        <w:rPr>
          <w:noProof/>
        </w:rPr>
        <w:fldChar w:fldCharType="separate"/>
      </w:r>
      <w:r>
        <w:rPr>
          <w:noProof/>
        </w:rPr>
        <w:t>10</w:t>
      </w:r>
      <w:r>
        <w:rPr>
          <w:noProof/>
        </w:rPr>
        <w:fldChar w:fldCharType="end"/>
      </w:r>
    </w:p>
    <w:p w14:paraId="2644AF23"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Bilaga A – Intervjufrågor</w:t>
      </w:r>
      <w:r>
        <w:rPr>
          <w:noProof/>
        </w:rPr>
        <w:tab/>
      </w:r>
      <w:r>
        <w:rPr>
          <w:noProof/>
        </w:rPr>
        <w:fldChar w:fldCharType="begin"/>
      </w:r>
      <w:r>
        <w:rPr>
          <w:noProof/>
        </w:rPr>
        <w:instrText xml:space="preserve"> PAGEREF _Toc389219422 \h </w:instrText>
      </w:r>
      <w:r>
        <w:rPr>
          <w:noProof/>
        </w:rPr>
      </w:r>
      <w:r>
        <w:rPr>
          <w:noProof/>
        </w:rPr>
        <w:fldChar w:fldCharType="separate"/>
      </w:r>
      <w:r>
        <w:rPr>
          <w:noProof/>
        </w:rPr>
        <w:t>11</w:t>
      </w:r>
      <w:r>
        <w:rPr>
          <w:noProof/>
        </w:rPr>
        <w:fldChar w:fldCharType="end"/>
      </w:r>
    </w:p>
    <w:p w14:paraId="33FFA569"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Bilaga B – Pedagogisk tabell</w:t>
      </w:r>
      <w:r>
        <w:rPr>
          <w:noProof/>
        </w:rPr>
        <w:tab/>
      </w:r>
      <w:r>
        <w:rPr>
          <w:noProof/>
        </w:rPr>
        <w:fldChar w:fldCharType="begin"/>
      </w:r>
      <w:r>
        <w:rPr>
          <w:noProof/>
        </w:rPr>
        <w:instrText xml:space="preserve"> PAGEREF _Toc389219423 \h </w:instrText>
      </w:r>
      <w:r>
        <w:rPr>
          <w:noProof/>
        </w:rPr>
      </w:r>
      <w:r>
        <w:rPr>
          <w:noProof/>
        </w:rPr>
        <w:fldChar w:fldCharType="separate"/>
      </w:r>
      <w:r>
        <w:rPr>
          <w:noProof/>
        </w:rPr>
        <w:t>13</w:t>
      </w:r>
      <w:r>
        <w:rPr>
          <w:noProof/>
        </w:rPr>
        <w:fldChar w:fldCharType="end"/>
      </w:r>
    </w:p>
    <w:p w14:paraId="717982DC"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Bilaga C – Reflektionsdokument 1</w:t>
      </w:r>
      <w:r>
        <w:rPr>
          <w:noProof/>
        </w:rPr>
        <w:tab/>
      </w:r>
      <w:r>
        <w:rPr>
          <w:noProof/>
        </w:rPr>
        <w:fldChar w:fldCharType="begin"/>
      </w:r>
      <w:r>
        <w:rPr>
          <w:noProof/>
        </w:rPr>
        <w:instrText xml:space="preserve"> PAGEREF _Toc389219424 \h </w:instrText>
      </w:r>
      <w:r>
        <w:rPr>
          <w:noProof/>
        </w:rPr>
      </w:r>
      <w:r>
        <w:rPr>
          <w:noProof/>
        </w:rPr>
        <w:fldChar w:fldCharType="separate"/>
      </w:r>
      <w:r>
        <w:rPr>
          <w:noProof/>
        </w:rPr>
        <w:t>15</w:t>
      </w:r>
      <w:r>
        <w:rPr>
          <w:noProof/>
        </w:rPr>
        <w:fldChar w:fldCharType="end"/>
      </w:r>
    </w:p>
    <w:p w14:paraId="5D9E2A55"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Bilaga D – Reflektionsdokument 2</w:t>
      </w:r>
      <w:r>
        <w:rPr>
          <w:noProof/>
        </w:rPr>
        <w:tab/>
      </w:r>
      <w:r>
        <w:rPr>
          <w:noProof/>
        </w:rPr>
        <w:fldChar w:fldCharType="begin"/>
      </w:r>
      <w:r>
        <w:rPr>
          <w:noProof/>
        </w:rPr>
        <w:instrText xml:space="preserve"> PAGEREF _Toc389219425 \h </w:instrText>
      </w:r>
      <w:r>
        <w:rPr>
          <w:noProof/>
        </w:rPr>
      </w:r>
      <w:r>
        <w:rPr>
          <w:noProof/>
        </w:rPr>
        <w:fldChar w:fldCharType="separate"/>
      </w:r>
      <w:r>
        <w:rPr>
          <w:noProof/>
        </w:rPr>
        <w:t>16</w:t>
      </w:r>
      <w:r>
        <w:rPr>
          <w:noProof/>
        </w:rPr>
        <w:fldChar w:fldCharType="end"/>
      </w:r>
    </w:p>
    <w:p w14:paraId="7FE32381" w14:textId="77777777" w:rsidR="005B2C03" w:rsidRPr="00A472AD" w:rsidRDefault="003344B8" w:rsidP="0052281B">
      <w:pPr>
        <w:rPr>
          <w:rFonts w:ascii="Verdana" w:hAnsi="Verdana"/>
        </w:rPr>
      </w:pPr>
      <w:r w:rsidRPr="00A472AD">
        <w:rPr>
          <w:rFonts w:ascii="Verdana" w:hAnsi="Verdana"/>
        </w:rPr>
        <w:fldChar w:fldCharType="end"/>
      </w:r>
    </w:p>
    <w:p w14:paraId="47D5FE21" w14:textId="77777777" w:rsidR="0052281B" w:rsidRPr="00A472AD" w:rsidRDefault="0052281B">
      <w:pPr>
        <w:spacing w:after="200" w:line="0" w:lineRule="auto"/>
        <w:rPr>
          <w:rFonts w:ascii="Verdana" w:hAnsi="Verdana"/>
        </w:rPr>
      </w:pPr>
      <w:r w:rsidRPr="00A472AD">
        <w:rPr>
          <w:rFonts w:ascii="Verdana" w:hAnsi="Verdana"/>
        </w:rPr>
        <w:br w:type="page"/>
      </w:r>
    </w:p>
    <w:p w14:paraId="778311F9" w14:textId="77777777" w:rsidR="004F30C5" w:rsidRPr="00A472AD" w:rsidRDefault="008753B3" w:rsidP="004F30C5">
      <w:pPr>
        <w:pStyle w:val="Tableofcontent"/>
      </w:pPr>
      <w:r w:rsidRPr="00A472AD">
        <w:t>Figurer</w:t>
      </w:r>
    </w:p>
    <w:p w14:paraId="3AC29C76" w14:textId="77777777" w:rsidR="00B71364" w:rsidRDefault="00EA7936">
      <w:pPr>
        <w:pStyle w:val="Figurfrteckning"/>
        <w:tabs>
          <w:tab w:val="right" w:leader="dot" w:pos="9062"/>
        </w:tabs>
        <w:rPr>
          <w:rFonts w:asciiTheme="minorHAnsi" w:eastAsiaTheme="minorEastAsia" w:hAnsiTheme="minorHAnsi"/>
          <w:noProof/>
          <w:sz w:val="24"/>
          <w:szCs w:val="24"/>
          <w:lang w:eastAsia="ja-JP"/>
        </w:rPr>
      </w:pPr>
      <w:r w:rsidRPr="00A472AD">
        <w:fldChar w:fldCharType="begin"/>
      </w:r>
      <w:r w:rsidRPr="00A472AD">
        <w:instrText xml:space="preserve"> TOC \h \z \c "Figur" </w:instrText>
      </w:r>
      <w:r w:rsidRPr="00A472AD">
        <w:fldChar w:fldCharType="separate"/>
      </w:r>
      <w:r w:rsidR="00B71364">
        <w:rPr>
          <w:noProof/>
        </w:rPr>
        <w:t>Figur 1 Grades logga</w:t>
      </w:r>
      <w:r w:rsidR="00B71364">
        <w:rPr>
          <w:noProof/>
        </w:rPr>
        <w:tab/>
      </w:r>
      <w:r w:rsidR="00B71364">
        <w:rPr>
          <w:noProof/>
        </w:rPr>
        <w:fldChar w:fldCharType="begin"/>
      </w:r>
      <w:r w:rsidR="00B71364">
        <w:rPr>
          <w:noProof/>
        </w:rPr>
        <w:instrText xml:space="preserve"> PAGEREF _Toc389138814 \h </w:instrText>
      </w:r>
      <w:r w:rsidR="00B71364">
        <w:rPr>
          <w:noProof/>
        </w:rPr>
      </w:r>
      <w:r w:rsidR="00B71364">
        <w:rPr>
          <w:noProof/>
        </w:rPr>
        <w:fldChar w:fldCharType="separate"/>
      </w:r>
      <w:r w:rsidR="00B71364">
        <w:rPr>
          <w:noProof/>
        </w:rPr>
        <w:t>2</w:t>
      </w:r>
      <w:r w:rsidR="00B71364">
        <w:rPr>
          <w:noProof/>
        </w:rPr>
        <w:fldChar w:fldCharType="end"/>
      </w:r>
    </w:p>
    <w:p w14:paraId="56F931EF" w14:textId="77777777" w:rsidR="00B71364" w:rsidRDefault="00B71364">
      <w:pPr>
        <w:pStyle w:val="Figurfrteckning"/>
        <w:tabs>
          <w:tab w:val="right" w:leader="dot" w:pos="9062"/>
        </w:tabs>
        <w:rPr>
          <w:rFonts w:asciiTheme="minorHAnsi" w:eastAsiaTheme="minorEastAsia" w:hAnsiTheme="minorHAnsi"/>
          <w:noProof/>
          <w:sz w:val="24"/>
          <w:szCs w:val="24"/>
          <w:lang w:eastAsia="ja-JP"/>
        </w:rPr>
      </w:pPr>
      <w:r>
        <w:rPr>
          <w:noProof/>
        </w:rPr>
        <w:t>Figur 2 Forskningsstrategier och forskningsmetoder</w:t>
      </w:r>
      <w:r>
        <w:rPr>
          <w:noProof/>
        </w:rPr>
        <w:tab/>
      </w:r>
      <w:r>
        <w:rPr>
          <w:noProof/>
        </w:rPr>
        <w:fldChar w:fldCharType="begin"/>
      </w:r>
      <w:r>
        <w:rPr>
          <w:noProof/>
        </w:rPr>
        <w:instrText xml:space="preserve"> PAGEREF _Toc389138815 \h </w:instrText>
      </w:r>
      <w:r>
        <w:rPr>
          <w:noProof/>
        </w:rPr>
      </w:r>
      <w:r>
        <w:rPr>
          <w:noProof/>
        </w:rPr>
        <w:fldChar w:fldCharType="separate"/>
      </w:r>
      <w:r>
        <w:rPr>
          <w:noProof/>
        </w:rPr>
        <w:t>7</w:t>
      </w:r>
      <w:r>
        <w:rPr>
          <w:noProof/>
        </w:rPr>
        <w:fldChar w:fldCharType="end"/>
      </w:r>
    </w:p>
    <w:p w14:paraId="39FED539" w14:textId="77777777" w:rsidR="00EA7936" w:rsidRPr="00A472AD" w:rsidRDefault="00EA7936" w:rsidP="00EA7936">
      <w:r w:rsidRPr="00A472AD">
        <w:fldChar w:fldCharType="end"/>
      </w:r>
    </w:p>
    <w:p w14:paraId="0046B764" w14:textId="77777777" w:rsidR="00464A7D" w:rsidRPr="00A472AD" w:rsidRDefault="00464A7D">
      <w:pPr>
        <w:spacing w:after="200" w:line="0" w:lineRule="auto"/>
        <w:rPr>
          <w:rFonts w:ascii="Verdana" w:hAnsi="Verdana"/>
        </w:rPr>
      </w:pPr>
      <w:r w:rsidRPr="00A472AD">
        <w:rPr>
          <w:rFonts w:ascii="Verdana" w:hAnsi="Verdana"/>
        </w:rPr>
        <w:br w:type="page"/>
      </w:r>
    </w:p>
    <w:p w14:paraId="33F615FA" w14:textId="77777777" w:rsidR="00464A7D" w:rsidRPr="00A472AD" w:rsidRDefault="008753B3" w:rsidP="00464A7D">
      <w:pPr>
        <w:pStyle w:val="Tableofcontent"/>
      </w:pPr>
      <w:r w:rsidRPr="00A472AD">
        <w:t>Tabeller</w:t>
      </w:r>
    </w:p>
    <w:p w14:paraId="02B5D677" w14:textId="77777777" w:rsidR="00EA7936" w:rsidRPr="00A472AD" w:rsidRDefault="00EA7936">
      <w:pPr>
        <w:pStyle w:val="Figurfrteckning"/>
        <w:tabs>
          <w:tab w:val="right" w:leader="dot" w:pos="9062"/>
        </w:tabs>
        <w:rPr>
          <w:rFonts w:asciiTheme="minorHAnsi" w:eastAsiaTheme="minorEastAsia" w:hAnsiTheme="minorHAnsi"/>
          <w:noProof/>
          <w:lang w:eastAsia="en-GB"/>
        </w:rPr>
      </w:pPr>
      <w:r w:rsidRPr="00A472AD">
        <w:fldChar w:fldCharType="begin"/>
      </w:r>
      <w:r w:rsidRPr="00A472AD">
        <w:instrText xml:space="preserve"> TOC \h \z \c "Tabell" </w:instrText>
      </w:r>
      <w:r w:rsidRPr="00A472AD">
        <w:fldChar w:fldCharType="separate"/>
      </w:r>
      <w:hyperlink w:anchor="_Toc489811950" w:history="1">
        <w:r w:rsidRPr="00A472AD">
          <w:rPr>
            <w:rStyle w:val="Hyperlnk"/>
            <w:noProof/>
          </w:rPr>
          <w:t>Tabell 1 Filosofiska böcker 1</w:t>
        </w:r>
        <w:r w:rsidRPr="00A472AD">
          <w:rPr>
            <w:noProof/>
            <w:webHidden/>
          </w:rPr>
          <w:tab/>
        </w:r>
        <w:r w:rsidRPr="00A472AD">
          <w:rPr>
            <w:noProof/>
            <w:webHidden/>
          </w:rPr>
          <w:fldChar w:fldCharType="begin"/>
        </w:r>
        <w:r w:rsidRPr="00A472AD">
          <w:rPr>
            <w:noProof/>
            <w:webHidden/>
          </w:rPr>
          <w:instrText xml:space="preserve"> PAGEREF _Toc489811950 \h </w:instrText>
        </w:r>
        <w:r w:rsidRPr="00A472AD">
          <w:rPr>
            <w:noProof/>
            <w:webHidden/>
          </w:rPr>
        </w:r>
        <w:r w:rsidRPr="00A472AD">
          <w:rPr>
            <w:noProof/>
            <w:webHidden/>
          </w:rPr>
          <w:fldChar w:fldCharType="separate"/>
        </w:r>
        <w:r w:rsidR="00B71364">
          <w:rPr>
            <w:noProof/>
            <w:webHidden/>
          </w:rPr>
          <w:t>8</w:t>
        </w:r>
        <w:r w:rsidRPr="00A472AD">
          <w:rPr>
            <w:noProof/>
            <w:webHidden/>
          </w:rPr>
          <w:fldChar w:fldCharType="end"/>
        </w:r>
      </w:hyperlink>
    </w:p>
    <w:p w14:paraId="14F14F67" w14:textId="77777777" w:rsidR="00EA7936" w:rsidRPr="00A472AD" w:rsidRDefault="00EB5DB7">
      <w:pPr>
        <w:pStyle w:val="Figurfrteckning"/>
        <w:tabs>
          <w:tab w:val="right" w:leader="dot" w:pos="9062"/>
        </w:tabs>
        <w:rPr>
          <w:rFonts w:asciiTheme="minorHAnsi" w:eastAsiaTheme="minorEastAsia" w:hAnsiTheme="minorHAnsi"/>
          <w:noProof/>
          <w:lang w:eastAsia="en-GB"/>
        </w:rPr>
      </w:pPr>
      <w:hyperlink w:anchor="_Toc489811951" w:history="1">
        <w:r w:rsidR="00EA7936" w:rsidRPr="00A472AD">
          <w:rPr>
            <w:rStyle w:val="Hyperlnk"/>
            <w:noProof/>
          </w:rPr>
          <w:t>Tabell 2 Filosofiska böcker 2</w:t>
        </w:r>
        <w:r w:rsidR="00EA7936" w:rsidRPr="00A472AD">
          <w:rPr>
            <w:noProof/>
            <w:webHidden/>
          </w:rPr>
          <w:tab/>
        </w:r>
        <w:r w:rsidR="00EA7936" w:rsidRPr="00A472AD">
          <w:rPr>
            <w:noProof/>
            <w:webHidden/>
          </w:rPr>
          <w:fldChar w:fldCharType="begin"/>
        </w:r>
        <w:r w:rsidR="00EA7936" w:rsidRPr="00A472AD">
          <w:rPr>
            <w:noProof/>
            <w:webHidden/>
          </w:rPr>
          <w:instrText xml:space="preserve"> PAGEREF _Toc489811951 \h </w:instrText>
        </w:r>
        <w:r w:rsidR="00EA7936" w:rsidRPr="00A472AD">
          <w:rPr>
            <w:noProof/>
            <w:webHidden/>
          </w:rPr>
        </w:r>
        <w:r w:rsidR="00EA7936" w:rsidRPr="00A472AD">
          <w:rPr>
            <w:noProof/>
            <w:webHidden/>
          </w:rPr>
          <w:fldChar w:fldCharType="separate"/>
        </w:r>
        <w:r w:rsidR="00B71364">
          <w:rPr>
            <w:noProof/>
            <w:webHidden/>
          </w:rPr>
          <w:t>8</w:t>
        </w:r>
        <w:r w:rsidR="00EA7936" w:rsidRPr="00A472AD">
          <w:rPr>
            <w:noProof/>
            <w:webHidden/>
          </w:rPr>
          <w:fldChar w:fldCharType="end"/>
        </w:r>
      </w:hyperlink>
    </w:p>
    <w:p w14:paraId="087FD06E" w14:textId="77777777" w:rsidR="00EA7936" w:rsidRPr="00A472AD" w:rsidRDefault="00EA7936" w:rsidP="00AC157A">
      <w:pPr>
        <w:pStyle w:val="Sidhuvud"/>
      </w:pPr>
      <w:r w:rsidRPr="00A472AD">
        <w:fldChar w:fldCharType="end"/>
      </w:r>
    </w:p>
    <w:p w14:paraId="2A6BC44F" w14:textId="77777777" w:rsidR="00464A7D" w:rsidRPr="00A472AD" w:rsidRDefault="00464A7D">
      <w:pPr>
        <w:spacing w:after="200" w:line="0" w:lineRule="auto"/>
        <w:rPr>
          <w:rFonts w:ascii="Verdana" w:hAnsi="Verdana"/>
        </w:rPr>
      </w:pPr>
      <w:r w:rsidRPr="00A472AD">
        <w:rPr>
          <w:rFonts w:ascii="Verdana" w:hAnsi="Verdana"/>
        </w:rPr>
        <w:br w:type="page"/>
      </w:r>
    </w:p>
    <w:p w14:paraId="0356D4F5" w14:textId="77777777" w:rsidR="00464A7D" w:rsidRDefault="008753B3" w:rsidP="00464A7D">
      <w:pPr>
        <w:pStyle w:val="Tableofcontent"/>
      </w:pPr>
      <w:r w:rsidRPr="00A472AD">
        <w:t>Förkortningar</w:t>
      </w:r>
    </w:p>
    <w:p w14:paraId="2CCED7DF" w14:textId="4DABD137" w:rsidR="00817A0A" w:rsidRPr="00817A0A" w:rsidRDefault="00817A0A" w:rsidP="00817A0A">
      <w:pPr>
        <w:pStyle w:val="Sidhuvud"/>
      </w:pPr>
      <w:r>
        <w:t>E-lärande, Pedagogik</w:t>
      </w:r>
      <w:r w:rsidR="00D20954">
        <w:t>, Utvärdering</w:t>
      </w:r>
    </w:p>
    <w:p w14:paraId="35346EB5" w14:textId="77777777" w:rsidR="006A4C3C" w:rsidRPr="00A472AD" w:rsidRDefault="00464A7D" w:rsidP="00464A7D">
      <w:pPr>
        <w:spacing w:after="200" w:line="0" w:lineRule="auto"/>
        <w:rPr>
          <w:rFonts w:ascii="Verdana" w:hAnsi="Verdana"/>
        </w:rPr>
      </w:pPr>
      <w:r w:rsidRPr="00A472AD">
        <w:rPr>
          <w:rFonts w:ascii="Verdana" w:hAnsi="Verdana"/>
        </w:rPr>
        <w:br w:type="page"/>
      </w:r>
    </w:p>
    <w:p w14:paraId="3787D5F8" w14:textId="77777777" w:rsidR="00881291" w:rsidRPr="00A472AD" w:rsidRDefault="00881291" w:rsidP="00134A05">
      <w:pPr>
        <w:pStyle w:val="Rubrik1"/>
        <w:rPr>
          <w:lang w:val="sv-SE"/>
        </w:rPr>
        <w:sectPr w:rsidR="00881291" w:rsidRPr="00A472AD" w:rsidSect="005A3189">
          <w:footerReference w:type="default" r:id="rId12"/>
          <w:footerReference w:type="first" r:id="rId13"/>
          <w:type w:val="continuous"/>
          <w:pgSz w:w="11906" w:h="16838" w:code="9"/>
          <w:pgMar w:top="1417" w:right="1417" w:bottom="1417" w:left="1417" w:header="709" w:footer="709" w:gutter="0"/>
          <w:pgNumType w:fmt="lowerRoman" w:start="1"/>
          <w:cols w:space="708"/>
          <w:titlePg/>
          <w:docGrid w:linePitch="360"/>
        </w:sectPr>
      </w:pPr>
    </w:p>
    <w:p w14:paraId="7128581E" w14:textId="73B6B087" w:rsidR="009C51C4" w:rsidRPr="00A472AD" w:rsidRDefault="004A7447" w:rsidP="00134A05">
      <w:pPr>
        <w:pStyle w:val="Rubrik1"/>
        <w:rPr>
          <w:lang w:val="sv-SE"/>
        </w:rPr>
      </w:pPr>
      <w:bookmarkStart w:id="8" w:name="_Toc389219412"/>
      <w:r w:rsidRPr="00A472AD">
        <w:rPr>
          <w:lang w:val="sv-SE"/>
        </w:rPr>
        <w:t>I</w:t>
      </w:r>
      <w:r w:rsidR="00A70CEE">
        <w:rPr>
          <w:lang w:val="sv-SE"/>
        </w:rPr>
        <w:t>n</w:t>
      </w:r>
      <w:r w:rsidR="00790998">
        <w:rPr>
          <w:lang w:val="sv-SE"/>
        </w:rPr>
        <w:t>troduktion</w:t>
      </w:r>
      <w:bookmarkEnd w:id="8"/>
      <w:r w:rsidR="00A70CEE">
        <w:rPr>
          <w:lang w:val="sv-SE"/>
        </w:rPr>
        <w:t xml:space="preserve"> </w:t>
      </w:r>
    </w:p>
    <w:p w14:paraId="6DD96F4E" w14:textId="7CD4C5BC" w:rsidR="00EB5DB7" w:rsidRDefault="00EB5DB7" w:rsidP="00FA7FFA">
      <w:pPr>
        <w:spacing w:line="360" w:lineRule="auto"/>
        <w:rPr>
          <w:rFonts w:cs="Times New Roman"/>
        </w:rPr>
      </w:pPr>
      <w:r w:rsidRPr="00553372">
        <w:rPr>
          <w:rFonts w:cs="Times New Roman"/>
        </w:rPr>
        <w:t xml:space="preserve">I organisationer idag arbetas det långsiktigt med utbildningsstrategier och kompetensutveckling för medarbetare och organisationen som helhet men traditionella lärarledda utbildning är tidsmässiga </w:t>
      </w:r>
      <w:r w:rsidRPr="00553372">
        <w:rPr>
          <w:rFonts w:cs="Times New Roman"/>
        </w:rPr>
        <w:annotationRef/>
      </w:r>
      <w:r w:rsidRPr="00553372">
        <w:rPr>
          <w:rFonts w:cs="Times New Roman"/>
        </w:rPr>
        <w:t>kostsamma, dyrbar, och utgör en utökad belastning eftersom studenten ska vara fysiskt närvarande. Redan 1840 en form av distans lärande utnyttjades av Issac Pitman som lärde studenter stenografi, en typ av symboliskt skrivande, genom brevväxling (</w:t>
      </w:r>
      <w:proofErr w:type="spellStart"/>
      <w:r w:rsidRPr="00553372">
        <w:rPr>
          <w:rFonts w:cs="Times New Roman"/>
        </w:rPr>
        <w:t>Bower</w:t>
      </w:r>
      <w:proofErr w:type="spellEnd"/>
      <w:r w:rsidRPr="00553372">
        <w:rPr>
          <w:rFonts w:cs="Times New Roman"/>
        </w:rPr>
        <w:t xml:space="preserve"> and Hardy, 2004). Under det senaste 20 åren har utbildningar effektiviseras med elektroniskt lärande (e-lärande) med hjälp av internet. Skillnaden mellan e-lärande och distans lärande är att det skapar en online-kommunikation mellan student och lärare och distans lärande är ett begrepp som handlar om avståendet mellan student och lärare. Fördelarna med e-lärande jämfört med distans lärande är att studenten kan studera i egen takt, lärandet blir mer interaktivt, och det passar alla åldrar. Marknadstillväxten för e-lärandet i Sverige under 2015 resulterade med en ökning på 6 % jämfört med omsättningen 2014 (Triglyf, 2015) och förväntas ytterligare utvecklas under Europeiska Union initiativet ”The </w:t>
      </w:r>
      <w:proofErr w:type="spellStart"/>
      <w:r w:rsidRPr="00553372">
        <w:rPr>
          <w:rFonts w:cs="Times New Roman"/>
        </w:rPr>
        <w:t>eLearning</w:t>
      </w:r>
      <w:proofErr w:type="spellEnd"/>
      <w:r w:rsidRPr="00553372">
        <w:rPr>
          <w:rFonts w:cs="Times New Roman"/>
        </w:rPr>
        <w:t xml:space="preserve"> Action Plan” (Space, 2001). Det är ofta att e-kurser är designade av specialiserade e-lärande företag (ELF) som anställs av företag som är ute efter att utbilda sin personal med användandet av e-learning-</w:t>
      </w:r>
      <w:proofErr w:type="spellStart"/>
      <w:r w:rsidRPr="00553372">
        <w:rPr>
          <w:rFonts w:cs="Times New Roman"/>
        </w:rPr>
        <w:t>based</w:t>
      </w:r>
      <w:proofErr w:type="spellEnd"/>
      <w:r w:rsidRPr="00553372">
        <w:rPr>
          <w:rFonts w:cs="Times New Roman"/>
        </w:rPr>
        <w:t xml:space="preserve"> plattform eller online-kurser, och refereras som e-lärande inköpsföretag (EIF). Dagens teknik, i form av Learning Management System mm., har gjort att e-lärandet inte är lika svårt att tekniskt hantera längre och fokus hos ELF kan läggas på hur pedagogiken och innehållet ska tillsammans resultera i ett effektivt lärande.  </w:t>
      </w:r>
    </w:p>
    <w:p w14:paraId="010A225C" w14:textId="77777777" w:rsidR="00EB5DB7" w:rsidRPr="00553372" w:rsidRDefault="00EB5DB7" w:rsidP="00FA7FFA">
      <w:pPr>
        <w:spacing w:line="360" w:lineRule="auto"/>
        <w:rPr>
          <w:rFonts w:cs="Times New Roman"/>
        </w:rPr>
      </w:pPr>
    </w:p>
    <w:p w14:paraId="49900736" w14:textId="77777777" w:rsidR="00EB5DB7" w:rsidRDefault="00EB5DB7" w:rsidP="00FA7FFA">
      <w:pPr>
        <w:spacing w:line="360" w:lineRule="auto"/>
        <w:rPr>
          <w:rFonts w:cs="Times New Roman"/>
        </w:rPr>
      </w:pPr>
      <w:r w:rsidRPr="00553372">
        <w:rPr>
          <w:rFonts w:cs="Times New Roman"/>
        </w:rPr>
        <w:t xml:space="preserve">E-kurs design processen kräver vissa grundläggande aktiviteter i form av en noggrann granskning över underliggande material som kund/organisation tilldelar kursdesignaren och framställning av ett koncept som beskriver hur kursen ska uppnå företagets mål.  Beroende på budget utförs en analys över vad som är möjligt att göra, som till exempel använda animerad film eller instruerade bilder. Eftersom processen tar varierande tid, behövs det en utförlig projektplan. Förslag tas fram och bearbetas under en utsatt tidsram och skickas därefter ut för att testas.  Eftersom pedagogiken behöver arbetas med konstant använts ett hjälpmedel som kallas </w:t>
      </w:r>
      <w:proofErr w:type="spellStart"/>
      <w:r w:rsidRPr="00553372">
        <w:rPr>
          <w:rFonts w:cs="Times New Roman"/>
        </w:rPr>
        <w:t>Storyline</w:t>
      </w:r>
      <w:proofErr w:type="spellEnd"/>
      <w:r w:rsidRPr="00553372">
        <w:rPr>
          <w:rFonts w:cs="Times New Roman"/>
        </w:rPr>
        <w:t xml:space="preserve">, det visar och berätta hur kursen kan se ut innan den är klar och gör det enklare att applicera pedagogik igenom hela kursen. </w:t>
      </w:r>
    </w:p>
    <w:p w14:paraId="09B2C4D9" w14:textId="77777777" w:rsidR="00EB5DB7" w:rsidRPr="00553372" w:rsidRDefault="00EB5DB7" w:rsidP="00FA7FFA">
      <w:pPr>
        <w:spacing w:line="360" w:lineRule="auto"/>
        <w:rPr>
          <w:rFonts w:cs="Times New Roman"/>
        </w:rPr>
      </w:pPr>
    </w:p>
    <w:p w14:paraId="35717078" w14:textId="77777777" w:rsidR="00EB5DB7" w:rsidRPr="00553372" w:rsidRDefault="00EB5DB7" w:rsidP="00FA7FFA">
      <w:pPr>
        <w:pStyle w:val="Brdtext"/>
        <w:spacing w:line="360" w:lineRule="auto"/>
        <w:rPr>
          <w:szCs w:val="22"/>
        </w:rPr>
      </w:pPr>
      <w:r w:rsidRPr="00553372">
        <w:rPr>
          <w:szCs w:val="22"/>
        </w:rPr>
        <w:t>Underliggande forskning bakom lärandet bedöms genom testning och bevisning av validiteten när nya metoder framförs i undervisning. För att kunna göra detta utformas kurser med hjälp av olika lärotekniker, ett exempel är scenario-baserad e-lärande och sätter studenten in i olika situationer eller händelser för att göra lärandet realistiskt (Clark and Mayer, 2012). Detta har visat sig att förbättra minnesåterkallelsen senare i praktiken (Clark and Mayer, 2012). Ett annat exempel är hur spel har börjat användas som e-lärande och har motiverat studenten till att fortsätta lära sig och har skapat en gemensam sammanhållning inom organisationen (referenser). Vetenskapen bakom lärandet består av pedagogiska modeller och beskrivs som kognitiva modeller eller teoretiska strukturer och härleder från inlärningsteorier och möjliggör genomförandet av specifika instruktioner- och inlärningsstrategier. Om det ska beskrivas kortfattat är pedagogiska modeller en mekanism som länkar teori till praktik (</w:t>
      </w:r>
      <w:proofErr w:type="spellStart"/>
      <w:r w:rsidRPr="00553372">
        <w:rPr>
          <w:szCs w:val="22"/>
        </w:rPr>
        <w:t>Dabbagh</w:t>
      </w:r>
      <w:proofErr w:type="spellEnd"/>
      <w:r w:rsidRPr="00553372">
        <w:rPr>
          <w:szCs w:val="22"/>
        </w:rPr>
        <w:t>, 2005). Det finns pedagogiska modeller som är används mycket inom e-lärandet och hjälper ELF att utnyttja sina kunskaper och redskap för att främja meningsfull kunskapsförvärv (</w:t>
      </w:r>
      <w:proofErr w:type="spellStart"/>
      <w:r w:rsidRPr="00553372">
        <w:rPr>
          <w:szCs w:val="22"/>
        </w:rPr>
        <w:t>Dabbagh</w:t>
      </w:r>
      <w:proofErr w:type="spellEnd"/>
      <w:r w:rsidRPr="00553372">
        <w:rPr>
          <w:szCs w:val="22"/>
        </w:rPr>
        <w:t xml:space="preserve">, 2005). Pedagogiska modeller är användbara för att till exempel strukturera kursinnehållet och att hjälpa studenten att lära sig. Det kan likaså ge ELF möjligheten att kunna bedöma utefter hur pedagogiken tillhandahålls i sina e-kurser. </w:t>
      </w:r>
    </w:p>
    <w:p w14:paraId="5BF47ADE" w14:textId="77777777" w:rsidR="00EB5DB7" w:rsidRPr="00553372" w:rsidRDefault="00EB5DB7" w:rsidP="00FA7FFA">
      <w:pPr>
        <w:spacing w:line="360" w:lineRule="auto"/>
        <w:rPr>
          <w:rFonts w:cs="Times New Roman"/>
        </w:rPr>
      </w:pPr>
    </w:p>
    <w:p w14:paraId="4D1A773B" w14:textId="77777777" w:rsidR="00EB5DB7" w:rsidRDefault="00EB5DB7" w:rsidP="00FA7FFA">
      <w:pPr>
        <w:spacing w:line="360" w:lineRule="auto"/>
        <w:rPr>
          <w:rFonts w:cs="Times New Roman"/>
        </w:rPr>
      </w:pPr>
      <w:r w:rsidRPr="00553372">
        <w:rPr>
          <w:rFonts w:cs="Times New Roman"/>
        </w:rPr>
        <w:t xml:space="preserve">De fördelar med att använda pedagogiska modeller som </w:t>
      </w:r>
      <w:r>
        <w:rPr>
          <w:rFonts w:cs="Times New Roman"/>
        </w:rPr>
        <w:t xml:space="preserve">en tydlig struktur </w:t>
      </w:r>
      <w:r w:rsidRPr="00553372">
        <w:rPr>
          <w:rFonts w:cs="Times New Roman"/>
        </w:rPr>
        <w:t xml:space="preserve">i e-kurser är att </w:t>
      </w:r>
      <w:r>
        <w:rPr>
          <w:rFonts w:cs="Times New Roman"/>
        </w:rPr>
        <w:t xml:space="preserve">ELF </w:t>
      </w:r>
      <w:r w:rsidRPr="00553372">
        <w:rPr>
          <w:rFonts w:cs="Times New Roman"/>
        </w:rPr>
        <w:t xml:space="preserve">kan bedöma hur deras produkt levereras till </w:t>
      </w:r>
      <w:r>
        <w:rPr>
          <w:rFonts w:cs="Times New Roman"/>
        </w:rPr>
        <w:t>EIF</w:t>
      </w:r>
      <w:r w:rsidRPr="00553372">
        <w:rPr>
          <w:rFonts w:cs="Times New Roman"/>
        </w:rPr>
        <w:t>.</w:t>
      </w:r>
      <w:r>
        <w:rPr>
          <w:rFonts w:cs="Times New Roman"/>
        </w:rPr>
        <w:t xml:space="preserve"> En implementation av en pedagogisk modell i ett ELF kan ge stark utveckling och förbättringar i hur väl det går att använda modellen i deras kurser. </w:t>
      </w:r>
      <w:r w:rsidRPr="00553372">
        <w:rPr>
          <w:rFonts w:cs="Times New Roman"/>
        </w:rPr>
        <w:t>Det har uppvisat att majoriteten av e-kurser inte har tillräckligt med pedagogisk bakgrund och har därmed orsakat grova brister i lärandestrategier, kursinnehållet, tid och takt angående hantering av kursen, gränssnittdesignen, och att det försämrar studentens fokus (</w:t>
      </w:r>
      <w:proofErr w:type="spellStart"/>
      <w:r w:rsidRPr="00553372">
        <w:rPr>
          <w:rFonts w:cs="Times New Roman"/>
        </w:rPr>
        <w:t>Pange</w:t>
      </w:r>
      <w:proofErr w:type="spellEnd"/>
      <w:r w:rsidRPr="00553372">
        <w:rPr>
          <w:rFonts w:cs="Times New Roman"/>
        </w:rPr>
        <w:t xml:space="preserve"> and </w:t>
      </w:r>
      <w:proofErr w:type="spellStart"/>
      <w:r w:rsidRPr="00553372">
        <w:rPr>
          <w:rFonts w:cs="Times New Roman"/>
        </w:rPr>
        <w:t>Pange</w:t>
      </w:r>
      <w:proofErr w:type="spellEnd"/>
      <w:r w:rsidRPr="00553372">
        <w:rPr>
          <w:rFonts w:cs="Times New Roman"/>
        </w:rPr>
        <w:t xml:space="preserve">, 2011).  Enligt Conole et.al (2004) finns det en bristande orsak till varför tillämplig av modeller och teorier i e-lärandet kan bero på personer med otillräckligt akademiska färdigheter, finner att de teoretiska perspektiven är alldeles för främmande och överväldigande. </w:t>
      </w:r>
    </w:p>
    <w:p w14:paraId="0B5CF172" w14:textId="77777777" w:rsidR="00EB5DB7" w:rsidRDefault="00EB5DB7" w:rsidP="00FA7FFA">
      <w:pPr>
        <w:spacing w:line="360" w:lineRule="auto"/>
        <w:rPr>
          <w:rFonts w:cs="Times New Roman"/>
          <w:b/>
        </w:rPr>
      </w:pPr>
    </w:p>
    <w:p w14:paraId="07A7622F" w14:textId="77777777" w:rsidR="00EB5DB7" w:rsidRPr="00553372" w:rsidRDefault="00EB5DB7" w:rsidP="00FA7FFA">
      <w:pPr>
        <w:spacing w:line="360" w:lineRule="auto"/>
        <w:rPr>
          <w:rFonts w:cs="Times New Roman"/>
        </w:rPr>
      </w:pPr>
      <w:r>
        <w:rPr>
          <w:rFonts w:cs="Times New Roman"/>
        </w:rPr>
        <w:t>Det som behövs tydliggöras är att EIF kan ha specifika kundmålgrupper och det tillåter att de kan vara oberoende till att hålla fast till en specifikt pedagogisk modell som är självständig för en enskild kurs eller att de anpassa en annorlunda pedagogisk modell som är beroende på kurskraven.</w:t>
      </w:r>
    </w:p>
    <w:p w14:paraId="3B6E484B" w14:textId="77777777" w:rsidR="00EB5DB7" w:rsidRPr="00553372" w:rsidRDefault="00EB5DB7" w:rsidP="00FA7FFA">
      <w:pPr>
        <w:spacing w:line="360" w:lineRule="auto"/>
        <w:rPr>
          <w:rFonts w:cs="Times New Roman"/>
        </w:rPr>
      </w:pPr>
      <w:r>
        <w:rPr>
          <w:rFonts w:cs="Times New Roman"/>
        </w:rPr>
        <w:t xml:space="preserve">Det finns olika perspektiv på pedagogik och dessa delas in i tre olika kategorier och innehåller ett flertal pedagogiska modeller. </w:t>
      </w:r>
      <w:r w:rsidRPr="00553372">
        <w:rPr>
          <w:rFonts w:cs="Times New Roman"/>
        </w:rPr>
        <w:t>De pedagogiska perspektiven är en form av tillvägagångssätt för lärande och benämns som associativ, konstruktivism och sociokulturellt (</w:t>
      </w:r>
      <w:proofErr w:type="spellStart"/>
      <w:r w:rsidRPr="00553372">
        <w:rPr>
          <w:rFonts w:cs="Times New Roman"/>
        </w:rPr>
        <w:t>Mayes</w:t>
      </w:r>
      <w:proofErr w:type="spellEnd"/>
      <w:r w:rsidRPr="00553372">
        <w:rPr>
          <w:rFonts w:cs="Times New Roman"/>
        </w:rPr>
        <w:t xml:space="preserve"> and </w:t>
      </w:r>
      <w:proofErr w:type="spellStart"/>
      <w:r w:rsidRPr="00553372">
        <w:rPr>
          <w:rFonts w:cs="Times New Roman"/>
        </w:rPr>
        <w:t>Freitas</w:t>
      </w:r>
      <w:proofErr w:type="spellEnd"/>
      <w:r w:rsidRPr="00553372">
        <w:rPr>
          <w:rFonts w:cs="Times New Roman"/>
        </w:rPr>
        <w:t xml:space="preserve">, 2004). </w:t>
      </w:r>
      <w:r>
        <w:rPr>
          <w:rFonts w:cs="Times New Roman"/>
        </w:rPr>
        <w:t>I d</w:t>
      </w:r>
      <w:r w:rsidRPr="00553372">
        <w:rPr>
          <w:rFonts w:cs="Times New Roman"/>
        </w:rPr>
        <w:t>et a</w:t>
      </w:r>
      <w:r>
        <w:rPr>
          <w:rFonts w:cs="Times New Roman"/>
        </w:rPr>
        <w:t xml:space="preserve">ssociativa perspektivet får studenten utföra aktiviteter i form av </w:t>
      </w:r>
      <w:r w:rsidRPr="00553372">
        <w:rPr>
          <w:rFonts w:cs="Times New Roman"/>
        </w:rPr>
        <w:t>uppgifter</w:t>
      </w:r>
      <w:r>
        <w:rPr>
          <w:rFonts w:cs="Times New Roman"/>
        </w:rPr>
        <w:t>, som till exempel läsa ett dokument och svara på tillhörande frågor</w:t>
      </w:r>
      <w:r w:rsidRPr="00553372">
        <w:rPr>
          <w:rFonts w:cs="Times New Roman"/>
        </w:rPr>
        <w:t xml:space="preserve"> (Conole, 2010). Aktiviteterna handlar om att förändra beteende genom att få en direkt återkoppling efter utförandet (Conole et.al, 2004). I det associativa perspektivet har modellen Direkt Instruktion och som användas för att förklara och modellera i kombination av praktik och återkoppling till studenten, för att kunna undervisa koncept och färdigheter (</w:t>
      </w:r>
      <w:proofErr w:type="spellStart"/>
      <w:r w:rsidRPr="00553372">
        <w:rPr>
          <w:rFonts w:cs="Times New Roman"/>
        </w:rPr>
        <w:t>Yeh</w:t>
      </w:r>
      <w:proofErr w:type="spellEnd"/>
      <w:r w:rsidRPr="00553372">
        <w:rPr>
          <w:rFonts w:cs="Times New Roman"/>
        </w:rPr>
        <w:t>,</w:t>
      </w:r>
      <w:r>
        <w:rPr>
          <w:rFonts w:cs="Times New Roman"/>
        </w:rPr>
        <w:t xml:space="preserve"> 2009; </w:t>
      </w:r>
      <w:proofErr w:type="spellStart"/>
      <w:r>
        <w:rPr>
          <w:rFonts w:cs="Times New Roman"/>
        </w:rPr>
        <w:t>Kauchak</w:t>
      </w:r>
      <w:proofErr w:type="spellEnd"/>
      <w:r>
        <w:rPr>
          <w:rFonts w:cs="Times New Roman"/>
        </w:rPr>
        <w:t xml:space="preserve"> and Eggen, 1993)</w:t>
      </w:r>
      <w:r w:rsidRPr="00553372">
        <w:rPr>
          <w:rFonts w:cs="Times New Roman"/>
        </w:rPr>
        <w:t>. Konstruktivistiskt perspektiv handlar om att</w:t>
      </w:r>
      <w:r>
        <w:rPr>
          <w:rFonts w:cs="Times New Roman"/>
        </w:rPr>
        <w:t xml:space="preserve"> lära sig genom förståelse och det </w:t>
      </w:r>
      <w:r w:rsidRPr="00553372">
        <w:rPr>
          <w:rFonts w:cs="Times New Roman"/>
        </w:rPr>
        <w:t xml:space="preserve">innebär </w:t>
      </w:r>
      <w:r>
        <w:rPr>
          <w:rFonts w:cs="Times New Roman"/>
        </w:rPr>
        <w:t xml:space="preserve">att det </w:t>
      </w:r>
      <w:r w:rsidRPr="00553372">
        <w:rPr>
          <w:rFonts w:cs="Times New Roman"/>
        </w:rPr>
        <w:t xml:space="preserve">behövs kommunikation, klargöranden, kontraster, rekombination, problemlösning och slutsatser. Dessa </w:t>
      </w:r>
      <w:r>
        <w:rPr>
          <w:rFonts w:cs="Times New Roman"/>
        </w:rPr>
        <w:t xml:space="preserve">punkter </w:t>
      </w:r>
      <w:r w:rsidRPr="00553372">
        <w:rPr>
          <w:rFonts w:cs="Times New Roman"/>
        </w:rPr>
        <w:t xml:space="preserve">behöver bearbetas innan det blir en utdelning av lärandet. </w:t>
      </w:r>
      <w:r>
        <w:rPr>
          <w:rFonts w:cs="Times New Roman"/>
        </w:rPr>
        <w:t>En</w:t>
      </w:r>
      <w:r w:rsidRPr="00553372">
        <w:rPr>
          <w:rFonts w:cs="Times New Roman"/>
        </w:rPr>
        <w:t xml:space="preserve"> modell </w:t>
      </w:r>
      <w:r>
        <w:rPr>
          <w:rFonts w:cs="Times New Roman"/>
        </w:rPr>
        <w:t>inom perspektivet kallas K</w:t>
      </w:r>
      <w:r w:rsidRPr="00553372">
        <w:rPr>
          <w:rFonts w:cs="Times New Roman"/>
        </w:rPr>
        <w:t xml:space="preserve">onstruktivistisk läromiljö </w:t>
      </w:r>
      <w:r>
        <w:rPr>
          <w:rFonts w:cs="Times New Roman"/>
        </w:rPr>
        <w:t xml:space="preserve">och </w:t>
      </w:r>
      <w:r w:rsidRPr="00553372">
        <w:rPr>
          <w:rFonts w:cs="Times New Roman"/>
        </w:rPr>
        <w:t>baserar sig på att studenten bygger sina egna mentala strukturer när de interagerar med en miljö (</w:t>
      </w:r>
      <w:proofErr w:type="spellStart"/>
      <w:r w:rsidRPr="00553372">
        <w:rPr>
          <w:rFonts w:cs="Times New Roman"/>
        </w:rPr>
        <w:t>Yeh</w:t>
      </w:r>
      <w:proofErr w:type="spellEnd"/>
      <w:r w:rsidRPr="00553372">
        <w:rPr>
          <w:rFonts w:cs="Times New Roman"/>
        </w:rPr>
        <w:t xml:space="preserve">, 2009). </w:t>
      </w:r>
      <w:r>
        <w:rPr>
          <w:rFonts w:cs="Times New Roman"/>
        </w:rPr>
        <w:t xml:space="preserve">Modellen fokuserar på att </w:t>
      </w:r>
      <w:r w:rsidRPr="00553372">
        <w:rPr>
          <w:rFonts w:cs="Times New Roman"/>
        </w:rPr>
        <w:t>s</w:t>
      </w:r>
      <w:r>
        <w:rPr>
          <w:rFonts w:cs="Times New Roman"/>
        </w:rPr>
        <w:t xml:space="preserve">tudenten presenteras ett </w:t>
      </w:r>
      <w:r w:rsidRPr="00553372">
        <w:rPr>
          <w:rFonts w:cs="Times New Roman"/>
        </w:rPr>
        <w:t xml:space="preserve">problem och ska </w:t>
      </w:r>
      <w:r>
        <w:rPr>
          <w:rFonts w:cs="Times New Roman"/>
        </w:rPr>
        <w:t>lösa det självständigt med hjälp av en tydlig</w:t>
      </w:r>
      <w:r w:rsidRPr="00553372">
        <w:rPr>
          <w:rFonts w:cs="Times New Roman"/>
        </w:rPr>
        <w:t xml:space="preserve"> design </w:t>
      </w:r>
      <w:r>
        <w:rPr>
          <w:rFonts w:cs="Times New Roman"/>
        </w:rPr>
        <w:t xml:space="preserve">ska samt </w:t>
      </w:r>
      <w:r w:rsidRPr="00553372">
        <w:rPr>
          <w:rFonts w:cs="Times New Roman"/>
        </w:rPr>
        <w:t xml:space="preserve">studenten frivilligt vilja </w:t>
      </w:r>
      <w:r>
        <w:rPr>
          <w:rFonts w:cs="Times New Roman"/>
        </w:rPr>
        <w:t>upptäcka lärandet (</w:t>
      </w:r>
      <w:proofErr w:type="spellStart"/>
      <w:r>
        <w:rPr>
          <w:rFonts w:cs="Times New Roman"/>
        </w:rPr>
        <w:t>Yeh</w:t>
      </w:r>
      <w:proofErr w:type="spellEnd"/>
      <w:r>
        <w:rPr>
          <w:rFonts w:cs="Times New Roman"/>
        </w:rPr>
        <w:t xml:space="preserve">, 2009). </w:t>
      </w:r>
      <w:r w:rsidRPr="00553372">
        <w:rPr>
          <w:rFonts w:cs="Times New Roman"/>
        </w:rPr>
        <w:t>Det sociokulturella perspektivet handlar om att delta i socialt för att lära sig, till exempel görs det ofta i form av små studentgrupper</w:t>
      </w:r>
      <w:r>
        <w:rPr>
          <w:rFonts w:cs="Times New Roman"/>
        </w:rPr>
        <w:t xml:space="preserve"> för att skaffa kunskaper gemensamt. </w:t>
      </w:r>
      <w:r w:rsidRPr="00553372">
        <w:rPr>
          <w:rFonts w:cs="Times New Roman"/>
        </w:rPr>
        <w:t>Målet är att förstå hur meningsfullt innehållet är för lärandet (</w:t>
      </w:r>
      <w:proofErr w:type="spellStart"/>
      <w:r w:rsidRPr="00553372">
        <w:rPr>
          <w:rFonts w:cs="Times New Roman"/>
        </w:rPr>
        <w:t>Brodie</w:t>
      </w:r>
      <w:proofErr w:type="spellEnd"/>
      <w:r w:rsidRPr="00553372">
        <w:rPr>
          <w:rFonts w:cs="Times New Roman"/>
        </w:rPr>
        <w:t>, 2005). Det so</w:t>
      </w:r>
      <w:r>
        <w:rPr>
          <w:rFonts w:cs="Times New Roman"/>
        </w:rPr>
        <w:t>ciokulturella perspektivet har modellen Aktivitets t</w:t>
      </w:r>
      <w:r w:rsidRPr="00553372">
        <w:rPr>
          <w:rFonts w:cs="Times New Roman"/>
        </w:rPr>
        <w:t xml:space="preserve">eori och </w:t>
      </w:r>
      <w:r>
        <w:rPr>
          <w:rFonts w:cs="Times New Roman"/>
        </w:rPr>
        <w:t xml:space="preserve">som även </w:t>
      </w:r>
      <w:r w:rsidRPr="00553372">
        <w:rPr>
          <w:rFonts w:cs="Times New Roman"/>
        </w:rPr>
        <w:t xml:space="preserve">betraktas som ett egen pedagogiskt ramverk (Conole, 2010).  Aktivitets teori förutsätter </w:t>
      </w:r>
      <w:r>
        <w:rPr>
          <w:rFonts w:cs="Times New Roman"/>
        </w:rPr>
        <w:t>att lärande k</w:t>
      </w:r>
      <w:r w:rsidRPr="00553372">
        <w:rPr>
          <w:rFonts w:cs="Times New Roman"/>
        </w:rPr>
        <w:t xml:space="preserve">ontexten behöver vara en redogörelse så att studenten förstår meningen av situationen och </w:t>
      </w:r>
      <w:r>
        <w:rPr>
          <w:rFonts w:cs="Times New Roman"/>
        </w:rPr>
        <w:t>kan göra</w:t>
      </w:r>
      <w:r w:rsidRPr="00553372">
        <w:rPr>
          <w:rFonts w:cs="Times New Roman"/>
        </w:rPr>
        <w:t xml:space="preserve"> lämpliga tolkningar av resultatet. Detta gör att förståelse uppstår både individuellt och gemensamt när det arbetas praktiskt i ett socialt sammanhang.</w:t>
      </w:r>
    </w:p>
    <w:p w14:paraId="10D826F6" w14:textId="77777777" w:rsidR="00EB5DB7" w:rsidRDefault="00EB5DB7" w:rsidP="00FA7FFA">
      <w:pPr>
        <w:spacing w:line="360" w:lineRule="auto"/>
        <w:rPr>
          <w:rFonts w:cs="Times New Roman"/>
        </w:rPr>
      </w:pPr>
    </w:p>
    <w:p w14:paraId="4F5B6A4E" w14:textId="77777777" w:rsidR="00EB5DB7" w:rsidRPr="00FA06AE" w:rsidRDefault="00EB5DB7" w:rsidP="00FA7FFA">
      <w:pPr>
        <w:pStyle w:val="Brdtext"/>
        <w:spacing w:line="360" w:lineRule="auto"/>
      </w:pPr>
      <w:r>
        <w:t xml:space="preserve">Det svenska företaget Grade har arbetat med skapandet av e-kurser i 20 år och har genom åren visat framsteg hur e-lärandet kan förändra dagens undervisning inom organisationer. Grade specialiseras sig på att sälja fristående kurser och färdiga kurser i deras inköpta lärplattfom Luvit. På Stockholmskontoret är det 10 medarbetare som ständigt producerar årligen runt 20 till 25 e-kurser. </w:t>
      </w:r>
      <w:r w:rsidRPr="00384BD0">
        <w:t xml:space="preserve">Grade utgår dock inte från någon specifik uttalad pedagogisk ansats utan utvecklar deras kurser genom att följa ett antal riktlinjer som gör att de kan anpassa sina e-kurser. Det gör att </w:t>
      </w:r>
      <w:r>
        <w:t xml:space="preserve">en implementation av </w:t>
      </w:r>
      <w:r w:rsidRPr="00384BD0">
        <w:t xml:space="preserve">en pedagogisk modell kan ge </w:t>
      </w:r>
      <w:r>
        <w:t>Grade</w:t>
      </w:r>
      <w:r w:rsidRPr="00384BD0">
        <w:t xml:space="preserve"> en tydligare struktur och grund att arbeta utifrån, </w:t>
      </w:r>
      <w:r>
        <w:t xml:space="preserve">som därefter ger möjligheter att utvärdera hur väl e-kurserna levereras till EIF.  För att kunna välja vilken pedagogisk modell som skulle implementeras i Grade undersöktes det vilka modeller som passade in på Grade föregående kurser. Detta gjordes med en utvärdering av fyra av deras föregående kurser och resulterade i att Direkt Instruktions modell kan ge Grade möjligheter att utveckla deras pedagogiska ansats och leverera kurser med högt kunskapsförvärv.  </w:t>
      </w:r>
    </w:p>
    <w:p w14:paraId="45E2C5B6" w14:textId="27C7B23B" w:rsidR="006D5285" w:rsidRDefault="006D5285" w:rsidP="00120C38">
      <w:pPr>
        <w:pStyle w:val="Brdtext"/>
      </w:pPr>
    </w:p>
    <w:p w14:paraId="4BD83977" w14:textId="38904A5C" w:rsidR="008E5CE9" w:rsidRDefault="00A70CEE" w:rsidP="00120C38">
      <w:pPr>
        <w:pStyle w:val="Rubrik2"/>
        <w:rPr>
          <w:lang w:val="sv-SE"/>
        </w:rPr>
      </w:pPr>
      <w:bookmarkStart w:id="9" w:name="_Toc389219413"/>
      <w:r>
        <w:rPr>
          <w:lang w:val="sv-SE"/>
        </w:rPr>
        <w:t>Syfte och frågeställning</w:t>
      </w:r>
      <w:bookmarkEnd w:id="9"/>
      <w:r>
        <w:rPr>
          <w:lang w:val="sv-SE"/>
        </w:rPr>
        <w:t xml:space="preserve"> </w:t>
      </w:r>
      <w:r w:rsidR="00E56C6D">
        <w:rPr>
          <w:lang w:val="sv-SE"/>
        </w:rPr>
        <w:t xml:space="preserve"> </w:t>
      </w:r>
    </w:p>
    <w:p w14:paraId="11910264" w14:textId="77777777" w:rsidR="00853E9C" w:rsidRPr="00853E9C" w:rsidRDefault="00853E9C" w:rsidP="00853E9C">
      <w:pPr>
        <w:pStyle w:val="Brdtext"/>
      </w:pPr>
    </w:p>
    <w:p w14:paraId="41216C9D" w14:textId="483119CF" w:rsidR="00F533AD" w:rsidRDefault="00D31564" w:rsidP="00D31564">
      <w:pPr>
        <w:pStyle w:val="Brdtext"/>
      </w:pPr>
      <w:r>
        <w:t>Denna studie ska ge underlag till att utvärdera om för</w:t>
      </w:r>
      <w:r w:rsidR="008631EF">
        <w:t xml:space="preserve">etaget Grade kan förbättra sitt </w:t>
      </w:r>
      <w:r>
        <w:t>e-lärande</w:t>
      </w:r>
      <w:r w:rsidR="00F452EA">
        <w:t xml:space="preserve"> i deras kurser</w:t>
      </w:r>
      <w:r>
        <w:t>.</w:t>
      </w:r>
      <w:r w:rsidR="00F452EA">
        <w:t xml:space="preserve"> </w:t>
      </w:r>
      <w:r w:rsidR="00D65EE1">
        <w:t>Genom att intervjua personal</w:t>
      </w:r>
      <w:r w:rsidR="00C077A9">
        <w:t>ansvarig för den pedagogiska designen</w:t>
      </w:r>
      <w:r w:rsidR="00D65EE1">
        <w:t xml:space="preserve">, </w:t>
      </w:r>
      <w:r w:rsidR="008B2C96">
        <w:t>kommer de resultera i vilka riktlinjer de använder sig av i dagsläget. Att an</w:t>
      </w:r>
      <w:r w:rsidR="000E750F">
        <w:t xml:space="preserve">vända dessa riktlinjer för att ta reda på vilken pedagogisk modell som kan passa deras arbetssätt. I denna studie kommer de ses över olika perspektiv på pedagogik och väljas ut tre </w:t>
      </w:r>
      <w:r w:rsidR="008B2C96">
        <w:t>pedagogiska modeller</w:t>
      </w:r>
      <w:r w:rsidR="000E750F">
        <w:t>na, en från varje aspekt. För att därefter utvärdera den lämpligaste modellen för Grade med fyra av deras kurser</w:t>
      </w:r>
      <w:r w:rsidR="009D5A2C">
        <w:t xml:space="preserve">. Detta ska </w:t>
      </w:r>
      <w:r w:rsidR="00F452EA">
        <w:t>bidra</w:t>
      </w:r>
      <w:r w:rsidR="00B24297">
        <w:t xml:space="preserve"> med att ge värdefull information hur de kan använda den mest lämpade mode</w:t>
      </w:r>
      <w:r w:rsidR="00721036">
        <w:t>llen för deras framtida arbeten</w:t>
      </w:r>
      <w:r>
        <w:t>.</w:t>
      </w:r>
      <w:r w:rsidR="009D5A2C">
        <w:t xml:space="preserve"> </w:t>
      </w:r>
    </w:p>
    <w:p w14:paraId="33A8C8F9" w14:textId="77777777" w:rsidR="00721036" w:rsidRPr="00721036" w:rsidRDefault="00721036" w:rsidP="00D31564">
      <w:pPr>
        <w:pStyle w:val="Brdtext"/>
        <w:rPr>
          <w:i/>
        </w:rPr>
      </w:pPr>
      <w:r w:rsidRPr="00721036">
        <w:rPr>
          <w:i/>
        </w:rPr>
        <w:t>Vilken pedagogisk modell är främst anpassbar för Grades e-kurser? Hur kan den tillämpas för att förbättra deras pedagogiska filosofi?</w:t>
      </w:r>
    </w:p>
    <w:p w14:paraId="15FDCA8E" w14:textId="0E93CACB" w:rsidR="00FC1CB9" w:rsidRPr="00A472AD" w:rsidRDefault="00FC1CB9" w:rsidP="00711CEC">
      <w:pPr>
        <w:pStyle w:val="Brdtext"/>
      </w:pPr>
    </w:p>
    <w:p w14:paraId="02889D15" w14:textId="57ED5549" w:rsidR="00E84E87" w:rsidRPr="00A472AD" w:rsidRDefault="00E84E87" w:rsidP="00790998">
      <w:pPr>
        <w:pStyle w:val="Rubrik3"/>
        <w:numPr>
          <w:ilvl w:val="0"/>
          <w:numId w:val="0"/>
        </w:numPr>
        <w:rPr>
          <w:lang w:val="sv-SE"/>
        </w:rPr>
      </w:pPr>
    </w:p>
    <w:p w14:paraId="4DFEDF7B" w14:textId="77777777" w:rsidR="00711CEC" w:rsidRPr="00A472AD" w:rsidRDefault="00711CEC" w:rsidP="00711CEC"/>
    <w:p w14:paraId="45D05C02" w14:textId="77777777" w:rsidR="00120C38" w:rsidRPr="00A472AD" w:rsidRDefault="00120C38" w:rsidP="00F573C7">
      <w:pPr>
        <w:pStyle w:val="Beskrivning"/>
      </w:pPr>
      <w:r w:rsidRPr="00A472AD">
        <w:br w:type="page"/>
      </w:r>
    </w:p>
    <w:p w14:paraId="65669FE7" w14:textId="73EB0C37" w:rsidR="008F3237" w:rsidRPr="00A472AD" w:rsidRDefault="00FC1CB9" w:rsidP="00134A05">
      <w:pPr>
        <w:pStyle w:val="Rubrik1"/>
        <w:rPr>
          <w:lang w:val="sv-SE"/>
        </w:rPr>
      </w:pPr>
      <w:bookmarkStart w:id="10" w:name="_Toc389219414"/>
      <w:r>
        <w:rPr>
          <w:lang w:val="sv-SE"/>
        </w:rPr>
        <w:t>Teori och tidigare forskning</w:t>
      </w:r>
      <w:bookmarkEnd w:id="10"/>
    </w:p>
    <w:p w14:paraId="2D113F54" w14:textId="77777777" w:rsidR="009E4FBB" w:rsidRPr="00F36B3B" w:rsidRDefault="009E4FBB" w:rsidP="00B3645C">
      <w:pPr>
        <w:pStyle w:val="Brdtext"/>
        <w:rPr>
          <w:i/>
          <w:lang w:eastAsia="en-US"/>
        </w:rPr>
      </w:pPr>
      <w:r w:rsidRPr="00F36B3B">
        <w:rPr>
          <w:i/>
          <w:lang w:eastAsia="en-US"/>
        </w:rPr>
        <w:t>Det andra kapitlet kan ge en utökad bakgrund och introducera relaterad forskning.</w:t>
      </w:r>
    </w:p>
    <w:p w14:paraId="67C4AD24" w14:textId="77777777" w:rsidR="00535EF9" w:rsidRDefault="00535EF9" w:rsidP="00535EF9">
      <w:pPr>
        <w:pStyle w:val="Brdtext"/>
      </w:pPr>
    </w:p>
    <w:p w14:paraId="7F333A3B" w14:textId="77777777" w:rsidR="00535EF9" w:rsidRDefault="00535EF9" w:rsidP="00535EF9">
      <w:pPr>
        <w:pStyle w:val="Brdtext"/>
      </w:pPr>
      <w:r>
        <w:t>Framväxten av e-</w:t>
      </w:r>
      <w:proofErr w:type="spellStart"/>
      <w:r>
        <w:t>lärningstekniker</w:t>
      </w:r>
      <w:proofErr w:type="spellEnd"/>
      <w:r>
        <w:t xml:space="preserve"> har gjort att undervisning och lärande blivit viktiga forskningsområden för att utveckla metoder som ska effektivisera inlärningssättet. Eftersom det är viktigt att få reda på hur mycket studenten lärde sig med e-kurser, är det positivt att utvärdera utbildningarna. </w:t>
      </w:r>
    </w:p>
    <w:p w14:paraId="6B4DE8CF" w14:textId="77777777" w:rsidR="00535EF9" w:rsidRDefault="00535EF9" w:rsidP="00535EF9">
      <w:pPr>
        <w:pStyle w:val="Brdtext"/>
      </w:pPr>
      <w:proofErr w:type="spellStart"/>
      <w:r>
        <w:t>Martínez-Argüelles</w:t>
      </w:r>
      <w:proofErr w:type="spellEnd"/>
      <w:r>
        <w:t xml:space="preserve"> et al. (2010) poängterar att insamling av studenters feedback är viktigt för att kunna strategiskt övervaka kvalitet och standarder för undervisande och lärande för både klassrums lärande och e-lärande. </w:t>
      </w:r>
    </w:p>
    <w:p w14:paraId="26E94550" w14:textId="77777777" w:rsidR="00535EF9" w:rsidRDefault="00535EF9" w:rsidP="00535EF9">
      <w:pPr>
        <w:pStyle w:val="Brdtext"/>
      </w:pPr>
      <w:r>
        <w:t xml:space="preserve">Erfarenheter från lärandet är unikt för varje person, det gör att återkopplingen oftast varierar eftersom det finns många olika faktorer som kan ha en inverkan. Enligt </w:t>
      </w:r>
      <w:proofErr w:type="spellStart"/>
      <w:r>
        <w:t>Nkuyubwatsi</w:t>
      </w:r>
      <w:proofErr w:type="spellEnd"/>
      <w:r>
        <w:t xml:space="preserve"> (2013) ska kombinationen av öppenhet, tillgänglighet, mångfald, flexibilitet och interaktivitet påverka att studenten uppnår en vändpunkt i deras inlärning. </w:t>
      </w:r>
    </w:p>
    <w:p w14:paraId="5E14C821" w14:textId="77777777" w:rsidR="00535EF9" w:rsidRDefault="00535EF9" w:rsidP="00535EF9">
      <w:pPr>
        <w:pStyle w:val="Brdtext"/>
      </w:pPr>
      <w:r>
        <w:t>Det finns en stor variation på hur e-lärande kan genomföras. Därför är det väsentligt att försöka följa en pedagogisk modell eller teori. (_</w:t>
      </w:r>
      <w:proofErr w:type="spellStart"/>
      <w:r>
        <w:t>This</w:t>
      </w:r>
      <w:proofErr w:type="spellEnd"/>
      <w:r>
        <w:t xml:space="preserve"> </w:t>
      </w:r>
      <w:proofErr w:type="spellStart"/>
      <w:r>
        <w:t>sentance</w:t>
      </w:r>
      <w:proofErr w:type="spellEnd"/>
      <w:r>
        <w:t xml:space="preserve"> </w:t>
      </w:r>
      <w:proofErr w:type="spellStart"/>
      <w:r>
        <w:t>needs</w:t>
      </w:r>
      <w:proofErr w:type="spellEnd"/>
      <w:r>
        <w:t xml:space="preserve"> </w:t>
      </w:r>
      <w:proofErr w:type="spellStart"/>
      <w:r>
        <w:t>some</w:t>
      </w:r>
      <w:proofErr w:type="spellEnd"/>
      <w:r>
        <w:t xml:space="preserve"> </w:t>
      </w:r>
      <w:proofErr w:type="spellStart"/>
      <w:r>
        <w:t>work</w:t>
      </w:r>
      <w:proofErr w:type="spellEnd"/>
      <w:r>
        <w:t xml:space="preserve">_) Det bidrar med att sätta en grund till hur e-kursen ska kunna uppnå ett så berikande lärande efter de mål som </w:t>
      </w:r>
      <w:proofErr w:type="spellStart"/>
      <w:r>
        <w:t>fastsällds</w:t>
      </w:r>
      <w:proofErr w:type="spellEnd"/>
      <w:r>
        <w:t xml:space="preserve">. (_The </w:t>
      </w:r>
      <w:proofErr w:type="spellStart"/>
      <w:r>
        <w:t>first</w:t>
      </w:r>
      <w:proofErr w:type="spellEnd"/>
      <w:r>
        <w:t xml:space="preserve"> </w:t>
      </w:r>
      <w:proofErr w:type="spellStart"/>
      <w:r>
        <w:t>half</w:t>
      </w:r>
      <w:proofErr w:type="spellEnd"/>
      <w:r>
        <w:t xml:space="preserve"> </w:t>
      </w:r>
      <w:proofErr w:type="spellStart"/>
      <w:r>
        <w:t>of</w:t>
      </w:r>
      <w:proofErr w:type="spellEnd"/>
      <w:r>
        <w:t xml:space="preserve"> </w:t>
      </w:r>
      <w:proofErr w:type="spellStart"/>
      <w:r>
        <w:t>this</w:t>
      </w:r>
      <w:proofErr w:type="spellEnd"/>
      <w:r>
        <w:t xml:space="preserve"> </w:t>
      </w:r>
      <w:proofErr w:type="spellStart"/>
      <w:r>
        <w:t>sentance</w:t>
      </w:r>
      <w:proofErr w:type="spellEnd"/>
      <w:r>
        <w:t xml:space="preserve"> is </w:t>
      </w:r>
      <w:proofErr w:type="spellStart"/>
      <w:r>
        <w:t>too</w:t>
      </w:r>
      <w:proofErr w:type="spellEnd"/>
      <w:r>
        <w:t xml:space="preserve"> </w:t>
      </w:r>
      <w:proofErr w:type="spellStart"/>
      <w:r>
        <w:t>vague</w:t>
      </w:r>
      <w:proofErr w:type="spellEnd"/>
      <w:r>
        <w:t xml:space="preserve"> or </w:t>
      </w:r>
      <w:proofErr w:type="spellStart"/>
      <w:r>
        <w:t>there</w:t>
      </w:r>
      <w:proofErr w:type="spellEnd"/>
      <w:r>
        <w:t xml:space="preserve"> is not </w:t>
      </w:r>
      <w:proofErr w:type="spellStart"/>
      <w:r>
        <w:t>enough</w:t>
      </w:r>
      <w:proofErr w:type="spellEnd"/>
      <w:r>
        <w:t xml:space="preserve"> </w:t>
      </w:r>
      <w:proofErr w:type="spellStart"/>
      <w:r>
        <w:t>background</w:t>
      </w:r>
      <w:proofErr w:type="spellEnd"/>
      <w:r>
        <w:t xml:space="preserve"> </w:t>
      </w:r>
      <w:proofErr w:type="spellStart"/>
      <w:r>
        <w:t>to</w:t>
      </w:r>
      <w:proofErr w:type="spellEnd"/>
      <w:r>
        <w:t xml:space="preserve"> </w:t>
      </w:r>
      <w:proofErr w:type="spellStart"/>
      <w:r>
        <w:t>understand</w:t>
      </w:r>
      <w:proofErr w:type="spellEnd"/>
      <w:r>
        <w:t xml:space="preserve"> </w:t>
      </w:r>
      <w:proofErr w:type="spellStart"/>
      <w:r>
        <w:t>what</w:t>
      </w:r>
      <w:proofErr w:type="spellEnd"/>
      <w:r>
        <w:t xml:space="preserve"> </w:t>
      </w:r>
      <w:proofErr w:type="spellStart"/>
      <w:r>
        <w:t>you</w:t>
      </w:r>
      <w:proofErr w:type="spellEnd"/>
      <w:r>
        <w:t xml:space="preserve"> </w:t>
      </w:r>
      <w:proofErr w:type="spellStart"/>
      <w:r>
        <w:t>are</w:t>
      </w:r>
      <w:proofErr w:type="spellEnd"/>
      <w:r>
        <w:t xml:space="preserve"> </w:t>
      </w:r>
      <w:proofErr w:type="spellStart"/>
      <w:r>
        <w:t>trying</w:t>
      </w:r>
      <w:proofErr w:type="spellEnd"/>
      <w:r>
        <w:t xml:space="preserve"> </w:t>
      </w:r>
      <w:proofErr w:type="spellStart"/>
      <w:r>
        <w:t>to</w:t>
      </w:r>
      <w:proofErr w:type="spellEnd"/>
      <w:r>
        <w:t xml:space="preserve"> </w:t>
      </w:r>
      <w:proofErr w:type="spellStart"/>
      <w:r>
        <w:t>say</w:t>
      </w:r>
      <w:proofErr w:type="spellEnd"/>
      <w:r>
        <w:t>._) Det finns ett flertal perspektiv på hur pedagogik ska bli fördelad, dessa är till exempel, på beteende, kognitiv struktur, eller aktiv socialisering (Conole et.al, 2004). Att förändra ett beteende</w:t>
      </w:r>
      <w:proofErr w:type="gramStart"/>
      <w:r>
        <w:t xml:space="preserve"> (_</w:t>
      </w:r>
      <w:proofErr w:type="spellStart"/>
      <w:r>
        <w:t>Here</w:t>
      </w:r>
      <w:proofErr w:type="spellEnd"/>
      <w:r>
        <w:t xml:space="preserv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be </w:t>
      </w:r>
      <w:proofErr w:type="spellStart"/>
      <w:r>
        <w:t>careful</w:t>
      </w:r>
      <w:proofErr w:type="spellEnd"/>
      <w:r>
        <w:t>.</w:t>
      </w:r>
      <w:proofErr w:type="gramEnd"/>
      <w:r>
        <w:t xml:space="preserve"> </w:t>
      </w:r>
      <w:proofErr w:type="spellStart"/>
      <w:r>
        <w:t>Previously</w:t>
      </w:r>
      <w:proofErr w:type="spellEnd"/>
      <w:r>
        <w:t xml:space="preserve">, </w:t>
      </w:r>
      <w:proofErr w:type="spellStart"/>
      <w:r>
        <w:t>you</w:t>
      </w:r>
      <w:proofErr w:type="spellEnd"/>
      <w:r>
        <w:t xml:space="preserve"> </w:t>
      </w:r>
      <w:proofErr w:type="spellStart"/>
      <w:r>
        <w:t>have</w:t>
      </w:r>
      <w:proofErr w:type="spellEnd"/>
      <w:r>
        <w:t xml:space="preserve"> </w:t>
      </w:r>
      <w:proofErr w:type="spellStart"/>
      <w:r>
        <w:t>only</w:t>
      </w:r>
      <w:proofErr w:type="spellEnd"/>
      <w:r>
        <w:t xml:space="preserve"> </w:t>
      </w:r>
      <w:proofErr w:type="spellStart"/>
      <w:r>
        <w:t>talked</w:t>
      </w:r>
      <w:proofErr w:type="spellEnd"/>
      <w:r>
        <w:t xml:space="preserve"> </w:t>
      </w:r>
      <w:proofErr w:type="spellStart"/>
      <w:r>
        <w:t>about</w:t>
      </w:r>
      <w:proofErr w:type="spellEnd"/>
      <w:r>
        <w:t xml:space="preserve"> learning </w:t>
      </w:r>
      <w:proofErr w:type="spellStart"/>
      <w:r>
        <w:t>but</w:t>
      </w:r>
      <w:proofErr w:type="spellEnd"/>
      <w:r>
        <w:t xml:space="preserve"> </w:t>
      </w:r>
      <w:proofErr w:type="spellStart"/>
      <w:r>
        <w:t>now</w:t>
      </w:r>
      <w:proofErr w:type="spellEnd"/>
      <w:r>
        <w:t xml:space="preserve"> all </w:t>
      </w:r>
      <w:proofErr w:type="spellStart"/>
      <w:r>
        <w:t>of</w:t>
      </w:r>
      <w:proofErr w:type="spellEnd"/>
      <w:r>
        <w:t xml:space="preserve"> a sudden </w:t>
      </w:r>
      <w:proofErr w:type="spellStart"/>
      <w:r>
        <w:t>you</w:t>
      </w:r>
      <w:proofErr w:type="spellEnd"/>
      <w:r>
        <w:t xml:space="preserve"> start </w:t>
      </w:r>
      <w:proofErr w:type="spellStart"/>
      <w:r>
        <w:t>with</w:t>
      </w:r>
      <w:proofErr w:type="spellEnd"/>
      <w:r>
        <w:t xml:space="preserve"> "förändra ett beteende". </w:t>
      </w:r>
      <w:proofErr w:type="spellStart"/>
      <w:r>
        <w:t>What</w:t>
      </w:r>
      <w:proofErr w:type="spellEnd"/>
      <w:r>
        <w:t xml:space="preserve"> </w:t>
      </w:r>
      <w:proofErr w:type="spellStart"/>
      <w:r>
        <w:t>does</w:t>
      </w:r>
      <w:proofErr w:type="spellEnd"/>
      <w:r>
        <w:t xml:space="preserve"> "förändra ett beteende" </w:t>
      </w:r>
      <w:proofErr w:type="spellStart"/>
      <w:r>
        <w:t>have</w:t>
      </w:r>
      <w:proofErr w:type="spellEnd"/>
      <w:r>
        <w:t xml:space="preserve"> </w:t>
      </w:r>
      <w:proofErr w:type="spellStart"/>
      <w:r>
        <w:t>to</w:t>
      </w:r>
      <w:proofErr w:type="spellEnd"/>
      <w:r>
        <w:t xml:space="preserve"> do </w:t>
      </w:r>
      <w:proofErr w:type="spellStart"/>
      <w:r>
        <w:t>with</w:t>
      </w:r>
      <w:proofErr w:type="spellEnd"/>
      <w:r>
        <w:t xml:space="preserve"> learning? </w:t>
      </w:r>
      <w:proofErr w:type="spellStart"/>
      <w:r>
        <w:t>This</w:t>
      </w:r>
      <w:proofErr w:type="spellEnd"/>
      <w:r>
        <w:t xml:space="preserve"> is not </w:t>
      </w:r>
      <w:proofErr w:type="spellStart"/>
      <w:r>
        <w:t>clear</w:t>
      </w:r>
      <w:proofErr w:type="spellEnd"/>
      <w:r>
        <w:t xml:space="preserve"> </w:t>
      </w:r>
      <w:proofErr w:type="spellStart"/>
      <w:r>
        <w:t>to</w:t>
      </w:r>
      <w:proofErr w:type="spellEnd"/>
      <w:r>
        <w:t xml:space="preserve"> the </w:t>
      </w:r>
      <w:proofErr w:type="spellStart"/>
      <w:r>
        <w:t>reader</w:t>
      </w:r>
      <w:proofErr w:type="spellEnd"/>
      <w:r>
        <w:t>._) med e-lärande är ett associativt perspektiv på pedagogiken (Conole, 2010). Associativt lärande uppnås med motivation, respons, och belöning med hjälp av att aktivt genomgå strukturerade uppgifter (</w:t>
      </w:r>
      <w:proofErr w:type="spellStart"/>
      <w:r>
        <w:t>Underhill</w:t>
      </w:r>
      <w:proofErr w:type="spellEnd"/>
      <w:r>
        <w:t>, 2006). Det har visat sig att instruktioner i e-kurser kan enklare uppfattas om presentationen är tillräckligt informativ, de ger</w:t>
      </w:r>
      <w:proofErr w:type="gramStart"/>
      <w:r>
        <w:t xml:space="preserve"> (_</w:t>
      </w:r>
      <w:proofErr w:type="spellStart"/>
      <w:r>
        <w:t>grammar</w:t>
      </w:r>
      <w:proofErr w:type="spellEnd"/>
      <w:r>
        <w:t xml:space="preserve"> </w:t>
      </w:r>
      <w:proofErr w:type="spellStart"/>
      <w:r>
        <w:t>here</w:t>
      </w:r>
      <w:proofErr w:type="spellEnd"/>
      <w:r>
        <w:t>.</w:t>
      </w:r>
      <w:proofErr w:type="gramEnd"/>
      <w:r>
        <w:t xml:space="preserve"> </w:t>
      </w:r>
      <w:proofErr w:type="spellStart"/>
      <w:r>
        <w:t>should</w:t>
      </w:r>
      <w:proofErr w:type="spellEnd"/>
      <w:r>
        <w:t xml:space="preserve"> be "ger det" not "de ger"_) studenten viljan att använda e-lärande igen (</w:t>
      </w:r>
      <w:proofErr w:type="spellStart"/>
      <w:r>
        <w:t>Costley</w:t>
      </w:r>
      <w:proofErr w:type="spellEnd"/>
      <w:r>
        <w:t xml:space="preserve"> &amp; Lange, 2017). </w:t>
      </w:r>
    </w:p>
    <w:p w14:paraId="5E4E916C" w14:textId="77777777" w:rsidR="00535EF9" w:rsidRDefault="00535EF9" w:rsidP="00535EF9">
      <w:pPr>
        <w:pStyle w:val="Brdtext"/>
      </w:pPr>
    </w:p>
    <w:p w14:paraId="072DCA9C" w14:textId="77777777" w:rsidR="00535EF9" w:rsidRDefault="00535EF9" w:rsidP="00535EF9">
      <w:pPr>
        <w:pStyle w:val="Brdtext"/>
      </w:pPr>
      <w:r>
        <w:t xml:space="preserve">(_The last </w:t>
      </w:r>
      <w:proofErr w:type="spellStart"/>
      <w:r>
        <w:t>paragraph</w:t>
      </w:r>
      <w:proofErr w:type="spellEnd"/>
      <w:r>
        <w:t xml:space="preserve"> is not </w:t>
      </w:r>
      <w:proofErr w:type="spellStart"/>
      <w:r>
        <w:t>too</w:t>
      </w:r>
      <w:proofErr w:type="spellEnd"/>
      <w:r>
        <w:t xml:space="preserve"> bad </w:t>
      </w:r>
      <w:proofErr w:type="spellStart"/>
      <w:r>
        <w:t>but</w:t>
      </w:r>
      <w:proofErr w:type="spellEnd"/>
      <w:r>
        <w:t xml:space="preserve"> </w:t>
      </w:r>
      <w:proofErr w:type="spellStart"/>
      <w:r>
        <w:t>needs</w:t>
      </w:r>
      <w:proofErr w:type="spellEnd"/>
      <w:r>
        <w:t xml:space="preserve"> </w:t>
      </w:r>
      <w:proofErr w:type="spellStart"/>
      <w:r>
        <w:t>some</w:t>
      </w:r>
      <w:proofErr w:type="spellEnd"/>
      <w:r>
        <w:t xml:space="preserve"> </w:t>
      </w:r>
      <w:proofErr w:type="spellStart"/>
      <w:r>
        <w:t>work</w:t>
      </w:r>
      <w:proofErr w:type="spellEnd"/>
      <w:r>
        <w:t xml:space="preserve">. I </w:t>
      </w:r>
      <w:proofErr w:type="spellStart"/>
      <w:r>
        <w:t>think</w:t>
      </w:r>
      <w:proofErr w:type="spellEnd"/>
      <w:r>
        <w:t xml:space="preserve"> the </w:t>
      </w:r>
      <w:proofErr w:type="spellStart"/>
      <w:r>
        <w:t>biggest</w:t>
      </w:r>
      <w:proofErr w:type="spellEnd"/>
      <w:r>
        <w:t xml:space="preserve"> problem </w:t>
      </w:r>
      <w:proofErr w:type="spellStart"/>
      <w:r>
        <w:t>with</w:t>
      </w:r>
      <w:proofErr w:type="spellEnd"/>
      <w:r>
        <w:t xml:space="preserve"> it is </w:t>
      </w:r>
      <w:proofErr w:type="spellStart"/>
      <w:r>
        <w:t>that</w:t>
      </w:r>
      <w:proofErr w:type="spellEnd"/>
      <w:r>
        <w:t xml:space="preserve"> it </w:t>
      </w:r>
      <w:proofErr w:type="spellStart"/>
      <w:r>
        <w:t>does</w:t>
      </w:r>
      <w:proofErr w:type="spellEnd"/>
      <w:r>
        <w:t xml:space="preserve"> not set </w:t>
      </w:r>
      <w:proofErr w:type="spellStart"/>
      <w:r>
        <w:t>you</w:t>
      </w:r>
      <w:proofErr w:type="spellEnd"/>
      <w:r>
        <w:t xml:space="preserve"> </w:t>
      </w:r>
      <w:proofErr w:type="spellStart"/>
      <w:r>
        <w:t>up</w:t>
      </w:r>
      <w:proofErr w:type="spellEnd"/>
      <w:r>
        <w:t xml:space="preserve"> </w:t>
      </w:r>
      <w:proofErr w:type="spellStart"/>
      <w:r>
        <w:t>well</w:t>
      </w:r>
      <w:proofErr w:type="spellEnd"/>
      <w:r>
        <w:t xml:space="preserve"> for the </w:t>
      </w:r>
      <w:proofErr w:type="spellStart"/>
      <w:r>
        <w:t>next</w:t>
      </w:r>
      <w:proofErr w:type="spellEnd"/>
      <w:r>
        <w:t xml:space="preserve"> </w:t>
      </w:r>
      <w:proofErr w:type="spellStart"/>
      <w:r>
        <w:t>paragraph</w:t>
      </w:r>
      <w:proofErr w:type="spellEnd"/>
      <w:r>
        <w:t>._)</w:t>
      </w:r>
    </w:p>
    <w:p w14:paraId="02C26525" w14:textId="77777777" w:rsidR="00535EF9" w:rsidRDefault="00535EF9" w:rsidP="00535EF9">
      <w:pPr>
        <w:pStyle w:val="Brdtext"/>
      </w:pPr>
    </w:p>
    <w:p w14:paraId="76AEDED5" w14:textId="77777777" w:rsidR="00535EF9" w:rsidRDefault="00535EF9" w:rsidP="00535EF9">
      <w:pPr>
        <w:pStyle w:val="Brdtext"/>
      </w:pPr>
      <w:r>
        <w:t>I undervisning med hjälp av den pedagogiska modellen Direkt Instruktion, har studenter kommenterat att utbildningsformatet är organiserat, det är visuellt beskrivande, det har hög kvalitet på animation, och innehåller tydliga hjälpfunktioner. Resultat visar att förståelsen inom kunskapsområdet blev högre hos studenter och att tillämpningen blev mer påtaglig (Kay, 2013). Faktum är att modellen tar hänsyn till vilka bakomliggande färdigheter studenten har för att sedan vidare utveckla kursinnehållet (Stein et.al, 1998).</w:t>
      </w:r>
    </w:p>
    <w:p w14:paraId="31A9FF52" w14:textId="77777777" w:rsidR="00B44DF2" w:rsidRDefault="00B44DF2" w:rsidP="00B44DF2">
      <w:pPr>
        <w:pStyle w:val="Brdtext"/>
      </w:pPr>
      <w:r>
        <w:t xml:space="preserve">Här redogörs för tidigare forskning inom E-lärande, samt om hur pedagogiken utnyttjas inom lärande, pedagogiska modeller, perspektiv, och läroteorier som använts inom E-lärande. </w:t>
      </w:r>
    </w:p>
    <w:p w14:paraId="61B4C3A1" w14:textId="77777777" w:rsidR="00B44DF2" w:rsidRDefault="00B44DF2" w:rsidP="00B44DF2">
      <w:pPr>
        <w:pStyle w:val="Brdtext"/>
      </w:pPr>
    </w:p>
    <w:p w14:paraId="59400CBA" w14:textId="0AF1B05D" w:rsidR="00B44DF2" w:rsidRPr="00B44DF2" w:rsidRDefault="00B44DF2" w:rsidP="00B44DF2">
      <w:pPr>
        <w:pStyle w:val="Rubrik3"/>
        <w:rPr>
          <w:lang w:val="sv-SE"/>
        </w:rPr>
      </w:pPr>
      <w:bookmarkStart w:id="11" w:name="_Toc389219415"/>
      <w:r w:rsidRPr="00B44DF2">
        <w:rPr>
          <w:lang w:val="sv-SE"/>
        </w:rPr>
        <w:t>Läran om e-lärande</w:t>
      </w:r>
      <w:bookmarkEnd w:id="11"/>
      <w:r w:rsidRPr="00B44DF2">
        <w:rPr>
          <w:lang w:val="sv-SE"/>
        </w:rPr>
        <w:t xml:space="preserve">   </w:t>
      </w:r>
    </w:p>
    <w:p w14:paraId="1F87D2A9" w14:textId="3FBC7F37" w:rsidR="00B44DF2" w:rsidRDefault="00B44DF2" w:rsidP="00B44DF2">
      <w:pPr>
        <w:pStyle w:val="Brdtext"/>
      </w:pPr>
    </w:p>
    <w:p w14:paraId="38A95CB6" w14:textId="77777777" w:rsidR="00B44DF2" w:rsidRDefault="00B44DF2" w:rsidP="00B44DF2">
      <w:pPr>
        <w:pStyle w:val="Brdtext"/>
      </w:pPr>
      <w:r>
        <w:t>Den digitala världen är i ständig utveckling och e-lärande har blivit uppmärksammat för att vara ett effektivt och kostsamt hjälpmedel för undervisning. Det är ett läromedel som börjar etablera sig mer och mer i människor vardagliga liv och introduceras regelbundet numera i skolan (</w:t>
      </w:r>
      <w:proofErr w:type="spellStart"/>
      <w:r>
        <w:t>Mork</w:t>
      </w:r>
      <w:proofErr w:type="spellEnd"/>
      <w:r>
        <w:t>, 2011). E-lärande bygger på att undervisningen kan nås digitalt och är ett alternativ som inte har stora krav på inlärningen (Anaraki, 2004). E-lärande baseras på att kunna ta vilken kunskap som helst och därefter designa den efter en mängd olika metoder (Holmqvist et.al, 2015)</w:t>
      </w:r>
    </w:p>
    <w:p w14:paraId="54567840" w14:textId="77777777" w:rsidR="00B44DF2" w:rsidRDefault="00B44DF2" w:rsidP="00B44DF2">
      <w:pPr>
        <w:pStyle w:val="Brdtext"/>
      </w:pPr>
    </w:p>
    <w:p w14:paraId="145009B1" w14:textId="77777777" w:rsidR="00B44DF2" w:rsidRDefault="00B44DF2" w:rsidP="00B44DF2">
      <w:pPr>
        <w:pStyle w:val="Brdtext"/>
      </w:pPr>
      <w:r>
        <w:t>E-lärande har även blivit en stor del av organisationers satsning på personal. E-lärande är en form av internatutbildning och utnyttjas som teknik för att hålla organisationens anställda uppdaterade och konkurrenskraftiga (Little, 2001). Det har visat sig vara ur ett ekonomiskt perspektiv, ett positiv hjälpmedel inom verksamheten att lära ut och dela information på kort tid (</w:t>
      </w:r>
      <w:proofErr w:type="spellStart"/>
      <w:r>
        <w:t>Hrastinski</w:t>
      </w:r>
      <w:proofErr w:type="spellEnd"/>
      <w:r>
        <w:t xml:space="preserve">, 2008). E-lärande kan designas på olika sätt och kan innehålla vilken kunskap som helst. Det täcker även ett flertal varianter på utbildningar och kan delas upp i två olika kategorier av lärande. Detta kallas asynkron- och synkron e-lärande, där asynkront e-lärande baseras på inspelat material som kan nås när som helst av studenten och det synkrona e-lärandet, fokuserar på direktsänd inlärning. Enligt </w:t>
      </w:r>
      <w:proofErr w:type="spellStart"/>
      <w:r>
        <w:t>Shahabadi</w:t>
      </w:r>
      <w:proofErr w:type="spellEnd"/>
      <w:r>
        <w:t xml:space="preserve"> &amp; </w:t>
      </w:r>
      <w:proofErr w:type="spellStart"/>
      <w:r>
        <w:t>Uplane</w:t>
      </w:r>
      <w:proofErr w:type="spellEnd"/>
      <w:r>
        <w:t xml:space="preserve"> (2015) är det synkrona e-lärandet inte lika vanligt eftersom det aldrig är schemalagt och sker i realtid. Synkront e-lärande kan till exempel innebära att undervisningen äger rum, i ett </w:t>
      </w:r>
      <w:proofErr w:type="spellStart"/>
      <w:r>
        <w:t>virituellt</w:t>
      </w:r>
      <w:proofErr w:type="spellEnd"/>
      <w:r>
        <w:t xml:space="preserve"> klassrum, eller webb </w:t>
      </w:r>
      <w:proofErr w:type="spellStart"/>
      <w:r>
        <w:t>konferans</w:t>
      </w:r>
      <w:proofErr w:type="spellEnd"/>
      <w:r>
        <w:t>, eller online presentation (</w:t>
      </w:r>
      <w:proofErr w:type="spellStart"/>
      <w:r>
        <w:t>Hyder</w:t>
      </w:r>
      <w:proofErr w:type="spellEnd"/>
      <w:r>
        <w:t xml:space="preserve"> et.al, 2007)</w:t>
      </w:r>
    </w:p>
    <w:p w14:paraId="5D9087FE" w14:textId="77777777" w:rsidR="00B44DF2" w:rsidRDefault="00B44DF2" w:rsidP="00B44DF2">
      <w:pPr>
        <w:pStyle w:val="Brdtext"/>
      </w:pPr>
    </w:p>
    <w:p w14:paraId="081129AB" w14:textId="09F78B1F" w:rsidR="00B44DF2" w:rsidRDefault="00B44DF2" w:rsidP="00B44DF2">
      <w:pPr>
        <w:pStyle w:val="Brdtext"/>
      </w:pPr>
      <w:r>
        <w:t xml:space="preserve">De största fördelar med e-lärandet är att det finns möjlighet att göra det när som helst och var som helst, det gör att resande och schemalagda lektioner inte behövs. Det utger ungefär 60 % av tidsbesparing och det som blivit inlärt kan lättare appliceras i verkligheten. Det fungerar i mindre och större grupper av studenter och de kan </w:t>
      </w:r>
      <w:r w:rsidR="00815C4B">
        <w:t>bestämma</w:t>
      </w:r>
      <w:r>
        <w:t>.</w:t>
      </w:r>
    </w:p>
    <w:p w14:paraId="65BC9F56" w14:textId="70B77580" w:rsidR="001743B5" w:rsidRPr="00B44DF2" w:rsidRDefault="00390B88" w:rsidP="001743B5">
      <w:pPr>
        <w:pStyle w:val="Rubrik3"/>
        <w:rPr>
          <w:lang w:val="sv-SE"/>
        </w:rPr>
      </w:pPr>
      <w:bookmarkStart w:id="12" w:name="_Toc389219416"/>
      <w:r>
        <w:rPr>
          <w:lang w:val="sv-SE"/>
        </w:rPr>
        <w:t>Pedagogiska perspektiv</w:t>
      </w:r>
      <w:bookmarkEnd w:id="12"/>
      <w:r w:rsidR="001743B5" w:rsidRPr="00B44DF2">
        <w:rPr>
          <w:lang w:val="sv-SE"/>
        </w:rPr>
        <w:t xml:space="preserve">   </w:t>
      </w:r>
    </w:p>
    <w:p w14:paraId="2520504A" w14:textId="77777777" w:rsidR="00B44DF2" w:rsidRDefault="00B44DF2" w:rsidP="00B44DF2">
      <w:pPr>
        <w:pStyle w:val="Brdtext"/>
      </w:pPr>
    </w:p>
    <w:p w14:paraId="63B4F28F" w14:textId="77777777" w:rsidR="00B44DF2" w:rsidRDefault="00B44DF2" w:rsidP="00B44DF2">
      <w:pPr>
        <w:pStyle w:val="Brdtext"/>
      </w:pPr>
      <w:r>
        <w:t>Det finns ett flertal tillvägagångssätt och modeller för att skapa kurser inom e-lärande. Det delas först in i olika perspektiv av läroteorier, associativ, kognitivism/konstruktivism och sociokulturellt (</w:t>
      </w:r>
      <w:proofErr w:type="spellStart"/>
      <w:r>
        <w:t>Mayes</w:t>
      </w:r>
      <w:proofErr w:type="spellEnd"/>
      <w:r>
        <w:t xml:space="preserve"> and </w:t>
      </w:r>
      <w:proofErr w:type="spellStart"/>
      <w:r>
        <w:t>Freitas</w:t>
      </w:r>
      <w:proofErr w:type="spellEnd"/>
      <w:r>
        <w:t xml:space="preserve">, 2004). Enligt det associativa perspektivet hanteras lärandet genom att aktiviteter utförs med hjälp av strukturerade uppgifter (Conole, 2010). Aktiviteterna handlar om att förändra beteende genom att få en direkt återkoppling efter utförandet (Conole et.al, 2004). Kognitivt och konstruktivistiskt perspektiv handlar om att lära sig genom förståelse. Det innebär att för att få </w:t>
      </w:r>
      <w:proofErr w:type="spellStart"/>
      <w:r>
        <w:t>förstålese</w:t>
      </w:r>
      <w:proofErr w:type="spellEnd"/>
      <w:r>
        <w:t xml:space="preserve"> behövs det kommunikation, klargöranden, kontraster, rekombination, problemlösning och slutsatser. Dessa behöver bearbetas innan det blir en utdelning av lärandet. Det sociokulturella perspektivet handlar om att delta i socialt för att lära sig någon. Oftast göra detta i form av små studentgrupper. Dessa grupper bidrar med att gemensamt skaffa kunskaper, med hjälp av </w:t>
      </w:r>
      <w:proofErr w:type="gramStart"/>
      <w:r>
        <w:t>skapa</w:t>
      </w:r>
      <w:proofErr w:type="gramEnd"/>
      <w:r>
        <w:t xml:space="preserve"> modeller och efterlikna dessa tillsammans. Målet är att förstå hur meningsfullt det som lärs ur är (</w:t>
      </w:r>
      <w:proofErr w:type="spellStart"/>
      <w:r>
        <w:t>Brodie</w:t>
      </w:r>
      <w:proofErr w:type="spellEnd"/>
      <w:r>
        <w:t xml:space="preserve">, 2005). </w:t>
      </w:r>
    </w:p>
    <w:p w14:paraId="2FCA4353" w14:textId="77777777" w:rsidR="00B44DF2" w:rsidRDefault="00B44DF2" w:rsidP="00B44DF2">
      <w:pPr>
        <w:pStyle w:val="Brdtext"/>
      </w:pPr>
    </w:p>
    <w:p w14:paraId="7D8585CA" w14:textId="7325CE1A" w:rsidR="00B44DF2" w:rsidRPr="00390B88" w:rsidRDefault="00390B88" w:rsidP="00390B88">
      <w:pPr>
        <w:pStyle w:val="Rubrik3"/>
        <w:rPr>
          <w:lang w:val="sv-SE"/>
        </w:rPr>
      </w:pPr>
      <w:bookmarkStart w:id="13" w:name="_Toc389219417"/>
      <w:r w:rsidRPr="00390B88">
        <w:rPr>
          <w:lang w:val="sv-SE"/>
        </w:rPr>
        <w:t>Pedagogiska modeller</w:t>
      </w:r>
      <w:bookmarkEnd w:id="13"/>
      <w:r w:rsidRPr="00390B88">
        <w:rPr>
          <w:lang w:val="sv-SE"/>
        </w:rPr>
        <w:t xml:space="preserve"> </w:t>
      </w:r>
    </w:p>
    <w:p w14:paraId="754829D8" w14:textId="77777777" w:rsidR="00390B88" w:rsidRDefault="00390B88" w:rsidP="00B44DF2">
      <w:pPr>
        <w:pStyle w:val="Brdtext"/>
      </w:pPr>
    </w:p>
    <w:p w14:paraId="41455411" w14:textId="0C60B68E" w:rsidR="00B44DF2" w:rsidRDefault="00390B88" w:rsidP="00B44DF2">
      <w:pPr>
        <w:pStyle w:val="Brdtext"/>
      </w:pPr>
      <w:r>
        <w:t>Direkt Instruktion Modellen</w:t>
      </w:r>
    </w:p>
    <w:p w14:paraId="1BB6F6D5" w14:textId="77777777" w:rsidR="00B44DF2" w:rsidRDefault="00B44DF2" w:rsidP="00B44DF2">
      <w:pPr>
        <w:pStyle w:val="Brdtext"/>
      </w:pPr>
      <w:r>
        <w:t xml:space="preserve">Direkt Instruktion modellen används som </w:t>
      </w:r>
      <w:proofErr w:type="spellStart"/>
      <w:r>
        <w:t>utväderingsteori</w:t>
      </w:r>
      <w:proofErr w:type="spellEnd"/>
      <w:r>
        <w:t xml:space="preserve"> i denna studie på grund av att Grades kurser handlar om beteendeförändring som är baserat på ett associativt lärande. Eftersom DI modellen är en uttalad pedagogisk ansats som grundar sig från ett associativt lärande, är anledningen att använda den som bas för denna </w:t>
      </w:r>
      <w:proofErr w:type="spellStart"/>
      <w:r>
        <w:t>utvädering</w:t>
      </w:r>
      <w:proofErr w:type="spellEnd"/>
      <w:r>
        <w:t xml:space="preserve">. </w:t>
      </w:r>
    </w:p>
    <w:p w14:paraId="0CD8805B" w14:textId="75B2112D" w:rsidR="00B44DF2" w:rsidRDefault="00B44DF2" w:rsidP="00B44DF2">
      <w:pPr>
        <w:pStyle w:val="Brdtext"/>
      </w:pPr>
      <w:r>
        <w:t xml:space="preserve">Tidigare studier kring användandet av DI modellen presteras bäst när studenten kan enkelt ta sig igenom kursinnehållet och förstår hur de ska använda sina erfarenheter för att utföra detta (Eggen &amp; </w:t>
      </w:r>
      <w:proofErr w:type="spellStart"/>
      <w:r>
        <w:t>Kauchak</w:t>
      </w:r>
      <w:proofErr w:type="spellEnd"/>
      <w:r>
        <w:t>, 2001). Nedanför ska DI modellen redovisas och Grades uppbyggnad på sina e-kurser. Direkt Instruktion modellen introducerade 1966 av Bereiter &amp; Engelmann, i deras publikation ”</w:t>
      </w:r>
      <w:proofErr w:type="spellStart"/>
      <w:r>
        <w:t>Teaching</w:t>
      </w:r>
      <w:proofErr w:type="spellEnd"/>
      <w:r>
        <w:t xml:space="preserve"> </w:t>
      </w:r>
      <w:proofErr w:type="spellStart"/>
      <w:r>
        <w:t>disadvantaged</w:t>
      </w:r>
      <w:proofErr w:type="spellEnd"/>
      <w:r>
        <w:t xml:space="preserve"> </w:t>
      </w:r>
      <w:proofErr w:type="spellStart"/>
      <w:r>
        <w:t>children</w:t>
      </w:r>
      <w:proofErr w:type="spellEnd"/>
      <w:r>
        <w:t xml:space="preserve"> in the </w:t>
      </w:r>
      <w:proofErr w:type="spellStart"/>
      <w:r>
        <w:t>preschool</w:t>
      </w:r>
      <w:proofErr w:type="spellEnd"/>
      <w:r>
        <w:t>” och fokuserade på barn med inlärningssvårigheter. Modellen bygger på teorier inom beteende inlärning, det vill säga att den bryter ner varje uppgift till mindre beståndsdelar.</w:t>
      </w:r>
    </w:p>
    <w:p w14:paraId="48971B94" w14:textId="64770E06" w:rsidR="00B44DF2" w:rsidRDefault="00B44DF2" w:rsidP="00B44DF2">
      <w:pPr>
        <w:pStyle w:val="Brdtext"/>
      </w:pPr>
      <w:r>
        <w:t xml:space="preserve">Det behövs ofta att studenten ska ha någon slags erfarenhet eller kunskaper innan de kan hantera kursinnehållet. Det betyder att innan de kan gå vidare med svårare uppgifter, krävs det en viss </w:t>
      </w:r>
      <w:r w:rsidR="00817A0A">
        <w:t>behärskning</w:t>
      </w:r>
      <w:r>
        <w:t xml:space="preserve"> av kunnighet. Bereiter &amp; Engelmann forskning introducerade en ny undervisningsmetod för att säkerhetsställa effektivitet inom lärandet. DI modellen har använt i skolundervisning av att läraren har direkt kontakt med studenten och detta sker oftast i mindre grupper med andra studenter. Läraren </w:t>
      </w:r>
      <w:r w:rsidR="00817A0A">
        <w:t>kontrollerar</w:t>
      </w:r>
      <w:r>
        <w:t xml:space="preserve"> </w:t>
      </w:r>
      <w:r w:rsidR="00817A0A">
        <w:t>interaktionen</w:t>
      </w:r>
      <w:r>
        <w:t xml:space="preserve"> med studenterna, med hjälp av att de informera, instruerar, </w:t>
      </w:r>
      <w:r w:rsidR="00817A0A">
        <w:t>demonstrerar</w:t>
      </w:r>
      <w:r>
        <w:t xml:space="preserve">, och uppmanar att studenten ska ge aktiva svar (källa, webbsida). </w:t>
      </w:r>
    </w:p>
    <w:p w14:paraId="5EED6DC9" w14:textId="77777777" w:rsidR="00B44DF2" w:rsidRDefault="00B44DF2" w:rsidP="00B44DF2">
      <w:pPr>
        <w:pStyle w:val="Brdtext"/>
      </w:pPr>
      <w:r>
        <w:t>Att integrera DI modellen har bevisats att förbättra processen av att skapa e-kurser, således med att bryta ner modellen till fyra faser. Faserna innehåller små steg för att korrigera och kontrollera instruktioner (Huitt, 2009). Huitt beskriver hur modellen delas in till olika faser såsom, presentation, praktik, bedömning och utvärdering, och övervakning och feedback.</w:t>
      </w:r>
    </w:p>
    <w:p w14:paraId="02C4D0D6" w14:textId="67CB2533" w:rsidR="00B44DF2" w:rsidRDefault="00B44DF2" w:rsidP="00B44DF2">
      <w:pPr>
        <w:pStyle w:val="Brdtext"/>
      </w:pPr>
      <w:r>
        <w:t xml:space="preserve">Presentationsfasen beskriver hur lärandet ska introduceras för studenten. Det genomförs vanligtvis en </w:t>
      </w:r>
      <w:r w:rsidR="00817A0A">
        <w:t>noggrann</w:t>
      </w:r>
      <w:r>
        <w:t xml:space="preserve"> granskning av tidigare material och vilka bakgrundskunskaper studenten erhåller innan presentationsdelen kan formas. Därefter ska en redogörelse formas och presenteras till studenten, dessa är en beskrivning av vilka nya kunskaper eller färdigheter som ska läras ut. Ausubel (1960) förklarar att den </w:t>
      </w:r>
      <w:r w:rsidR="00817A0A">
        <w:t>noggranna</w:t>
      </w:r>
      <w:r>
        <w:t xml:space="preserve"> granskningen av </w:t>
      </w:r>
      <w:r w:rsidR="00817A0A">
        <w:t>materialet</w:t>
      </w:r>
      <w:r>
        <w:t xml:space="preserve"> är meningsfull därför att det görs en selektiv organisering av de mest </w:t>
      </w:r>
      <w:r w:rsidR="00817A0A">
        <w:t>relevanta</w:t>
      </w:r>
      <w:r>
        <w:t xml:space="preserve"> begreppen för att passa studentens kognitiva struktur. Dessutom anpassar den vilka kursuppgifter som skulle ge den bästa möjliga responsen som återkoppling för att studenten ska tydligare förstå målet med lärandet.  </w:t>
      </w:r>
    </w:p>
    <w:p w14:paraId="538C46AE" w14:textId="4B49D838" w:rsidR="00B44DF2" w:rsidRDefault="00B44DF2" w:rsidP="00B44DF2">
      <w:pPr>
        <w:pStyle w:val="Brdtext"/>
      </w:pPr>
      <w:r>
        <w:t xml:space="preserve">Praktik fasen beskrivs som tre instruktionshändelser och är en inriktad metod för inlärning. Dessa händelser är att studenten ska få guidade övningar under lärarens övervakning och därefter självständigt kunna arbeta med övningar på egen hand och som sist använda sig av tidigare erfarenheter och inlärda kunskaper. </w:t>
      </w:r>
    </w:p>
    <w:p w14:paraId="4780701B" w14:textId="6AF8B355" w:rsidR="00B44DF2" w:rsidRDefault="00B44DF2" w:rsidP="00B44DF2">
      <w:pPr>
        <w:pStyle w:val="Brdtext"/>
      </w:pPr>
      <w:r>
        <w:t xml:space="preserve">Bedömning och utvärderingsfasen har två instruktionshändelser. Den första handlar om hur daglig data ska samlas in för att bedöma studentens framgång. Den andra händelsen samlar in data i längre intervaller. Detta kan senare användas för att se hur mycket studenten har lärt sig efter undervisningen är över. Övervaknings- och feedbackfasen har instruktionshändelser som behöver hända regelbundet under kursens gång och efter vilket behov som finns. Dessa är att förse studenten med ledtrådar eller instruktioner och därefter kan den andra händelsen förse detta med korrigerande återkoppling och en förstärkning. </w:t>
      </w:r>
    </w:p>
    <w:p w14:paraId="2559A60F" w14:textId="77777777" w:rsidR="00B44DF2" w:rsidRDefault="00B44DF2" w:rsidP="00B44DF2">
      <w:pPr>
        <w:pStyle w:val="Brdtext"/>
      </w:pPr>
    </w:p>
    <w:p w14:paraId="7B4456A7" w14:textId="6E419EDB" w:rsidR="00B44DF2" w:rsidRPr="00BA6D0D" w:rsidRDefault="00BA6D0D" w:rsidP="00B44DF2">
      <w:pPr>
        <w:pStyle w:val="Brdtext"/>
        <w:rPr>
          <w:b/>
          <w:i/>
        </w:rPr>
      </w:pPr>
      <w:r w:rsidRPr="00BA6D0D">
        <w:rPr>
          <w:b/>
          <w:i/>
        </w:rPr>
        <w:t>Förklaring av Grades e-kurs</w:t>
      </w:r>
    </w:p>
    <w:p w14:paraId="07BD3045" w14:textId="77777777" w:rsidR="00B44DF2" w:rsidRDefault="00B44DF2" w:rsidP="00B44DF2">
      <w:pPr>
        <w:pStyle w:val="Brdtext"/>
      </w:pPr>
    </w:p>
    <w:p w14:paraId="74BAB66D" w14:textId="6204BFA9" w:rsidR="00B44DF2" w:rsidRPr="00A472AD" w:rsidRDefault="00B44DF2" w:rsidP="00B44DF2">
      <w:pPr>
        <w:pStyle w:val="Brdtext"/>
      </w:pPr>
      <w:r>
        <w:t>Här kommer det redovisas en kort förklaring till hur Grade bygger upp sina e-kurser pedagogiskt. Eftersom Grade använder sina kurser för att ändra beteende eller upplysa om kunskaper behöver de genomgå en lång process av att analysera material och komma fram till ett koncept. I den första delen av kursen introduceras studenten till det relevanta ämnet och vilka kunskaper eller färdigheter som ska läras ut. Därefter kan materialet visas och studenten får genomföra övningar som ger direkt återkoppling. Dessa övningar är baserade på frågeställningar som ska relatera till tidigare erfarenheter inom området. Kursmaterialet är uppdelat i flera intervaller av olika övningar eller att bilder och filmer som handlar om hur målet ska uppnås. Efter varje intervall samlas informationen och sammanfattar vad som har studerats.</w:t>
      </w:r>
    </w:p>
    <w:p w14:paraId="09B74E43" w14:textId="77777777" w:rsidR="00B3645C" w:rsidRPr="00A472AD" w:rsidRDefault="00B3645C" w:rsidP="00B3645C">
      <w:pPr>
        <w:pStyle w:val="Brdtext"/>
        <w:rPr>
          <w:lang w:eastAsia="en-US"/>
        </w:rPr>
      </w:pPr>
    </w:p>
    <w:p w14:paraId="58422486" w14:textId="77777777" w:rsidR="00B3645C" w:rsidRPr="00A472AD" w:rsidRDefault="00B3645C" w:rsidP="00B3645C">
      <w:pPr>
        <w:spacing w:after="200" w:line="0" w:lineRule="auto"/>
        <w:rPr>
          <w:rFonts w:eastAsia="Times New Roman" w:cs="Times New Roman"/>
          <w:szCs w:val="24"/>
        </w:rPr>
      </w:pPr>
      <w:r w:rsidRPr="00A472AD">
        <w:br w:type="page"/>
      </w:r>
    </w:p>
    <w:p w14:paraId="43313BFF" w14:textId="750BA7A2" w:rsidR="00EB5DB7" w:rsidRPr="00EB5DB7" w:rsidRDefault="00FD4898" w:rsidP="00B3645C">
      <w:pPr>
        <w:pStyle w:val="Rubrik1"/>
        <w:rPr>
          <w:lang w:val="sv-SE"/>
        </w:rPr>
      </w:pPr>
      <w:bookmarkStart w:id="14" w:name="_Toc389219418"/>
      <w:r>
        <w:rPr>
          <w:lang w:val="sv-SE"/>
        </w:rPr>
        <w:t>Metod</w:t>
      </w:r>
      <w:bookmarkEnd w:id="14"/>
    </w:p>
    <w:p w14:paraId="79118946" w14:textId="672C8579" w:rsidR="00C237D3" w:rsidRPr="00C237D3" w:rsidRDefault="00EB399A" w:rsidP="00C237D3">
      <w:pPr>
        <w:tabs>
          <w:tab w:val="left" w:pos="1134"/>
        </w:tabs>
        <w:spacing w:line="480" w:lineRule="auto"/>
        <w:rPr>
          <w:rFonts w:eastAsia="Times New Roman" w:cs="Times New Roman"/>
          <w:lang w:eastAsia="sv-SE"/>
        </w:rPr>
      </w:pPr>
      <w:r w:rsidRPr="00C237D3">
        <w:rPr>
          <w:rFonts w:cs="Times New Roman"/>
        </w:rPr>
        <w:t>För denna studie har det valts att tillämpa</w:t>
      </w:r>
      <w:r w:rsidR="00CD1E52" w:rsidRPr="00C237D3">
        <w:rPr>
          <w:rFonts w:cs="Times New Roman"/>
        </w:rPr>
        <w:t xml:space="preserve"> en kvalitativ </w:t>
      </w:r>
      <w:r w:rsidRPr="00C237D3">
        <w:rPr>
          <w:rFonts w:cs="Times New Roman"/>
        </w:rPr>
        <w:t>metod</w:t>
      </w:r>
      <w:r w:rsidR="00A91494" w:rsidRPr="00C237D3">
        <w:rPr>
          <w:rFonts w:cs="Times New Roman"/>
        </w:rPr>
        <w:t xml:space="preserve">, </w:t>
      </w:r>
      <w:r w:rsidR="0066391A" w:rsidRPr="00C237D3">
        <w:rPr>
          <w:rFonts w:cs="Times New Roman"/>
        </w:rPr>
        <w:t xml:space="preserve">för att </w:t>
      </w:r>
      <w:r w:rsidR="00A840C6" w:rsidRPr="00C237D3">
        <w:rPr>
          <w:rFonts w:cs="Times New Roman"/>
        </w:rPr>
        <w:t>genomföra</w:t>
      </w:r>
      <w:r w:rsidR="007F5974" w:rsidRPr="00C237D3">
        <w:rPr>
          <w:rFonts w:cs="Times New Roman"/>
        </w:rPr>
        <w:t xml:space="preserve"> </w:t>
      </w:r>
      <w:r w:rsidR="00A91494" w:rsidRPr="00C237D3">
        <w:rPr>
          <w:rFonts w:cs="Times New Roman"/>
        </w:rPr>
        <w:t>en</w:t>
      </w:r>
      <w:r w:rsidR="00CD1E52" w:rsidRPr="00C237D3">
        <w:rPr>
          <w:rFonts w:cs="Times New Roman"/>
        </w:rPr>
        <w:t xml:space="preserve"> utvärdering </w:t>
      </w:r>
      <w:r w:rsidR="00A840C6" w:rsidRPr="00C237D3">
        <w:rPr>
          <w:rFonts w:cs="Times New Roman"/>
        </w:rPr>
        <w:t xml:space="preserve">av </w:t>
      </w:r>
      <w:r w:rsidR="00C237D3">
        <w:rPr>
          <w:rFonts w:cs="Times New Roman"/>
        </w:rPr>
        <w:t xml:space="preserve">hur </w:t>
      </w:r>
      <w:r w:rsidR="00A840C6" w:rsidRPr="00C237D3">
        <w:rPr>
          <w:rFonts w:cs="Times New Roman"/>
        </w:rPr>
        <w:t xml:space="preserve">företaget Grades </w:t>
      </w:r>
      <w:r w:rsidR="002A17A9" w:rsidRPr="00C237D3">
        <w:rPr>
          <w:rFonts w:cs="Times New Roman"/>
        </w:rPr>
        <w:t>e-kurser</w:t>
      </w:r>
      <w:r w:rsidR="00C237D3">
        <w:rPr>
          <w:rFonts w:cs="Times New Roman"/>
        </w:rPr>
        <w:t xml:space="preserve"> kan implementera </w:t>
      </w:r>
      <w:r w:rsidR="00FA7FFA">
        <w:rPr>
          <w:rFonts w:cs="Times New Roman"/>
        </w:rPr>
        <w:t>en ped</w:t>
      </w:r>
      <w:r w:rsidR="002F1B2D">
        <w:rPr>
          <w:rFonts w:cs="Times New Roman"/>
        </w:rPr>
        <w:t>agogisk modell för att kunna leverera, utvärdera och utveckla deras framtida e-kurser</w:t>
      </w:r>
      <w:r w:rsidR="00A91494" w:rsidRPr="00C237D3">
        <w:rPr>
          <w:rFonts w:cs="Times New Roman"/>
        </w:rPr>
        <w:t xml:space="preserve">. </w:t>
      </w:r>
      <w:r w:rsidR="002A17A9" w:rsidRPr="00C237D3">
        <w:rPr>
          <w:rFonts w:cs="Times New Roman"/>
        </w:rPr>
        <w:t>Det har undersökt vilka pedagogiska modeller som kan passa in på företaget utefter hur deras ped</w:t>
      </w:r>
      <w:r w:rsidR="001B2AF9" w:rsidRPr="00C237D3">
        <w:rPr>
          <w:rFonts w:cs="Times New Roman"/>
        </w:rPr>
        <w:t xml:space="preserve">agogiska riktlinjer är </w:t>
      </w:r>
      <w:r w:rsidR="002A17A9" w:rsidRPr="00C237D3">
        <w:rPr>
          <w:rFonts w:cs="Times New Roman"/>
        </w:rPr>
        <w:t>när de utvecklar e-kurser</w:t>
      </w:r>
      <w:r w:rsidR="001B2AF9" w:rsidRPr="00C237D3">
        <w:rPr>
          <w:rFonts w:cs="Times New Roman"/>
        </w:rPr>
        <w:t xml:space="preserve"> i dagsläget. För att kunna utföra detta intervjuades</w:t>
      </w:r>
      <w:r w:rsidR="002A17A9" w:rsidRPr="00C237D3">
        <w:rPr>
          <w:rFonts w:cs="Times New Roman"/>
        </w:rPr>
        <w:t xml:space="preserve"> den ansvariga för den pedagogiska designen på Grade</w:t>
      </w:r>
      <w:r w:rsidR="001B2AF9" w:rsidRPr="00C237D3">
        <w:rPr>
          <w:rFonts w:cs="Times New Roman"/>
        </w:rPr>
        <w:t>s Stockholmskontor</w:t>
      </w:r>
      <w:r w:rsidR="002A17A9" w:rsidRPr="00C237D3">
        <w:rPr>
          <w:rFonts w:cs="Times New Roman"/>
        </w:rPr>
        <w:t xml:space="preserve">. </w:t>
      </w:r>
      <w:r w:rsidR="001B2AF9" w:rsidRPr="00C237D3">
        <w:rPr>
          <w:rFonts w:cs="Times New Roman"/>
        </w:rPr>
        <w:t xml:space="preserve">Först genomfördes en noga undersökning av relevant litteratur </w:t>
      </w:r>
      <w:r w:rsidR="00FA7FFA">
        <w:rPr>
          <w:rFonts w:cs="Times New Roman"/>
        </w:rPr>
        <w:t>inom</w:t>
      </w:r>
      <w:r w:rsidR="001B2AF9" w:rsidRPr="00C237D3">
        <w:rPr>
          <w:rFonts w:cs="Times New Roman"/>
        </w:rPr>
        <w:t xml:space="preserve"> kategorier av pedagogiska modeller som ofta använts inom </w:t>
      </w:r>
      <w:r w:rsidR="00C237D3" w:rsidRPr="00C237D3">
        <w:rPr>
          <w:rFonts w:cs="Times New Roman"/>
        </w:rPr>
        <w:t xml:space="preserve">e-lärande, för att utse en representativ modell för varje </w:t>
      </w:r>
      <w:r w:rsidR="00FA7FFA">
        <w:rPr>
          <w:rFonts w:cs="Times New Roman"/>
        </w:rPr>
        <w:t>kategori</w:t>
      </w:r>
      <w:r w:rsidR="00C237D3" w:rsidRPr="00C237D3">
        <w:rPr>
          <w:rFonts w:cs="Times New Roman"/>
        </w:rPr>
        <w:t xml:space="preserve"> (dvs. de tre olika perspektiven på pedagogik: </w:t>
      </w:r>
      <w:r w:rsidR="00C237D3" w:rsidRPr="00C237D3">
        <w:rPr>
          <w:rFonts w:eastAsia="Times New Roman" w:cs="Times New Roman"/>
          <w:lang w:eastAsia="sv-SE"/>
        </w:rPr>
        <w:t xml:space="preserve">associativ, konstruktivism, sociokulturellt). De representativa modellerna (Direkt instruktions </w:t>
      </w:r>
      <w:r w:rsidR="002F1B2D" w:rsidRPr="00C237D3">
        <w:rPr>
          <w:rFonts w:eastAsia="Times New Roman" w:cs="Times New Roman"/>
          <w:lang w:eastAsia="sv-SE"/>
        </w:rPr>
        <w:t>modell</w:t>
      </w:r>
      <w:r w:rsidR="00C237D3" w:rsidRPr="00C237D3">
        <w:rPr>
          <w:rFonts w:eastAsia="Times New Roman" w:cs="Times New Roman"/>
          <w:lang w:eastAsia="sv-SE"/>
        </w:rPr>
        <w:t>, Konstruktivism läromiljö, Aktivitets teori) har sammanfattat till olika modellelement som ska korrespondera med varandra (där möjligheten finns).</w:t>
      </w:r>
    </w:p>
    <w:p w14:paraId="5D91F8BA" w14:textId="164780B0" w:rsidR="00C237D3" w:rsidRPr="00C237D3" w:rsidRDefault="00C237D3" w:rsidP="00C237D3">
      <w:pPr>
        <w:spacing w:line="276" w:lineRule="auto"/>
        <w:rPr>
          <w:rFonts w:eastAsia="Times New Roman" w:cs="Times New Roman"/>
          <w:lang w:eastAsia="sv-SE"/>
        </w:rPr>
      </w:pPr>
    </w:p>
    <w:p w14:paraId="34AC3191" w14:textId="6484412E" w:rsidR="002A17A9" w:rsidRPr="00C237D3" w:rsidRDefault="002A17A9" w:rsidP="002A17A9">
      <w:pPr>
        <w:spacing w:line="276" w:lineRule="auto"/>
      </w:pPr>
    </w:p>
    <w:p w14:paraId="7CE971AE" w14:textId="77777777" w:rsidR="002F1B2D" w:rsidRPr="002F1B2D" w:rsidRDefault="002F1B2D" w:rsidP="002F1B2D">
      <w:pPr>
        <w:rPr>
          <w:rFonts w:eastAsia="Times New Roman" w:cs="Times New Roman"/>
          <w:sz w:val="20"/>
          <w:szCs w:val="20"/>
          <w:lang w:eastAsia="sv-SE"/>
        </w:rPr>
      </w:pPr>
      <w:r w:rsidRPr="002F1B2D">
        <w:rPr>
          <w:rFonts w:ascii="Helvetica" w:eastAsia="Times New Roman" w:hAnsi="Helvetica" w:cs="Times New Roman"/>
          <w:color w:val="454545"/>
          <w:sz w:val="21"/>
          <w:szCs w:val="21"/>
          <w:lang w:eastAsia="sv-SE"/>
        </w:rPr>
        <w:t> Utifrån varje modell och modellelement har det formulerats frågor till intervjun från utsatta modellelement. Frågorna är utformade som påstående och svaren är baserade på ett poäng system från 1-5.</w:t>
      </w:r>
      <w:bookmarkStart w:id="15" w:name="_GoBack"/>
      <w:bookmarkEnd w:id="15"/>
    </w:p>
    <w:p w14:paraId="1EAC88CE" w14:textId="77777777" w:rsidR="002A17A9" w:rsidRDefault="002A17A9" w:rsidP="002A17A9">
      <w:pPr>
        <w:spacing w:line="276" w:lineRule="auto"/>
      </w:pPr>
    </w:p>
    <w:p w14:paraId="6A4186D3" w14:textId="77777777" w:rsidR="00C237D3" w:rsidRDefault="00C237D3" w:rsidP="002A17A9">
      <w:pPr>
        <w:spacing w:line="276" w:lineRule="auto"/>
      </w:pPr>
    </w:p>
    <w:p w14:paraId="3CCF9E10" w14:textId="4CF64471" w:rsidR="00A91494" w:rsidRDefault="00A91494" w:rsidP="002A17A9">
      <w:pPr>
        <w:spacing w:line="276" w:lineRule="auto"/>
      </w:pPr>
      <w:r>
        <w:t>U</w:t>
      </w:r>
      <w:r w:rsidR="00C752DC">
        <w:t>tvärdering</w:t>
      </w:r>
      <w:r w:rsidR="007F5974">
        <w:t xml:space="preserve">en </w:t>
      </w:r>
      <w:r w:rsidR="00A840C6">
        <w:t>bygger</w:t>
      </w:r>
      <w:r w:rsidR="007F5974">
        <w:t xml:space="preserve"> på att intervjua</w:t>
      </w:r>
      <w:r>
        <w:t xml:space="preserve"> </w:t>
      </w:r>
      <w:r w:rsidR="00C752DC">
        <w:t xml:space="preserve">ansvarig </w:t>
      </w:r>
      <w:r w:rsidR="004932D7">
        <w:t xml:space="preserve">för den </w:t>
      </w:r>
      <w:r w:rsidR="00C752DC">
        <w:t xml:space="preserve">pedagogiska designen </w:t>
      </w:r>
      <w:r w:rsidR="007F5974">
        <w:t xml:space="preserve">under </w:t>
      </w:r>
      <w:r w:rsidR="004932D7">
        <w:t>formningen av e-</w:t>
      </w:r>
      <w:r>
        <w:t xml:space="preserve">kurser. </w:t>
      </w:r>
      <w:r w:rsidR="00A840C6">
        <w:t>Därmed</w:t>
      </w:r>
      <w:r w:rsidR="00C752DC">
        <w:t xml:space="preserve"> plocka fram deras undermedvetna riktlinjer</w:t>
      </w:r>
      <w:r w:rsidR="004932D7">
        <w:t xml:space="preserve">, </w:t>
      </w:r>
      <w:r>
        <w:t>för att</w:t>
      </w:r>
      <w:r w:rsidR="00A840C6">
        <w:t xml:space="preserve"> därpå</w:t>
      </w:r>
      <w:r w:rsidR="007F5974">
        <w:t xml:space="preserve"> bedöma de efter</w:t>
      </w:r>
      <w:r w:rsidR="00A840C6">
        <w:t xml:space="preserve"> tre </w:t>
      </w:r>
      <w:r w:rsidR="00A93A08">
        <w:t>perspektiv på</w:t>
      </w:r>
      <w:r>
        <w:t xml:space="preserve"> pedagogik. I var</w:t>
      </w:r>
      <w:r w:rsidR="004932D7">
        <w:t xml:space="preserve"> och en</w:t>
      </w:r>
      <w:r>
        <w:t xml:space="preserve"> av dessa tre </w:t>
      </w:r>
      <w:r w:rsidR="00A93A08">
        <w:t>perspektiv</w:t>
      </w:r>
      <w:r>
        <w:t xml:space="preserve"> ska det </w:t>
      </w:r>
      <w:r w:rsidR="007F5974">
        <w:t>avgöras</w:t>
      </w:r>
      <w:r>
        <w:t xml:space="preserve"> </w:t>
      </w:r>
      <w:r w:rsidR="007F5974">
        <w:t xml:space="preserve">vilken pedagogisk </w:t>
      </w:r>
      <w:r>
        <w:t xml:space="preserve">modell </w:t>
      </w:r>
      <w:r w:rsidR="00A840C6">
        <w:t xml:space="preserve">som kan tillämpas </w:t>
      </w:r>
      <w:r w:rsidR="007F5974">
        <w:t xml:space="preserve">för att </w:t>
      </w:r>
      <w:r w:rsidR="00A840C6">
        <w:t>stödja</w:t>
      </w:r>
      <w:r w:rsidR="007F5974">
        <w:t xml:space="preserve"> Grade att </w:t>
      </w:r>
      <w:r w:rsidR="00A840C6">
        <w:t xml:space="preserve">ytterligare </w:t>
      </w:r>
      <w:r w:rsidR="007F5974">
        <w:t xml:space="preserve">utveckla sin pedagogiska filosofi. </w:t>
      </w:r>
    </w:p>
    <w:p w14:paraId="1B2E5297" w14:textId="77777777" w:rsidR="007B5D9D" w:rsidRDefault="007B5D9D" w:rsidP="002A17A9">
      <w:pPr>
        <w:spacing w:line="276" w:lineRule="auto"/>
      </w:pPr>
    </w:p>
    <w:p w14:paraId="0407D037" w14:textId="14D690F6" w:rsidR="00CD1E52" w:rsidRDefault="00D84F99" w:rsidP="002A17A9">
      <w:pPr>
        <w:spacing w:line="276" w:lineRule="auto"/>
      </w:pPr>
      <w:r>
        <w:t xml:space="preserve">De pedagogiska perspektiven </w:t>
      </w:r>
      <w:r w:rsidR="00CC494C">
        <w:t xml:space="preserve">har </w:t>
      </w:r>
      <w:r w:rsidR="0034583D">
        <w:t>flera</w:t>
      </w:r>
      <w:r w:rsidR="00262D37">
        <w:t xml:space="preserve"> läroteorier och modeller som använts som en grund</w:t>
      </w:r>
      <w:r w:rsidR="00881870">
        <w:t xml:space="preserve"> i</w:t>
      </w:r>
      <w:r w:rsidR="00262D37">
        <w:t xml:space="preserve"> </w:t>
      </w:r>
      <w:r w:rsidR="00881870">
        <w:t xml:space="preserve">lärande. </w:t>
      </w:r>
      <w:r w:rsidR="00CC494C">
        <w:t>Det</w:t>
      </w:r>
      <w:r w:rsidR="00A93A08">
        <w:t xml:space="preserve"> har genomförts granskningar </w:t>
      </w:r>
      <w:r w:rsidR="00AF02D5">
        <w:t xml:space="preserve">om </w:t>
      </w:r>
      <w:r w:rsidR="00A93A08">
        <w:t>vilka</w:t>
      </w:r>
      <w:r w:rsidR="00CC494C">
        <w:t xml:space="preserve"> pedagogiska modeller </w:t>
      </w:r>
      <w:r w:rsidR="00A93A08">
        <w:t xml:space="preserve">som </w:t>
      </w:r>
      <w:r w:rsidR="00881870">
        <w:t xml:space="preserve">är användbar när det kommer till </w:t>
      </w:r>
      <w:r w:rsidR="00AF02D5">
        <w:t xml:space="preserve">e-lärandet. I </w:t>
      </w:r>
      <w:r w:rsidR="0022192B">
        <w:t xml:space="preserve">tidigare granskningar angående de tre pedagogiska perspektiven och deras modeller och teorier har </w:t>
      </w:r>
      <w:proofErr w:type="spellStart"/>
      <w:r w:rsidR="00AF02D5">
        <w:t>Conoles</w:t>
      </w:r>
      <w:proofErr w:type="spellEnd"/>
      <w:r w:rsidR="00AF02D5">
        <w:t xml:space="preserve"> (2010</w:t>
      </w:r>
      <w:r w:rsidR="00CC494C">
        <w:t xml:space="preserve">) </w:t>
      </w:r>
      <w:r w:rsidR="0022192B">
        <w:t xml:space="preserve">och </w:t>
      </w:r>
      <w:proofErr w:type="spellStart"/>
      <w:r w:rsidR="0022192B">
        <w:t>M</w:t>
      </w:r>
      <w:r w:rsidR="00344DD2">
        <w:t>ayes</w:t>
      </w:r>
      <w:proofErr w:type="spellEnd"/>
      <w:r w:rsidR="00344DD2">
        <w:t xml:space="preserve"> och </w:t>
      </w:r>
      <w:proofErr w:type="spellStart"/>
      <w:r w:rsidR="00344DD2">
        <w:t>Freitas</w:t>
      </w:r>
      <w:proofErr w:type="spellEnd"/>
      <w:r w:rsidR="00344DD2">
        <w:t xml:space="preserve"> (2004) samman</w:t>
      </w:r>
      <w:r w:rsidR="0022192B">
        <w:t>lagt beskrivit 17 olika</w:t>
      </w:r>
      <w:r w:rsidR="00CC494C">
        <w:t xml:space="preserve"> modeller </w:t>
      </w:r>
      <w:r w:rsidR="0022192B">
        <w:t>som används vid producerandet av e-kurser. Valet av modeller beror på att</w:t>
      </w:r>
      <w:r w:rsidR="00344DD2">
        <w:t xml:space="preserve"> det har gemensamt utförliga parametrar som är enkelt att gå tillvä</w:t>
      </w:r>
      <w:r w:rsidR="00422B42">
        <w:t>ga med. De utvalda modellerna har</w:t>
      </w:r>
      <w:r w:rsidR="00344DD2">
        <w:t xml:space="preserve"> i sin tur även </w:t>
      </w:r>
      <w:r w:rsidR="00422B42">
        <w:t xml:space="preserve">blivit </w:t>
      </w:r>
      <w:r w:rsidR="00344DD2">
        <w:t xml:space="preserve">filtrerade av att passa Grades behov och arbetssätt. En av dessa </w:t>
      </w:r>
      <w:r w:rsidR="00BB4F79">
        <w:t xml:space="preserve">behov </w:t>
      </w:r>
      <w:r w:rsidR="00344DD2">
        <w:t xml:space="preserve">är praktiska skäl, Grade har ett medvetet stort nätverk med </w:t>
      </w:r>
      <w:r w:rsidR="00422B42">
        <w:t xml:space="preserve">diverse verksamhetsområden. Därmed blir det många branscher att anpassa </w:t>
      </w:r>
      <w:r w:rsidR="00B22D26">
        <w:t>e-</w:t>
      </w:r>
      <w:r w:rsidR="00422B42">
        <w:t xml:space="preserve">kurser till och </w:t>
      </w:r>
      <w:r w:rsidR="00B22D26">
        <w:t xml:space="preserve">kraven kan variera från olika håll. </w:t>
      </w:r>
    </w:p>
    <w:p w14:paraId="7184E9D5" w14:textId="77777777" w:rsidR="00B22D26" w:rsidRDefault="00B22D26" w:rsidP="002A17A9">
      <w:pPr>
        <w:spacing w:line="276" w:lineRule="auto"/>
      </w:pPr>
    </w:p>
    <w:p w14:paraId="3D129D53" w14:textId="2107C169" w:rsidR="00B22D26" w:rsidRDefault="002F31C5" w:rsidP="002A17A9">
      <w:pPr>
        <w:spacing w:line="276" w:lineRule="auto"/>
      </w:pPr>
      <w:r>
        <w:t>Det a</w:t>
      </w:r>
      <w:r w:rsidR="00B22D26">
        <w:t>ssociativa</w:t>
      </w:r>
      <w:r>
        <w:t>-, kognitivism/konstruktivism -&amp; sociokulturellt-, perspektiven</w:t>
      </w:r>
      <w:r w:rsidR="00B22D26">
        <w:t xml:space="preserve"> </w:t>
      </w:r>
      <w:r>
        <w:t xml:space="preserve">är pedagogiska begrepp </w:t>
      </w:r>
      <w:r w:rsidR="002865A4">
        <w:t xml:space="preserve">för </w:t>
      </w:r>
      <w:r w:rsidR="008215D2">
        <w:t xml:space="preserve">olika </w:t>
      </w:r>
      <w:r w:rsidR="009F4DAE">
        <w:t>synsätt på hur</w:t>
      </w:r>
      <w:r w:rsidR="008215D2">
        <w:t xml:space="preserve"> studenter </w:t>
      </w:r>
      <w:r w:rsidR="009F4DAE">
        <w:t>ska</w:t>
      </w:r>
      <w:r w:rsidR="008215D2">
        <w:t xml:space="preserve"> </w:t>
      </w:r>
      <w:r>
        <w:t>lära</w:t>
      </w:r>
      <w:r w:rsidR="009F4DAE">
        <w:t xml:space="preserve"> sig ny information</w:t>
      </w:r>
      <w:r>
        <w:t xml:space="preserve">. Dessa perspektiv har tydligt förklarats i teori </w:t>
      </w:r>
      <w:r w:rsidR="008215D2">
        <w:t xml:space="preserve">avsnittet och har används för att </w:t>
      </w:r>
      <w:r w:rsidR="009F4DAE">
        <w:t>framföra</w:t>
      </w:r>
      <w:r w:rsidR="008215D2">
        <w:t xml:space="preserve"> en starkare förståelse </w:t>
      </w:r>
      <w:r w:rsidR="007E7509">
        <w:t xml:space="preserve">att lärandet </w:t>
      </w:r>
      <w:r w:rsidR="008215D2">
        <w:t>ha</w:t>
      </w:r>
      <w:r w:rsidR="007E7509">
        <w:t>r</w:t>
      </w:r>
      <w:r w:rsidR="008215D2">
        <w:t xml:space="preserve"> </w:t>
      </w:r>
      <w:r w:rsidR="009F4DAE">
        <w:t xml:space="preserve">olika påverkan på människor. </w:t>
      </w:r>
      <w:r w:rsidR="002865A4">
        <w:t xml:space="preserve">Valet inom det associativa perspektivet </w:t>
      </w:r>
      <w:r w:rsidR="007E7509">
        <w:t>var att</w:t>
      </w:r>
      <w:r w:rsidR="002865A4">
        <w:t xml:space="preserve"> använda </w:t>
      </w:r>
      <w:r w:rsidR="007E7509">
        <w:t>Direkt Instruktion modellen, detta beror på att fö</w:t>
      </w:r>
      <w:r w:rsidR="00F80122">
        <w:t xml:space="preserve">retaget arbetar med en rad olika målgrupper och modellen har en lätt att hantera människors beteende. Att välja modellen från kognitivismen/konstruktivismen </w:t>
      </w:r>
      <w:r w:rsidR="000B70FB">
        <w:t xml:space="preserve">har främst </w:t>
      </w:r>
      <w:proofErr w:type="gramStart"/>
      <w:r w:rsidR="000B70FB">
        <w:t>givit</w:t>
      </w:r>
      <w:proofErr w:type="gramEnd"/>
      <w:r w:rsidR="000B70FB">
        <w:t xml:space="preserve"> </w:t>
      </w:r>
    </w:p>
    <w:p w14:paraId="466FDA78" w14:textId="77777777" w:rsidR="00C752DC" w:rsidRDefault="00C752DC" w:rsidP="002A17A9">
      <w:pPr>
        <w:spacing w:line="276" w:lineRule="auto"/>
      </w:pPr>
    </w:p>
    <w:p w14:paraId="66122DC0" w14:textId="627213DC" w:rsidR="00C6143D" w:rsidRDefault="00C6143D" w:rsidP="00B3645C">
      <w:proofErr w:type="spellStart"/>
      <w:r>
        <w:rPr>
          <w:u w:val="single"/>
        </w:rPr>
        <w:t>One</w:t>
      </w:r>
      <w:proofErr w:type="spellEnd"/>
      <w:r>
        <w:rPr>
          <w:u w:val="single"/>
        </w:rPr>
        <w:t xml:space="preserve"> </w:t>
      </w:r>
      <w:proofErr w:type="spellStart"/>
      <w:r>
        <w:rPr>
          <w:u w:val="single"/>
        </w:rPr>
        <w:t>paragraph</w:t>
      </w:r>
      <w:proofErr w:type="spellEnd"/>
      <w:r>
        <w:rPr>
          <w:u w:val="single"/>
        </w:rPr>
        <w:t xml:space="preserve"> </w:t>
      </w:r>
      <w:proofErr w:type="spellStart"/>
      <w:r>
        <w:rPr>
          <w:u w:val="single"/>
        </w:rPr>
        <w:t>explaining</w:t>
      </w:r>
      <w:proofErr w:type="spellEnd"/>
      <w:r>
        <w:rPr>
          <w:u w:val="single"/>
        </w:rPr>
        <w:t xml:space="preserve"> the </w:t>
      </w:r>
      <w:proofErr w:type="spellStart"/>
      <w:r>
        <w:rPr>
          <w:u w:val="single"/>
        </w:rPr>
        <w:t>methods</w:t>
      </w:r>
      <w:proofErr w:type="spellEnd"/>
      <w:r>
        <w:rPr>
          <w:u w:val="single"/>
        </w:rPr>
        <w:t xml:space="preserve"> </w:t>
      </w:r>
      <w:proofErr w:type="spellStart"/>
      <w:r>
        <w:rPr>
          <w:u w:val="single"/>
        </w:rPr>
        <w:t>used</w:t>
      </w:r>
      <w:proofErr w:type="spellEnd"/>
      <w:r>
        <w:rPr>
          <w:u w:val="single"/>
        </w:rPr>
        <w:t xml:space="preserve"> </w:t>
      </w:r>
      <w:proofErr w:type="spellStart"/>
      <w:r w:rsidRPr="003C0A9B">
        <w:rPr>
          <w:b/>
          <w:u w:val="single"/>
        </w:rPr>
        <w:t>throughout</w:t>
      </w:r>
      <w:proofErr w:type="spellEnd"/>
      <w:r>
        <w:rPr>
          <w:u w:val="single"/>
        </w:rPr>
        <w:t xml:space="preserve"> the </w:t>
      </w:r>
      <w:proofErr w:type="spellStart"/>
      <w:r>
        <w:rPr>
          <w:u w:val="single"/>
        </w:rPr>
        <w:t>study</w:t>
      </w:r>
      <w:proofErr w:type="spellEnd"/>
      <w:r>
        <w:rPr>
          <w:u w:val="single"/>
        </w:rPr>
        <w:t xml:space="preserve">, i.e. </w:t>
      </w:r>
      <w:proofErr w:type="spellStart"/>
      <w:r>
        <w:rPr>
          <w:u w:val="single"/>
        </w:rPr>
        <w:t>quantative</w:t>
      </w:r>
      <w:proofErr w:type="spellEnd"/>
      <w:r>
        <w:rPr>
          <w:u w:val="single"/>
        </w:rPr>
        <w:t>/</w:t>
      </w:r>
      <w:proofErr w:type="spellStart"/>
      <w:r>
        <w:rPr>
          <w:u w:val="single"/>
        </w:rPr>
        <w:t>qualitative</w:t>
      </w:r>
      <w:proofErr w:type="spellEnd"/>
      <w:r>
        <w:rPr>
          <w:u w:val="single"/>
        </w:rPr>
        <w:t xml:space="preserve"> etc.</w:t>
      </w:r>
    </w:p>
    <w:p w14:paraId="4D70DB74" w14:textId="77777777" w:rsidR="00C6143D" w:rsidRDefault="00C6143D" w:rsidP="00B3645C"/>
    <w:p w14:paraId="7D9FC6A1" w14:textId="7D1BD52A" w:rsidR="00C6143D" w:rsidRDefault="00C6143D" w:rsidP="00B3645C">
      <w:proofErr w:type="spellStart"/>
      <w:r>
        <w:rPr>
          <w:u w:val="single"/>
        </w:rPr>
        <w:t>Choosing</w:t>
      </w:r>
      <w:proofErr w:type="spellEnd"/>
      <w:r>
        <w:rPr>
          <w:u w:val="single"/>
        </w:rPr>
        <w:t xml:space="preserve"> </w:t>
      </w:r>
      <w:proofErr w:type="spellStart"/>
      <w:r>
        <w:rPr>
          <w:u w:val="single"/>
        </w:rPr>
        <w:t>models</w:t>
      </w:r>
      <w:proofErr w:type="spellEnd"/>
      <w:r>
        <w:rPr>
          <w:u w:val="single"/>
        </w:rPr>
        <w:t xml:space="preserve"> </w:t>
      </w:r>
      <w:proofErr w:type="spellStart"/>
      <w:r>
        <w:rPr>
          <w:u w:val="single"/>
        </w:rPr>
        <w:t>to</w:t>
      </w:r>
      <w:proofErr w:type="spellEnd"/>
      <w:r>
        <w:rPr>
          <w:u w:val="single"/>
        </w:rPr>
        <w:t xml:space="preserve"> </w:t>
      </w:r>
      <w:proofErr w:type="spellStart"/>
      <w:r>
        <w:rPr>
          <w:u w:val="single"/>
        </w:rPr>
        <w:t>represent</w:t>
      </w:r>
      <w:proofErr w:type="spellEnd"/>
      <w:r>
        <w:rPr>
          <w:u w:val="single"/>
        </w:rPr>
        <w:t xml:space="preserve"> </w:t>
      </w:r>
      <w:proofErr w:type="spellStart"/>
      <w:r>
        <w:rPr>
          <w:u w:val="single"/>
        </w:rPr>
        <w:t>each</w:t>
      </w:r>
      <w:proofErr w:type="spellEnd"/>
      <w:r>
        <w:rPr>
          <w:u w:val="single"/>
        </w:rPr>
        <w:t xml:space="preserve"> </w:t>
      </w:r>
      <w:proofErr w:type="spellStart"/>
      <w:r>
        <w:rPr>
          <w:u w:val="single"/>
        </w:rPr>
        <w:t>pedagogic</w:t>
      </w:r>
      <w:proofErr w:type="spellEnd"/>
      <w:r>
        <w:rPr>
          <w:u w:val="single"/>
        </w:rPr>
        <w:t xml:space="preserve"> </w:t>
      </w:r>
      <w:proofErr w:type="spellStart"/>
      <w:r>
        <w:rPr>
          <w:u w:val="single"/>
        </w:rPr>
        <w:t>category</w:t>
      </w:r>
      <w:proofErr w:type="spellEnd"/>
    </w:p>
    <w:p w14:paraId="4D773D4A" w14:textId="77777777" w:rsidR="00C6143D" w:rsidRDefault="00C6143D" w:rsidP="00B3645C"/>
    <w:p w14:paraId="72771ED0" w14:textId="6FB716DD" w:rsidR="00C6143D" w:rsidRDefault="00C6143D" w:rsidP="00B3645C">
      <w:proofErr w:type="spellStart"/>
      <w:r>
        <w:rPr>
          <w:u w:val="single"/>
        </w:rPr>
        <w:t>Interview</w:t>
      </w:r>
      <w:proofErr w:type="spellEnd"/>
      <w:r>
        <w:rPr>
          <w:u w:val="single"/>
        </w:rPr>
        <w:t xml:space="preserve"> and </w:t>
      </w:r>
      <w:proofErr w:type="spellStart"/>
      <w:r>
        <w:rPr>
          <w:u w:val="single"/>
        </w:rPr>
        <w:t>Interview</w:t>
      </w:r>
      <w:proofErr w:type="spellEnd"/>
      <w:r>
        <w:rPr>
          <w:u w:val="single"/>
        </w:rPr>
        <w:t xml:space="preserve"> </w:t>
      </w:r>
      <w:proofErr w:type="spellStart"/>
      <w:r>
        <w:rPr>
          <w:u w:val="single"/>
        </w:rPr>
        <w:t>intrepretation</w:t>
      </w:r>
      <w:proofErr w:type="spellEnd"/>
    </w:p>
    <w:p w14:paraId="0032DE7C" w14:textId="77777777" w:rsidR="00C6143D" w:rsidRDefault="00C6143D" w:rsidP="00B3645C"/>
    <w:p w14:paraId="3A8DDF2A" w14:textId="1BC941D2" w:rsidR="00C6143D" w:rsidRDefault="00C6143D" w:rsidP="00B3645C">
      <w:pPr>
        <w:rPr>
          <w:u w:val="single"/>
        </w:rPr>
      </w:pPr>
      <w:proofErr w:type="spellStart"/>
      <w:r>
        <w:rPr>
          <w:u w:val="single"/>
        </w:rPr>
        <w:t>Evaluation</w:t>
      </w:r>
      <w:proofErr w:type="spellEnd"/>
    </w:p>
    <w:p w14:paraId="5DF504E2" w14:textId="77777777" w:rsidR="00C6143D" w:rsidRPr="00C6143D" w:rsidRDefault="00C6143D" w:rsidP="00B3645C">
      <w:pPr>
        <w:rPr>
          <w:u w:val="single"/>
        </w:rPr>
      </w:pPr>
    </w:p>
    <w:p w14:paraId="1BE6BFC9" w14:textId="65A5434E" w:rsidR="00B3645C" w:rsidRPr="00A472AD" w:rsidRDefault="00FD4898" w:rsidP="00B3645C">
      <w:pPr>
        <w:pStyle w:val="Rubrik1"/>
        <w:rPr>
          <w:lang w:val="sv-SE"/>
        </w:rPr>
      </w:pPr>
      <w:bookmarkStart w:id="16" w:name="_Toc389219419"/>
      <w:r>
        <w:rPr>
          <w:lang w:val="sv-SE"/>
        </w:rPr>
        <w:t>Resultat</w:t>
      </w:r>
      <w:bookmarkEnd w:id="16"/>
    </w:p>
    <w:p w14:paraId="7E5837BD" w14:textId="77777777" w:rsidR="00E35BD2" w:rsidRPr="00A472AD" w:rsidRDefault="00E35BD2" w:rsidP="00B51CC2">
      <w:pPr>
        <w:pStyle w:val="Brdtext"/>
        <w:rPr>
          <w:lang w:eastAsia="en-US"/>
        </w:rPr>
      </w:pPr>
      <w:r w:rsidRPr="00A472AD">
        <w:rPr>
          <w:lang w:eastAsia="en-US"/>
        </w:rPr>
        <w:t xml:space="preserve">Detta kapitel kan presentera resultaten av examensarbetet. Tabeller är ofta användbara för att presentera resultat, se till exempel </w:t>
      </w:r>
      <w:r w:rsidRPr="00A472AD">
        <w:rPr>
          <w:lang w:eastAsia="en-US"/>
        </w:rPr>
        <w:fldChar w:fldCharType="begin"/>
      </w:r>
      <w:r w:rsidRPr="00A472AD">
        <w:rPr>
          <w:lang w:eastAsia="en-US"/>
        </w:rPr>
        <w:instrText xml:space="preserve"> REF _Ref489810823 \h </w:instrText>
      </w:r>
      <w:r w:rsidRPr="00A472AD">
        <w:rPr>
          <w:lang w:eastAsia="en-US"/>
        </w:rPr>
      </w:r>
      <w:r w:rsidRPr="00A472AD">
        <w:rPr>
          <w:lang w:eastAsia="en-US"/>
        </w:rPr>
        <w:fldChar w:fldCharType="separate"/>
      </w:r>
      <w:r w:rsidR="00D65EE1" w:rsidRPr="00A472AD">
        <w:t xml:space="preserve">Tabell </w:t>
      </w:r>
      <w:r w:rsidR="00D65EE1">
        <w:rPr>
          <w:noProof/>
        </w:rPr>
        <w:t>1</w:t>
      </w:r>
      <w:r w:rsidRPr="00A472AD">
        <w:rPr>
          <w:lang w:eastAsia="en-US"/>
        </w:rPr>
        <w:fldChar w:fldCharType="end"/>
      </w:r>
      <w:r w:rsidRPr="00A472AD">
        <w:rPr>
          <w:lang w:eastAsia="en-US"/>
        </w:rPr>
        <w:t>.</w:t>
      </w:r>
    </w:p>
    <w:p w14:paraId="195F56EE" w14:textId="77777777" w:rsidR="008753B3" w:rsidRPr="00A472AD" w:rsidRDefault="008753B3" w:rsidP="00B51CC2">
      <w:pPr>
        <w:pStyle w:val="Brdtext"/>
        <w:rPr>
          <w:lang w:eastAsia="en-US"/>
        </w:rPr>
      </w:pPr>
    </w:p>
    <w:tbl>
      <w:tblPr>
        <w:tblStyle w:val="Tabellrutnt"/>
        <w:tblW w:w="0" w:type="auto"/>
        <w:tblLook w:val="04A0" w:firstRow="1" w:lastRow="0" w:firstColumn="1" w:lastColumn="0" w:noHBand="0" w:noVBand="1"/>
      </w:tblPr>
      <w:tblGrid>
        <w:gridCol w:w="3020"/>
        <w:gridCol w:w="3021"/>
        <w:gridCol w:w="3021"/>
      </w:tblGrid>
      <w:tr w:rsidR="00B51CC2" w:rsidRPr="00A472AD" w14:paraId="33A25684" w14:textId="77777777" w:rsidTr="00B51CC2">
        <w:tc>
          <w:tcPr>
            <w:tcW w:w="3020" w:type="dxa"/>
          </w:tcPr>
          <w:p w14:paraId="7996B94E" w14:textId="77777777" w:rsidR="00B51CC2" w:rsidRPr="00A472AD" w:rsidRDefault="00E35BD2" w:rsidP="0088465A">
            <w:pPr>
              <w:pStyle w:val="Brdtext"/>
              <w:jc w:val="center"/>
              <w:rPr>
                <w:lang w:eastAsia="en-US"/>
              </w:rPr>
            </w:pPr>
            <w:r w:rsidRPr="00A472AD">
              <w:rPr>
                <w:lang w:eastAsia="en-US"/>
              </w:rPr>
              <w:t>Författare</w:t>
            </w:r>
          </w:p>
        </w:tc>
        <w:tc>
          <w:tcPr>
            <w:tcW w:w="3021" w:type="dxa"/>
          </w:tcPr>
          <w:p w14:paraId="264FE52A" w14:textId="77777777" w:rsidR="00B51CC2" w:rsidRPr="00A472AD" w:rsidRDefault="00E35BD2" w:rsidP="0088465A">
            <w:pPr>
              <w:pStyle w:val="Brdtext"/>
              <w:jc w:val="center"/>
              <w:rPr>
                <w:lang w:eastAsia="en-US"/>
              </w:rPr>
            </w:pPr>
            <w:r w:rsidRPr="00A472AD">
              <w:rPr>
                <w:lang w:eastAsia="en-US"/>
              </w:rPr>
              <w:t>Titel</w:t>
            </w:r>
          </w:p>
        </w:tc>
        <w:tc>
          <w:tcPr>
            <w:tcW w:w="3021" w:type="dxa"/>
          </w:tcPr>
          <w:p w14:paraId="62175199" w14:textId="77777777" w:rsidR="00B51CC2" w:rsidRPr="00A472AD" w:rsidRDefault="00E35BD2" w:rsidP="0088465A">
            <w:pPr>
              <w:pStyle w:val="Brdtext"/>
              <w:jc w:val="center"/>
              <w:rPr>
                <w:lang w:eastAsia="en-US"/>
              </w:rPr>
            </w:pPr>
            <w:proofErr w:type="spellStart"/>
            <w:r w:rsidRPr="00A472AD">
              <w:rPr>
                <w:lang w:eastAsia="en-US"/>
              </w:rPr>
              <w:t>Publikationsår</w:t>
            </w:r>
            <w:proofErr w:type="spellEnd"/>
          </w:p>
        </w:tc>
      </w:tr>
      <w:tr w:rsidR="00B51CC2" w:rsidRPr="00A472AD" w14:paraId="363757C3" w14:textId="77777777" w:rsidTr="00B51CC2">
        <w:tc>
          <w:tcPr>
            <w:tcW w:w="3020" w:type="dxa"/>
          </w:tcPr>
          <w:p w14:paraId="75DDCA0F" w14:textId="77777777" w:rsidR="00B51CC2" w:rsidRPr="00A472AD" w:rsidRDefault="00B51CC2" w:rsidP="0088465A">
            <w:pPr>
              <w:pStyle w:val="Brdtext"/>
              <w:jc w:val="center"/>
              <w:rPr>
                <w:lang w:eastAsia="en-US"/>
              </w:rPr>
            </w:pPr>
            <w:proofErr w:type="spellStart"/>
            <w:r w:rsidRPr="00A472AD">
              <w:rPr>
                <w:lang w:eastAsia="en-US"/>
              </w:rPr>
              <w:t>Gottlob</w:t>
            </w:r>
            <w:proofErr w:type="spellEnd"/>
            <w:r w:rsidRPr="00A472AD">
              <w:rPr>
                <w:lang w:eastAsia="en-US"/>
              </w:rPr>
              <w:t xml:space="preserve"> </w:t>
            </w:r>
            <w:proofErr w:type="spellStart"/>
            <w:r w:rsidRPr="00A472AD">
              <w:rPr>
                <w:lang w:eastAsia="en-US"/>
              </w:rPr>
              <w:t>Frege</w:t>
            </w:r>
            <w:proofErr w:type="spellEnd"/>
          </w:p>
        </w:tc>
        <w:tc>
          <w:tcPr>
            <w:tcW w:w="3021" w:type="dxa"/>
          </w:tcPr>
          <w:p w14:paraId="589DA5EC" w14:textId="77777777" w:rsidR="00B51CC2" w:rsidRPr="00A472AD" w:rsidRDefault="00B51CC2" w:rsidP="0088465A">
            <w:pPr>
              <w:pStyle w:val="Brdtext"/>
              <w:jc w:val="center"/>
              <w:rPr>
                <w:lang w:eastAsia="en-US"/>
              </w:rPr>
            </w:pPr>
            <w:proofErr w:type="spellStart"/>
            <w:r w:rsidRPr="00A472AD">
              <w:rPr>
                <w:lang w:eastAsia="en-US"/>
              </w:rPr>
              <w:t>Begriffsschrift</w:t>
            </w:r>
            <w:proofErr w:type="spellEnd"/>
          </w:p>
        </w:tc>
        <w:tc>
          <w:tcPr>
            <w:tcW w:w="3021" w:type="dxa"/>
          </w:tcPr>
          <w:p w14:paraId="32F32DF8" w14:textId="77777777" w:rsidR="00B51CC2" w:rsidRPr="00A472AD" w:rsidRDefault="00B51CC2" w:rsidP="0088465A">
            <w:pPr>
              <w:pStyle w:val="Brdtext"/>
              <w:jc w:val="center"/>
              <w:rPr>
                <w:lang w:eastAsia="en-US"/>
              </w:rPr>
            </w:pPr>
            <w:r w:rsidRPr="00A472AD">
              <w:rPr>
                <w:lang w:eastAsia="en-US"/>
              </w:rPr>
              <w:t>1879</w:t>
            </w:r>
          </w:p>
        </w:tc>
      </w:tr>
      <w:tr w:rsidR="00B51CC2" w:rsidRPr="00A472AD" w14:paraId="5DF14A5B" w14:textId="77777777" w:rsidTr="00B51CC2">
        <w:tc>
          <w:tcPr>
            <w:tcW w:w="3020" w:type="dxa"/>
          </w:tcPr>
          <w:p w14:paraId="042EB76C" w14:textId="77777777" w:rsidR="00B51CC2" w:rsidRPr="00A472AD" w:rsidRDefault="00B51CC2" w:rsidP="0088465A">
            <w:pPr>
              <w:pStyle w:val="Brdtext"/>
              <w:jc w:val="center"/>
              <w:rPr>
                <w:lang w:eastAsia="en-US"/>
              </w:rPr>
            </w:pPr>
            <w:r w:rsidRPr="00A472AD">
              <w:rPr>
                <w:lang w:eastAsia="en-US"/>
              </w:rPr>
              <w:t>Bertrand Russell</w:t>
            </w:r>
          </w:p>
        </w:tc>
        <w:tc>
          <w:tcPr>
            <w:tcW w:w="3021" w:type="dxa"/>
          </w:tcPr>
          <w:p w14:paraId="0F3F6D13" w14:textId="77777777" w:rsidR="00B51CC2" w:rsidRPr="00A472AD" w:rsidRDefault="00B51CC2" w:rsidP="0088465A">
            <w:pPr>
              <w:pStyle w:val="Brdtext"/>
              <w:jc w:val="center"/>
              <w:rPr>
                <w:lang w:eastAsia="en-US"/>
              </w:rPr>
            </w:pPr>
            <w:proofErr w:type="spellStart"/>
            <w:r w:rsidRPr="00A472AD">
              <w:rPr>
                <w:lang w:eastAsia="en-US"/>
              </w:rPr>
              <w:t>Principia</w:t>
            </w:r>
            <w:proofErr w:type="spellEnd"/>
            <w:r w:rsidRPr="00A472AD">
              <w:rPr>
                <w:lang w:eastAsia="en-US"/>
              </w:rPr>
              <w:t xml:space="preserve"> </w:t>
            </w:r>
            <w:proofErr w:type="spellStart"/>
            <w:r w:rsidRPr="00A472AD">
              <w:rPr>
                <w:lang w:eastAsia="en-US"/>
              </w:rPr>
              <w:t>Mathematica</w:t>
            </w:r>
            <w:proofErr w:type="spellEnd"/>
          </w:p>
        </w:tc>
        <w:tc>
          <w:tcPr>
            <w:tcW w:w="3021" w:type="dxa"/>
          </w:tcPr>
          <w:p w14:paraId="0F482648" w14:textId="77777777" w:rsidR="00B51CC2" w:rsidRPr="00A472AD" w:rsidRDefault="00B51CC2" w:rsidP="0088465A">
            <w:pPr>
              <w:pStyle w:val="Brdtext"/>
              <w:jc w:val="center"/>
              <w:rPr>
                <w:lang w:eastAsia="en-US"/>
              </w:rPr>
            </w:pPr>
            <w:r w:rsidRPr="00A472AD">
              <w:rPr>
                <w:lang w:eastAsia="en-US"/>
              </w:rPr>
              <w:t>1910</w:t>
            </w:r>
          </w:p>
        </w:tc>
      </w:tr>
      <w:tr w:rsidR="00B51CC2" w:rsidRPr="00A472AD" w14:paraId="6C52EEAF" w14:textId="77777777" w:rsidTr="00B51CC2">
        <w:tc>
          <w:tcPr>
            <w:tcW w:w="3020" w:type="dxa"/>
          </w:tcPr>
          <w:p w14:paraId="0CBE79BA" w14:textId="77777777" w:rsidR="00B51CC2" w:rsidRPr="00A472AD" w:rsidRDefault="00B51CC2" w:rsidP="0088465A">
            <w:pPr>
              <w:pStyle w:val="Brdtext"/>
              <w:jc w:val="center"/>
              <w:rPr>
                <w:lang w:eastAsia="en-US"/>
              </w:rPr>
            </w:pPr>
            <w:r w:rsidRPr="00A472AD">
              <w:rPr>
                <w:lang w:eastAsia="en-US"/>
              </w:rPr>
              <w:t>Ludwig Wittgenstein</w:t>
            </w:r>
          </w:p>
        </w:tc>
        <w:tc>
          <w:tcPr>
            <w:tcW w:w="3021" w:type="dxa"/>
          </w:tcPr>
          <w:p w14:paraId="025080EF" w14:textId="77777777" w:rsidR="00B51CC2" w:rsidRPr="00A472AD" w:rsidRDefault="00B51CC2" w:rsidP="0088465A">
            <w:pPr>
              <w:pStyle w:val="Brdtext"/>
              <w:jc w:val="center"/>
              <w:rPr>
                <w:lang w:eastAsia="en-US"/>
              </w:rPr>
            </w:pPr>
            <w:proofErr w:type="spellStart"/>
            <w:r w:rsidRPr="00A472AD">
              <w:rPr>
                <w:lang w:eastAsia="en-US"/>
              </w:rPr>
              <w:t>Philosophical</w:t>
            </w:r>
            <w:proofErr w:type="spellEnd"/>
            <w:r w:rsidRPr="00A472AD">
              <w:rPr>
                <w:lang w:eastAsia="en-US"/>
              </w:rPr>
              <w:t xml:space="preserve"> </w:t>
            </w:r>
            <w:proofErr w:type="spellStart"/>
            <w:r w:rsidRPr="00A472AD">
              <w:rPr>
                <w:lang w:eastAsia="en-US"/>
              </w:rPr>
              <w:t>Investigations</w:t>
            </w:r>
            <w:proofErr w:type="spellEnd"/>
          </w:p>
        </w:tc>
        <w:tc>
          <w:tcPr>
            <w:tcW w:w="3021" w:type="dxa"/>
          </w:tcPr>
          <w:p w14:paraId="656EF251" w14:textId="77777777" w:rsidR="00B51CC2" w:rsidRPr="00A472AD" w:rsidRDefault="00B51CC2" w:rsidP="0088465A">
            <w:pPr>
              <w:pStyle w:val="Brdtext"/>
              <w:jc w:val="center"/>
              <w:rPr>
                <w:lang w:eastAsia="en-US"/>
              </w:rPr>
            </w:pPr>
            <w:r w:rsidRPr="00A472AD">
              <w:rPr>
                <w:lang w:eastAsia="en-US"/>
              </w:rPr>
              <w:t>1953</w:t>
            </w:r>
          </w:p>
        </w:tc>
      </w:tr>
    </w:tbl>
    <w:p w14:paraId="449B9793" w14:textId="77777777" w:rsidR="00B3645C" w:rsidRPr="00A472AD" w:rsidRDefault="00E35BD2" w:rsidP="00E35BD2">
      <w:pPr>
        <w:pStyle w:val="Beskrivning"/>
      </w:pPr>
      <w:bookmarkStart w:id="17" w:name="_Ref489810823"/>
      <w:bookmarkStart w:id="18" w:name="_Toc489811950"/>
      <w:r w:rsidRPr="00A472AD">
        <w:t xml:space="preserve">Tabell </w:t>
      </w:r>
      <w:fldSimple w:instr=" SEQ Tabell \* ARABIC ">
        <w:r w:rsidR="00D65EE1">
          <w:rPr>
            <w:noProof/>
          </w:rPr>
          <w:t>1</w:t>
        </w:r>
      </w:fldSimple>
      <w:bookmarkEnd w:id="17"/>
      <w:r w:rsidRPr="00A472AD">
        <w:t xml:space="preserve"> Filosofiska böcker 1</w:t>
      </w:r>
      <w:bookmarkEnd w:id="18"/>
    </w:p>
    <w:p w14:paraId="2012C0BD" w14:textId="77777777" w:rsidR="0088465A" w:rsidRPr="00A472AD" w:rsidRDefault="0088465A" w:rsidP="0088465A"/>
    <w:p w14:paraId="0A78E070" w14:textId="77777777" w:rsidR="0088465A" w:rsidRPr="00A472AD" w:rsidRDefault="00E35BD2" w:rsidP="0088465A">
      <w:r w:rsidRPr="00A472AD">
        <w:t xml:space="preserve">Samma data visas i </w:t>
      </w:r>
      <w:r w:rsidRPr="00A472AD">
        <w:fldChar w:fldCharType="begin"/>
      </w:r>
      <w:r w:rsidRPr="00A472AD">
        <w:instrText xml:space="preserve"> REF _Ref489810859 \h </w:instrText>
      </w:r>
      <w:r w:rsidRPr="00A472AD">
        <w:fldChar w:fldCharType="separate"/>
      </w:r>
      <w:r w:rsidR="00D65EE1" w:rsidRPr="00A472AD">
        <w:t xml:space="preserve">Tabell </w:t>
      </w:r>
      <w:r w:rsidR="00D65EE1">
        <w:rPr>
          <w:noProof/>
        </w:rPr>
        <w:t>2</w:t>
      </w:r>
      <w:r w:rsidRPr="00A472AD">
        <w:fldChar w:fldCharType="end"/>
      </w:r>
      <w:r w:rsidRPr="00A472AD">
        <w:t xml:space="preserve"> men med en annan formatering.</w:t>
      </w:r>
    </w:p>
    <w:p w14:paraId="5A46F0FE" w14:textId="77777777" w:rsidR="00E35BD2" w:rsidRPr="00A472AD" w:rsidRDefault="00E35BD2" w:rsidP="0088465A"/>
    <w:tbl>
      <w:tblPr>
        <w:tblStyle w:val="Tabellrutnt"/>
        <w:tblW w:w="0" w:type="auto"/>
        <w:tblLook w:val="04A0" w:firstRow="1" w:lastRow="0" w:firstColumn="1" w:lastColumn="0" w:noHBand="0" w:noVBand="1"/>
      </w:tblPr>
      <w:tblGrid>
        <w:gridCol w:w="3020"/>
        <w:gridCol w:w="3021"/>
        <w:gridCol w:w="3021"/>
      </w:tblGrid>
      <w:tr w:rsidR="0088465A" w:rsidRPr="00A472AD" w14:paraId="13AFB371" w14:textId="77777777" w:rsidTr="0088465A">
        <w:tc>
          <w:tcPr>
            <w:tcW w:w="3020" w:type="dxa"/>
            <w:shd w:val="clear" w:color="auto" w:fill="DAEEF3" w:themeFill="accent5" w:themeFillTint="33"/>
          </w:tcPr>
          <w:p w14:paraId="6E9824F9" w14:textId="77777777" w:rsidR="0088465A" w:rsidRPr="00A472AD" w:rsidRDefault="00E35BD2" w:rsidP="008753B3">
            <w:pPr>
              <w:pStyle w:val="Brdtext"/>
              <w:rPr>
                <w:lang w:eastAsia="en-US"/>
              </w:rPr>
            </w:pPr>
            <w:r w:rsidRPr="00A472AD">
              <w:rPr>
                <w:lang w:eastAsia="en-US"/>
              </w:rPr>
              <w:t>Författare</w:t>
            </w:r>
          </w:p>
        </w:tc>
        <w:tc>
          <w:tcPr>
            <w:tcW w:w="3021" w:type="dxa"/>
            <w:shd w:val="clear" w:color="auto" w:fill="DAEEF3" w:themeFill="accent5" w:themeFillTint="33"/>
          </w:tcPr>
          <w:p w14:paraId="5DCF6974" w14:textId="77777777" w:rsidR="0088465A" w:rsidRPr="00A472AD" w:rsidRDefault="00E35BD2" w:rsidP="008753B3">
            <w:pPr>
              <w:pStyle w:val="Brdtext"/>
              <w:rPr>
                <w:lang w:eastAsia="en-US"/>
              </w:rPr>
            </w:pPr>
            <w:r w:rsidRPr="00A472AD">
              <w:rPr>
                <w:lang w:eastAsia="en-US"/>
              </w:rPr>
              <w:t>Titel</w:t>
            </w:r>
          </w:p>
        </w:tc>
        <w:tc>
          <w:tcPr>
            <w:tcW w:w="3021" w:type="dxa"/>
            <w:shd w:val="clear" w:color="auto" w:fill="DAEEF3" w:themeFill="accent5" w:themeFillTint="33"/>
          </w:tcPr>
          <w:p w14:paraId="790D70DC" w14:textId="77777777" w:rsidR="0088465A" w:rsidRPr="00A472AD" w:rsidRDefault="00E35BD2" w:rsidP="008753B3">
            <w:pPr>
              <w:pStyle w:val="Brdtext"/>
              <w:rPr>
                <w:lang w:eastAsia="en-US"/>
              </w:rPr>
            </w:pPr>
            <w:proofErr w:type="spellStart"/>
            <w:r w:rsidRPr="00A472AD">
              <w:rPr>
                <w:lang w:eastAsia="en-US"/>
              </w:rPr>
              <w:t>Publikationsår</w:t>
            </w:r>
            <w:proofErr w:type="spellEnd"/>
          </w:p>
        </w:tc>
      </w:tr>
      <w:tr w:rsidR="0088465A" w:rsidRPr="00A472AD" w14:paraId="62D919F2" w14:textId="77777777" w:rsidTr="008753B3">
        <w:tc>
          <w:tcPr>
            <w:tcW w:w="3020" w:type="dxa"/>
          </w:tcPr>
          <w:p w14:paraId="5683B1EB" w14:textId="77777777" w:rsidR="0088465A" w:rsidRPr="00A472AD" w:rsidRDefault="0088465A" w:rsidP="008753B3">
            <w:pPr>
              <w:pStyle w:val="Brdtext"/>
              <w:rPr>
                <w:lang w:eastAsia="en-US"/>
              </w:rPr>
            </w:pPr>
            <w:proofErr w:type="spellStart"/>
            <w:r w:rsidRPr="00A472AD">
              <w:rPr>
                <w:lang w:eastAsia="en-US"/>
              </w:rPr>
              <w:t>Gottlob</w:t>
            </w:r>
            <w:proofErr w:type="spellEnd"/>
            <w:r w:rsidRPr="00A472AD">
              <w:rPr>
                <w:lang w:eastAsia="en-US"/>
              </w:rPr>
              <w:t xml:space="preserve"> </w:t>
            </w:r>
            <w:proofErr w:type="spellStart"/>
            <w:r w:rsidRPr="00A472AD">
              <w:rPr>
                <w:lang w:eastAsia="en-US"/>
              </w:rPr>
              <w:t>Frege</w:t>
            </w:r>
            <w:proofErr w:type="spellEnd"/>
          </w:p>
        </w:tc>
        <w:tc>
          <w:tcPr>
            <w:tcW w:w="3021" w:type="dxa"/>
          </w:tcPr>
          <w:p w14:paraId="154D633C" w14:textId="77777777" w:rsidR="0088465A" w:rsidRPr="00A472AD" w:rsidRDefault="0088465A" w:rsidP="008753B3">
            <w:pPr>
              <w:pStyle w:val="Brdtext"/>
              <w:rPr>
                <w:lang w:eastAsia="en-US"/>
              </w:rPr>
            </w:pPr>
            <w:proofErr w:type="spellStart"/>
            <w:r w:rsidRPr="00A472AD">
              <w:rPr>
                <w:lang w:eastAsia="en-US"/>
              </w:rPr>
              <w:t>Begriffsschrift</w:t>
            </w:r>
            <w:proofErr w:type="spellEnd"/>
          </w:p>
        </w:tc>
        <w:tc>
          <w:tcPr>
            <w:tcW w:w="3021" w:type="dxa"/>
          </w:tcPr>
          <w:p w14:paraId="54E4A6A0" w14:textId="77777777" w:rsidR="0088465A" w:rsidRPr="00A472AD" w:rsidRDefault="0088465A" w:rsidP="008753B3">
            <w:pPr>
              <w:pStyle w:val="Brdtext"/>
              <w:rPr>
                <w:lang w:eastAsia="en-US"/>
              </w:rPr>
            </w:pPr>
            <w:r w:rsidRPr="00A472AD">
              <w:rPr>
                <w:lang w:eastAsia="en-US"/>
              </w:rPr>
              <w:t>1879</w:t>
            </w:r>
          </w:p>
        </w:tc>
      </w:tr>
      <w:tr w:rsidR="0088465A" w:rsidRPr="00A472AD" w14:paraId="4D6965DE" w14:textId="77777777" w:rsidTr="008753B3">
        <w:tc>
          <w:tcPr>
            <w:tcW w:w="3020" w:type="dxa"/>
          </w:tcPr>
          <w:p w14:paraId="3DC5403E" w14:textId="77777777" w:rsidR="0088465A" w:rsidRPr="00A472AD" w:rsidRDefault="0088465A" w:rsidP="008753B3">
            <w:pPr>
              <w:pStyle w:val="Brdtext"/>
              <w:rPr>
                <w:lang w:eastAsia="en-US"/>
              </w:rPr>
            </w:pPr>
            <w:r w:rsidRPr="00A472AD">
              <w:rPr>
                <w:lang w:eastAsia="en-US"/>
              </w:rPr>
              <w:t>Bertrand Russell</w:t>
            </w:r>
          </w:p>
        </w:tc>
        <w:tc>
          <w:tcPr>
            <w:tcW w:w="3021" w:type="dxa"/>
          </w:tcPr>
          <w:p w14:paraId="533E5081" w14:textId="77777777" w:rsidR="0088465A" w:rsidRPr="00A472AD" w:rsidRDefault="0088465A" w:rsidP="008753B3">
            <w:pPr>
              <w:pStyle w:val="Brdtext"/>
              <w:rPr>
                <w:lang w:eastAsia="en-US"/>
              </w:rPr>
            </w:pPr>
            <w:proofErr w:type="spellStart"/>
            <w:r w:rsidRPr="00A472AD">
              <w:rPr>
                <w:lang w:eastAsia="en-US"/>
              </w:rPr>
              <w:t>Principia</w:t>
            </w:r>
            <w:proofErr w:type="spellEnd"/>
            <w:r w:rsidRPr="00A472AD">
              <w:rPr>
                <w:lang w:eastAsia="en-US"/>
              </w:rPr>
              <w:t xml:space="preserve"> </w:t>
            </w:r>
            <w:proofErr w:type="spellStart"/>
            <w:r w:rsidRPr="00A472AD">
              <w:rPr>
                <w:lang w:eastAsia="en-US"/>
              </w:rPr>
              <w:t>Mathematica</w:t>
            </w:r>
            <w:proofErr w:type="spellEnd"/>
          </w:p>
        </w:tc>
        <w:tc>
          <w:tcPr>
            <w:tcW w:w="3021" w:type="dxa"/>
          </w:tcPr>
          <w:p w14:paraId="18A357BB" w14:textId="77777777" w:rsidR="0088465A" w:rsidRPr="00A472AD" w:rsidRDefault="0088465A" w:rsidP="008753B3">
            <w:pPr>
              <w:pStyle w:val="Brdtext"/>
              <w:rPr>
                <w:lang w:eastAsia="en-US"/>
              </w:rPr>
            </w:pPr>
            <w:r w:rsidRPr="00A472AD">
              <w:rPr>
                <w:lang w:eastAsia="en-US"/>
              </w:rPr>
              <w:t>1910</w:t>
            </w:r>
          </w:p>
        </w:tc>
      </w:tr>
      <w:tr w:rsidR="0088465A" w:rsidRPr="00A472AD" w14:paraId="564C7C65" w14:textId="77777777" w:rsidTr="008753B3">
        <w:tc>
          <w:tcPr>
            <w:tcW w:w="3020" w:type="dxa"/>
          </w:tcPr>
          <w:p w14:paraId="5F75D3AF" w14:textId="77777777" w:rsidR="0088465A" w:rsidRPr="00A472AD" w:rsidRDefault="0088465A" w:rsidP="008753B3">
            <w:pPr>
              <w:pStyle w:val="Brdtext"/>
              <w:rPr>
                <w:lang w:eastAsia="en-US"/>
              </w:rPr>
            </w:pPr>
            <w:r w:rsidRPr="00A472AD">
              <w:rPr>
                <w:lang w:eastAsia="en-US"/>
              </w:rPr>
              <w:t>Ludwig Wittgenstein</w:t>
            </w:r>
          </w:p>
        </w:tc>
        <w:tc>
          <w:tcPr>
            <w:tcW w:w="3021" w:type="dxa"/>
          </w:tcPr>
          <w:p w14:paraId="4646B8D7" w14:textId="77777777" w:rsidR="0088465A" w:rsidRPr="00A472AD" w:rsidRDefault="0088465A" w:rsidP="008753B3">
            <w:pPr>
              <w:pStyle w:val="Brdtext"/>
              <w:rPr>
                <w:lang w:eastAsia="en-US"/>
              </w:rPr>
            </w:pPr>
            <w:proofErr w:type="spellStart"/>
            <w:r w:rsidRPr="00A472AD">
              <w:rPr>
                <w:lang w:eastAsia="en-US"/>
              </w:rPr>
              <w:t>Philosophical</w:t>
            </w:r>
            <w:proofErr w:type="spellEnd"/>
            <w:r w:rsidRPr="00A472AD">
              <w:rPr>
                <w:lang w:eastAsia="en-US"/>
              </w:rPr>
              <w:t xml:space="preserve"> </w:t>
            </w:r>
            <w:proofErr w:type="spellStart"/>
            <w:r w:rsidRPr="00A472AD">
              <w:rPr>
                <w:lang w:eastAsia="en-US"/>
              </w:rPr>
              <w:t>Investigations</w:t>
            </w:r>
            <w:proofErr w:type="spellEnd"/>
          </w:p>
        </w:tc>
        <w:tc>
          <w:tcPr>
            <w:tcW w:w="3021" w:type="dxa"/>
          </w:tcPr>
          <w:p w14:paraId="222DE8E6" w14:textId="77777777" w:rsidR="0088465A" w:rsidRPr="00A472AD" w:rsidRDefault="0088465A" w:rsidP="008753B3">
            <w:pPr>
              <w:pStyle w:val="Brdtext"/>
              <w:rPr>
                <w:lang w:eastAsia="en-US"/>
              </w:rPr>
            </w:pPr>
            <w:r w:rsidRPr="00A472AD">
              <w:rPr>
                <w:lang w:eastAsia="en-US"/>
              </w:rPr>
              <w:t>1953</w:t>
            </w:r>
          </w:p>
        </w:tc>
      </w:tr>
    </w:tbl>
    <w:p w14:paraId="4F4D1B69" w14:textId="77777777" w:rsidR="0088465A" w:rsidRPr="00A472AD" w:rsidRDefault="00E35BD2" w:rsidP="00E35BD2">
      <w:pPr>
        <w:pStyle w:val="Beskrivning"/>
      </w:pPr>
      <w:bookmarkStart w:id="19" w:name="_Ref489810859"/>
      <w:bookmarkStart w:id="20" w:name="_Toc489811951"/>
      <w:r w:rsidRPr="00A472AD">
        <w:t xml:space="preserve">Tabell </w:t>
      </w:r>
      <w:fldSimple w:instr=" SEQ Tabell \* ARABIC ">
        <w:r w:rsidR="00D65EE1">
          <w:rPr>
            <w:noProof/>
          </w:rPr>
          <w:t>2</w:t>
        </w:r>
      </w:fldSimple>
      <w:bookmarkEnd w:id="19"/>
      <w:r w:rsidRPr="00A472AD">
        <w:t xml:space="preserve"> Filosofiska böcker 2</w:t>
      </w:r>
      <w:bookmarkEnd w:id="20"/>
    </w:p>
    <w:p w14:paraId="5C217A7D" w14:textId="77777777" w:rsidR="00663076" w:rsidRPr="00A472AD" w:rsidRDefault="00663076" w:rsidP="00663076"/>
    <w:p w14:paraId="0B64E41B" w14:textId="77777777" w:rsidR="00663076" w:rsidRPr="00A472AD" w:rsidRDefault="00663076">
      <w:pPr>
        <w:spacing w:after="200" w:line="0" w:lineRule="auto"/>
      </w:pPr>
      <w:r w:rsidRPr="00A472AD">
        <w:br w:type="page"/>
      </w:r>
    </w:p>
    <w:p w14:paraId="388F995B" w14:textId="398C1946" w:rsidR="00663076" w:rsidRPr="00A472AD" w:rsidRDefault="00FD4898" w:rsidP="00663076">
      <w:pPr>
        <w:pStyle w:val="Rubrik1"/>
        <w:rPr>
          <w:lang w:val="sv-SE"/>
        </w:rPr>
      </w:pPr>
      <w:bookmarkStart w:id="21" w:name="_Toc389219420"/>
      <w:r>
        <w:rPr>
          <w:lang w:val="sv-SE"/>
        </w:rPr>
        <w:t>Diskussion</w:t>
      </w:r>
      <w:bookmarkEnd w:id="21"/>
    </w:p>
    <w:p w14:paraId="77FAFEB6" w14:textId="77777777" w:rsidR="00E35BD2" w:rsidRPr="00A472AD" w:rsidRDefault="00E35BD2" w:rsidP="00E35BD2">
      <w:pPr>
        <w:pStyle w:val="Brdtext"/>
        <w:rPr>
          <w:lang w:eastAsia="en-US"/>
        </w:rPr>
      </w:pPr>
      <w:r w:rsidRPr="00A472AD">
        <w:rPr>
          <w:lang w:eastAsia="en-US"/>
        </w:rPr>
        <w:t xml:space="preserve">Detta kapitel kan användas för att diskutera arbetet. Att jämföra resultatet av arbetet med andra studiers resultat är en viktig del i den diskussionen. Se hur detta kan göras i Simon (1996) </w:t>
      </w:r>
      <w:r w:rsidR="00382F50" w:rsidRPr="00A472AD">
        <w:rPr>
          <w:lang w:eastAsia="en-US"/>
        </w:rPr>
        <w:t>och</w:t>
      </w:r>
      <w:r w:rsidRPr="00A472AD">
        <w:rPr>
          <w:lang w:eastAsia="en-US"/>
        </w:rPr>
        <w:t xml:space="preserve"> </w:t>
      </w:r>
      <w:proofErr w:type="spellStart"/>
      <w:r w:rsidRPr="00A472AD">
        <w:rPr>
          <w:lang w:eastAsia="en-US"/>
        </w:rPr>
        <w:t>Hevner</w:t>
      </w:r>
      <w:proofErr w:type="spellEnd"/>
      <w:r w:rsidRPr="00A472AD">
        <w:rPr>
          <w:lang w:eastAsia="en-US"/>
        </w:rPr>
        <w:t xml:space="preserve"> et al. (2004). </w:t>
      </w:r>
    </w:p>
    <w:p w14:paraId="730A9755" w14:textId="77777777" w:rsidR="00E35BD2" w:rsidRPr="00A472AD" w:rsidRDefault="00E35BD2" w:rsidP="00E35BD2">
      <w:pPr>
        <w:pStyle w:val="Brdtext"/>
        <w:rPr>
          <w:lang w:eastAsia="en-US"/>
        </w:rPr>
      </w:pPr>
      <w:r w:rsidRPr="00A472AD">
        <w:rPr>
          <w:lang w:eastAsia="en-US"/>
        </w:rPr>
        <w:t xml:space="preserve">(I </w:t>
      </w:r>
      <w:proofErr w:type="spellStart"/>
      <w:r w:rsidRPr="00A472AD">
        <w:rPr>
          <w:lang w:eastAsia="en-US"/>
        </w:rPr>
        <w:t>LaTex</w:t>
      </w:r>
      <w:proofErr w:type="spellEnd"/>
      <w:r w:rsidRPr="00A472AD">
        <w:rPr>
          <w:lang w:eastAsia="en-US"/>
        </w:rPr>
        <w:t xml:space="preserve"> hanteras litteraturreferenser genom att skapa en </w:t>
      </w:r>
      <w:proofErr w:type="spellStart"/>
      <w:r w:rsidRPr="00A472AD">
        <w:rPr>
          <w:lang w:eastAsia="en-US"/>
        </w:rPr>
        <w:t>BibTeX</w:t>
      </w:r>
      <w:proofErr w:type="spellEnd"/>
      <w:r w:rsidRPr="00A472AD">
        <w:rPr>
          <w:lang w:eastAsia="en-US"/>
        </w:rPr>
        <w:t xml:space="preserve">-fil och referera till den. Från Google </w:t>
      </w:r>
      <w:proofErr w:type="spellStart"/>
      <w:r w:rsidRPr="00A472AD">
        <w:rPr>
          <w:lang w:eastAsia="en-US"/>
        </w:rPr>
        <w:t>Scholar</w:t>
      </w:r>
      <w:proofErr w:type="spellEnd"/>
      <w:r w:rsidRPr="00A472AD">
        <w:rPr>
          <w:lang w:eastAsia="en-US"/>
        </w:rPr>
        <w:t xml:space="preserve"> kan du hämta </w:t>
      </w:r>
      <w:proofErr w:type="spellStart"/>
      <w:r w:rsidRPr="00A472AD">
        <w:rPr>
          <w:lang w:eastAsia="en-US"/>
        </w:rPr>
        <w:t>BibTeX</w:t>
      </w:r>
      <w:proofErr w:type="spellEnd"/>
      <w:r w:rsidRPr="00A472AD">
        <w:rPr>
          <w:lang w:eastAsia="en-US"/>
        </w:rPr>
        <w:t xml:space="preserve">-referenser genom att klicka på "Importera till </w:t>
      </w:r>
      <w:proofErr w:type="spellStart"/>
      <w:r w:rsidRPr="00A472AD">
        <w:rPr>
          <w:lang w:eastAsia="en-US"/>
        </w:rPr>
        <w:t>BibTeX</w:t>
      </w:r>
      <w:proofErr w:type="spellEnd"/>
      <w:r w:rsidRPr="00A472AD">
        <w:rPr>
          <w:lang w:eastAsia="en-US"/>
        </w:rPr>
        <w:t xml:space="preserve">" under ett sökresultat. Du kan också skapa </w:t>
      </w:r>
      <w:proofErr w:type="spellStart"/>
      <w:r w:rsidRPr="00A472AD">
        <w:rPr>
          <w:lang w:eastAsia="en-US"/>
        </w:rPr>
        <w:t>BibTeX</w:t>
      </w:r>
      <w:proofErr w:type="spellEnd"/>
      <w:r w:rsidRPr="00A472AD">
        <w:rPr>
          <w:lang w:eastAsia="en-US"/>
        </w:rPr>
        <w:t xml:space="preserve">-filer från referenshanterare, som </w:t>
      </w:r>
      <w:proofErr w:type="spellStart"/>
      <w:r w:rsidRPr="00A472AD">
        <w:rPr>
          <w:lang w:eastAsia="en-US"/>
        </w:rPr>
        <w:t>Mendeley</w:t>
      </w:r>
      <w:proofErr w:type="spellEnd"/>
      <w:r w:rsidRPr="00A472AD">
        <w:rPr>
          <w:lang w:eastAsia="en-US"/>
        </w:rPr>
        <w:t xml:space="preserve">, Paperpile eller </w:t>
      </w:r>
      <w:proofErr w:type="spellStart"/>
      <w:r w:rsidRPr="00A472AD">
        <w:rPr>
          <w:lang w:eastAsia="en-US"/>
        </w:rPr>
        <w:t>Zotero</w:t>
      </w:r>
      <w:proofErr w:type="spellEnd"/>
      <w:r w:rsidRPr="00A472AD">
        <w:rPr>
          <w:lang w:eastAsia="en-US"/>
        </w:rPr>
        <w:t>. För Word finns också andra sätt att hantera referenser.)</w:t>
      </w:r>
    </w:p>
    <w:p w14:paraId="785C8499" w14:textId="77777777" w:rsidR="00002745" w:rsidRPr="00A472AD" w:rsidRDefault="00002745" w:rsidP="00663076">
      <w:pPr>
        <w:pStyle w:val="Brdtext"/>
        <w:rPr>
          <w:lang w:eastAsia="en-US"/>
        </w:rPr>
      </w:pPr>
    </w:p>
    <w:p w14:paraId="1057D101"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13F9CABD" w14:textId="77777777" w:rsidR="00002745" w:rsidRPr="00A472AD" w:rsidRDefault="00E35BD2" w:rsidP="00002745">
      <w:pPr>
        <w:pStyle w:val="Heading1-woutnumbering"/>
        <w:rPr>
          <w:lang w:val="sv-SE"/>
        </w:rPr>
      </w:pPr>
      <w:bookmarkStart w:id="22" w:name="_Toc389219421"/>
      <w:r w:rsidRPr="00A472AD">
        <w:rPr>
          <w:lang w:val="sv-SE"/>
        </w:rPr>
        <w:t>Referenser</w:t>
      </w:r>
      <w:bookmarkEnd w:id="22"/>
    </w:p>
    <w:p w14:paraId="221B29AA" w14:textId="77777777" w:rsidR="00BE71B5" w:rsidRDefault="00BE71B5" w:rsidP="00BE71B5">
      <w:pPr>
        <w:rPr>
          <w:rFonts w:eastAsia="Times New Roman" w:cs="Times New Roman"/>
          <w:color w:val="222222"/>
          <w:shd w:val="clear" w:color="auto" w:fill="FFFFFF"/>
        </w:rPr>
      </w:pPr>
      <w:proofErr w:type="spellStart"/>
      <w:r w:rsidRPr="00BE71B5">
        <w:rPr>
          <w:rFonts w:eastAsia="Times New Roman" w:cs="Times New Roman"/>
          <w:color w:val="222222"/>
          <w:shd w:val="clear" w:color="auto" w:fill="FFFFFF"/>
        </w:rPr>
        <w:t>Bower</w:t>
      </w:r>
      <w:proofErr w:type="spellEnd"/>
      <w:r w:rsidRPr="00BE71B5">
        <w:rPr>
          <w:rFonts w:eastAsia="Times New Roman" w:cs="Times New Roman"/>
          <w:color w:val="222222"/>
          <w:shd w:val="clear" w:color="auto" w:fill="FFFFFF"/>
        </w:rPr>
        <w:t xml:space="preserve">, </w:t>
      </w:r>
      <w:proofErr w:type="spellStart"/>
      <w:r w:rsidRPr="00BE71B5">
        <w:rPr>
          <w:rFonts w:eastAsia="Times New Roman" w:cs="Times New Roman"/>
          <w:color w:val="222222"/>
          <w:shd w:val="clear" w:color="auto" w:fill="FFFFFF"/>
        </w:rPr>
        <w:t>B.L</w:t>
      </w:r>
      <w:proofErr w:type="spellEnd"/>
      <w:r w:rsidRPr="00BE71B5">
        <w:rPr>
          <w:rFonts w:eastAsia="Times New Roman" w:cs="Times New Roman"/>
          <w:color w:val="222222"/>
          <w:shd w:val="clear" w:color="auto" w:fill="FFFFFF"/>
        </w:rPr>
        <w:t xml:space="preserve">. and Hardy, </w:t>
      </w:r>
      <w:proofErr w:type="spellStart"/>
      <w:r w:rsidRPr="00BE71B5">
        <w:rPr>
          <w:rFonts w:eastAsia="Times New Roman" w:cs="Times New Roman"/>
          <w:color w:val="222222"/>
          <w:shd w:val="clear" w:color="auto" w:fill="FFFFFF"/>
        </w:rPr>
        <w:t>K.P</w:t>
      </w:r>
      <w:proofErr w:type="spellEnd"/>
      <w:r w:rsidRPr="00BE71B5">
        <w:rPr>
          <w:rFonts w:eastAsia="Times New Roman" w:cs="Times New Roman"/>
          <w:color w:val="222222"/>
          <w:shd w:val="clear" w:color="auto" w:fill="FFFFFF"/>
        </w:rPr>
        <w:t xml:space="preserve">., 2004. From </w:t>
      </w:r>
      <w:proofErr w:type="spellStart"/>
      <w:r w:rsidRPr="00BE71B5">
        <w:rPr>
          <w:rFonts w:eastAsia="Times New Roman" w:cs="Times New Roman"/>
          <w:color w:val="222222"/>
          <w:shd w:val="clear" w:color="auto" w:fill="FFFFFF"/>
        </w:rPr>
        <w:t>correspondence</w:t>
      </w:r>
      <w:proofErr w:type="spellEnd"/>
      <w:r w:rsidRPr="00BE71B5">
        <w:rPr>
          <w:rFonts w:eastAsia="Times New Roman" w:cs="Times New Roman"/>
          <w:color w:val="222222"/>
          <w:shd w:val="clear" w:color="auto" w:fill="FFFFFF"/>
        </w:rPr>
        <w:t xml:space="preserve"> </w:t>
      </w:r>
      <w:proofErr w:type="spellStart"/>
      <w:r w:rsidRPr="00BE71B5">
        <w:rPr>
          <w:rFonts w:eastAsia="Times New Roman" w:cs="Times New Roman"/>
          <w:color w:val="222222"/>
          <w:shd w:val="clear" w:color="auto" w:fill="FFFFFF"/>
        </w:rPr>
        <w:t>to</w:t>
      </w:r>
      <w:proofErr w:type="spellEnd"/>
      <w:r w:rsidRPr="00BE71B5">
        <w:rPr>
          <w:rFonts w:eastAsia="Times New Roman" w:cs="Times New Roman"/>
          <w:color w:val="222222"/>
          <w:shd w:val="clear" w:color="auto" w:fill="FFFFFF"/>
        </w:rPr>
        <w:t xml:space="preserve"> cyberspace: Changes and </w:t>
      </w:r>
      <w:proofErr w:type="spellStart"/>
      <w:r w:rsidRPr="00BE71B5">
        <w:rPr>
          <w:rFonts w:eastAsia="Times New Roman" w:cs="Times New Roman"/>
          <w:color w:val="222222"/>
          <w:shd w:val="clear" w:color="auto" w:fill="FFFFFF"/>
        </w:rPr>
        <w:t>challenges</w:t>
      </w:r>
      <w:proofErr w:type="spellEnd"/>
      <w:r w:rsidRPr="00BE71B5">
        <w:rPr>
          <w:rFonts w:eastAsia="Times New Roman" w:cs="Times New Roman"/>
          <w:color w:val="222222"/>
          <w:shd w:val="clear" w:color="auto" w:fill="FFFFFF"/>
        </w:rPr>
        <w:t xml:space="preserve"> in </w:t>
      </w:r>
      <w:proofErr w:type="spellStart"/>
      <w:r w:rsidRPr="00BE71B5">
        <w:rPr>
          <w:rFonts w:eastAsia="Times New Roman" w:cs="Times New Roman"/>
          <w:color w:val="222222"/>
          <w:shd w:val="clear" w:color="auto" w:fill="FFFFFF"/>
        </w:rPr>
        <w:t>distance</w:t>
      </w:r>
      <w:proofErr w:type="spellEnd"/>
      <w:r w:rsidRPr="00BE71B5">
        <w:rPr>
          <w:rFonts w:eastAsia="Times New Roman" w:cs="Times New Roman"/>
          <w:color w:val="222222"/>
          <w:shd w:val="clear" w:color="auto" w:fill="FFFFFF"/>
        </w:rPr>
        <w:t xml:space="preserve"> </w:t>
      </w:r>
      <w:proofErr w:type="spellStart"/>
      <w:r w:rsidRPr="00BE71B5">
        <w:rPr>
          <w:rFonts w:eastAsia="Times New Roman" w:cs="Times New Roman"/>
          <w:color w:val="222222"/>
          <w:shd w:val="clear" w:color="auto" w:fill="FFFFFF"/>
        </w:rPr>
        <w:t>education</w:t>
      </w:r>
      <w:proofErr w:type="spellEnd"/>
      <w:r w:rsidRPr="00BE71B5">
        <w:rPr>
          <w:rFonts w:eastAsia="Times New Roman" w:cs="Times New Roman"/>
          <w:color w:val="222222"/>
          <w:shd w:val="clear" w:color="auto" w:fill="FFFFFF"/>
        </w:rPr>
        <w:t>.</w:t>
      </w:r>
      <w:r w:rsidRPr="00BE71B5">
        <w:rPr>
          <w:rStyle w:val="apple-converted-space"/>
          <w:rFonts w:eastAsia="Times New Roman" w:cs="Times New Roman"/>
          <w:color w:val="222222"/>
          <w:shd w:val="clear" w:color="auto" w:fill="FFFFFF"/>
        </w:rPr>
        <w:t> </w:t>
      </w:r>
      <w:r w:rsidRPr="00BE71B5">
        <w:rPr>
          <w:rFonts w:eastAsia="Times New Roman" w:cs="Times New Roman"/>
          <w:i/>
          <w:iCs/>
          <w:color w:val="222222"/>
        </w:rPr>
        <w:t xml:space="preserve">New </w:t>
      </w:r>
      <w:proofErr w:type="spellStart"/>
      <w:r w:rsidRPr="00BE71B5">
        <w:rPr>
          <w:rFonts w:eastAsia="Times New Roman" w:cs="Times New Roman"/>
          <w:i/>
          <w:iCs/>
          <w:color w:val="222222"/>
        </w:rPr>
        <w:t>directions</w:t>
      </w:r>
      <w:proofErr w:type="spellEnd"/>
      <w:r w:rsidRPr="00BE71B5">
        <w:rPr>
          <w:rFonts w:eastAsia="Times New Roman" w:cs="Times New Roman"/>
          <w:i/>
          <w:iCs/>
          <w:color w:val="222222"/>
        </w:rPr>
        <w:t xml:space="preserve"> for </w:t>
      </w:r>
      <w:proofErr w:type="spellStart"/>
      <w:r w:rsidRPr="00BE71B5">
        <w:rPr>
          <w:rFonts w:eastAsia="Times New Roman" w:cs="Times New Roman"/>
          <w:i/>
          <w:iCs/>
          <w:color w:val="222222"/>
        </w:rPr>
        <w:t>community</w:t>
      </w:r>
      <w:proofErr w:type="spellEnd"/>
      <w:r w:rsidRPr="00BE71B5">
        <w:rPr>
          <w:rFonts w:eastAsia="Times New Roman" w:cs="Times New Roman"/>
          <w:i/>
          <w:iCs/>
          <w:color w:val="222222"/>
        </w:rPr>
        <w:t xml:space="preserve"> colleges</w:t>
      </w:r>
      <w:r w:rsidRPr="00BE71B5">
        <w:rPr>
          <w:rFonts w:eastAsia="Times New Roman" w:cs="Times New Roman"/>
          <w:color w:val="222222"/>
          <w:shd w:val="clear" w:color="auto" w:fill="FFFFFF"/>
        </w:rPr>
        <w:t>,</w:t>
      </w:r>
      <w:r w:rsidRPr="00BE71B5">
        <w:rPr>
          <w:rStyle w:val="apple-converted-space"/>
          <w:rFonts w:eastAsia="Times New Roman" w:cs="Times New Roman"/>
          <w:color w:val="222222"/>
          <w:shd w:val="clear" w:color="auto" w:fill="FFFFFF"/>
        </w:rPr>
        <w:t> </w:t>
      </w:r>
      <w:r w:rsidRPr="00BE71B5">
        <w:rPr>
          <w:rFonts w:eastAsia="Times New Roman" w:cs="Times New Roman"/>
          <w:i/>
          <w:iCs/>
          <w:color w:val="222222"/>
        </w:rPr>
        <w:t>2004</w:t>
      </w:r>
      <w:r w:rsidRPr="00BE71B5">
        <w:rPr>
          <w:rFonts w:eastAsia="Times New Roman" w:cs="Times New Roman"/>
          <w:color w:val="222222"/>
          <w:shd w:val="clear" w:color="auto" w:fill="FFFFFF"/>
        </w:rPr>
        <w:t>(128), pp.5-12.</w:t>
      </w:r>
    </w:p>
    <w:p w14:paraId="51C017D9" w14:textId="77777777" w:rsidR="00906BA4" w:rsidRDefault="00906BA4" w:rsidP="00BE71B5">
      <w:pPr>
        <w:rPr>
          <w:rFonts w:eastAsia="Times New Roman" w:cs="Times New Roman"/>
          <w:color w:val="222222"/>
          <w:shd w:val="clear" w:color="auto" w:fill="FFFFFF"/>
        </w:rPr>
      </w:pPr>
    </w:p>
    <w:p w14:paraId="6AF8B9D9" w14:textId="77777777" w:rsidR="00906BA4" w:rsidRDefault="00906BA4" w:rsidP="00906BA4">
      <w:pPr>
        <w:rPr>
          <w:rFonts w:eastAsia="Times New Roman" w:cs="Times New Roman"/>
          <w:color w:val="222222"/>
          <w:shd w:val="clear" w:color="auto" w:fill="FFFFFF"/>
          <w:lang w:eastAsia="sv-SE"/>
        </w:rPr>
      </w:pPr>
      <w:r w:rsidRPr="00906BA4">
        <w:rPr>
          <w:rFonts w:eastAsia="Times New Roman" w:cs="Times New Roman"/>
          <w:color w:val="222222"/>
          <w:shd w:val="clear" w:color="auto" w:fill="FFFFFF"/>
          <w:lang w:eastAsia="sv-SE"/>
        </w:rPr>
        <w:t xml:space="preserve">Narciss, S., </w:t>
      </w:r>
      <w:proofErr w:type="spellStart"/>
      <w:r w:rsidRPr="00906BA4">
        <w:rPr>
          <w:rFonts w:eastAsia="Times New Roman" w:cs="Times New Roman"/>
          <w:color w:val="222222"/>
          <w:shd w:val="clear" w:color="auto" w:fill="FFFFFF"/>
          <w:lang w:eastAsia="sv-SE"/>
        </w:rPr>
        <w:t>Proske</w:t>
      </w:r>
      <w:proofErr w:type="spellEnd"/>
      <w:r w:rsidRPr="00906BA4">
        <w:rPr>
          <w:rFonts w:eastAsia="Times New Roman" w:cs="Times New Roman"/>
          <w:color w:val="222222"/>
          <w:shd w:val="clear" w:color="auto" w:fill="FFFFFF"/>
          <w:lang w:eastAsia="sv-SE"/>
        </w:rPr>
        <w:t xml:space="preserve">, A. and </w:t>
      </w:r>
      <w:proofErr w:type="spellStart"/>
      <w:r w:rsidRPr="00906BA4">
        <w:rPr>
          <w:rFonts w:eastAsia="Times New Roman" w:cs="Times New Roman"/>
          <w:color w:val="222222"/>
          <w:shd w:val="clear" w:color="auto" w:fill="FFFFFF"/>
          <w:lang w:eastAsia="sv-SE"/>
        </w:rPr>
        <w:t>Koerndle</w:t>
      </w:r>
      <w:proofErr w:type="spellEnd"/>
      <w:r w:rsidRPr="00906BA4">
        <w:rPr>
          <w:rFonts w:eastAsia="Times New Roman" w:cs="Times New Roman"/>
          <w:color w:val="222222"/>
          <w:shd w:val="clear" w:color="auto" w:fill="FFFFFF"/>
          <w:lang w:eastAsia="sv-SE"/>
        </w:rPr>
        <w:t xml:space="preserve">, H., 2007. </w:t>
      </w:r>
      <w:proofErr w:type="spellStart"/>
      <w:r w:rsidRPr="00906BA4">
        <w:rPr>
          <w:rFonts w:eastAsia="Times New Roman" w:cs="Times New Roman"/>
          <w:color w:val="222222"/>
          <w:shd w:val="clear" w:color="auto" w:fill="FFFFFF"/>
          <w:lang w:eastAsia="sv-SE"/>
        </w:rPr>
        <w:t>Promoting</w:t>
      </w:r>
      <w:proofErr w:type="spellEnd"/>
      <w:r w:rsidRPr="00906BA4">
        <w:rPr>
          <w:rFonts w:eastAsia="Times New Roman" w:cs="Times New Roman"/>
          <w:color w:val="222222"/>
          <w:shd w:val="clear" w:color="auto" w:fill="FFFFFF"/>
          <w:lang w:eastAsia="sv-SE"/>
        </w:rPr>
        <w:t xml:space="preserve"> </w:t>
      </w:r>
      <w:proofErr w:type="spellStart"/>
      <w:r w:rsidRPr="00906BA4">
        <w:rPr>
          <w:rFonts w:eastAsia="Times New Roman" w:cs="Times New Roman"/>
          <w:color w:val="222222"/>
          <w:shd w:val="clear" w:color="auto" w:fill="FFFFFF"/>
          <w:lang w:eastAsia="sv-SE"/>
        </w:rPr>
        <w:t>self-regulated</w:t>
      </w:r>
      <w:proofErr w:type="spellEnd"/>
      <w:r w:rsidRPr="00906BA4">
        <w:rPr>
          <w:rFonts w:eastAsia="Times New Roman" w:cs="Times New Roman"/>
          <w:color w:val="222222"/>
          <w:shd w:val="clear" w:color="auto" w:fill="FFFFFF"/>
          <w:lang w:eastAsia="sv-SE"/>
        </w:rPr>
        <w:t xml:space="preserve"> learning in web-</w:t>
      </w:r>
      <w:proofErr w:type="spellStart"/>
      <w:r w:rsidRPr="00906BA4">
        <w:rPr>
          <w:rFonts w:eastAsia="Times New Roman" w:cs="Times New Roman"/>
          <w:color w:val="222222"/>
          <w:shd w:val="clear" w:color="auto" w:fill="FFFFFF"/>
          <w:lang w:eastAsia="sv-SE"/>
        </w:rPr>
        <w:t>based</w:t>
      </w:r>
      <w:proofErr w:type="spellEnd"/>
      <w:r w:rsidRPr="00906BA4">
        <w:rPr>
          <w:rFonts w:eastAsia="Times New Roman" w:cs="Times New Roman"/>
          <w:color w:val="222222"/>
          <w:shd w:val="clear" w:color="auto" w:fill="FFFFFF"/>
          <w:lang w:eastAsia="sv-SE"/>
        </w:rPr>
        <w:t xml:space="preserve"> learning </w:t>
      </w:r>
      <w:proofErr w:type="spellStart"/>
      <w:r w:rsidRPr="00906BA4">
        <w:rPr>
          <w:rFonts w:eastAsia="Times New Roman" w:cs="Times New Roman"/>
          <w:color w:val="222222"/>
          <w:shd w:val="clear" w:color="auto" w:fill="FFFFFF"/>
          <w:lang w:eastAsia="sv-SE"/>
        </w:rPr>
        <w:t>environments</w:t>
      </w:r>
      <w:proofErr w:type="spellEnd"/>
      <w:r w:rsidRPr="00906BA4">
        <w:rPr>
          <w:rFonts w:eastAsia="Times New Roman" w:cs="Times New Roman"/>
          <w:color w:val="222222"/>
          <w:shd w:val="clear" w:color="auto" w:fill="FFFFFF"/>
          <w:lang w:eastAsia="sv-SE"/>
        </w:rPr>
        <w:t>. </w:t>
      </w:r>
      <w:proofErr w:type="spellStart"/>
      <w:r w:rsidRPr="00906BA4">
        <w:rPr>
          <w:rFonts w:eastAsia="Times New Roman" w:cs="Times New Roman"/>
          <w:i/>
          <w:iCs/>
          <w:color w:val="222222"/>
          <w:lang w:eastAsia="sv-SE"/>
        </w:rPr>
        <w:t>Computers</w:t>
      </w:r>
      <w:proofErr w:type="spellEnd"/>
      <w:r w:rsidRPr="00906BA4">
        <w:rPr>
          <w:rFonts w:eastAsia="Times New Roman" w:cs="Times New Roman"/>
          <w:i/>
          <w:iCs/>
          <w:color w:val="222222"/>
          <w:lang w:eastAsia="sv-SE"/>
        </w:rPr>
        <w:t xml:space="preserve"> in human </w:t>
      </w:r>
      <w:proofErr w:type="spellStart"/>
      <w:r w:rsidRPr="00906BA4">
        <w:rPr>
          <w:rFonts w:eastAsia="Times New Roman" w:cs="Times New Roman"/>
          <w:i/>
          <w:iCs/>
          <w:color w:val="222222"/>
          <w:lang w:eastAsia="sv-SE"/>
        </w:rPr>
        <w:t>behavior</w:t>
      </w:r>
      <w:proofErr w:type="spellEnd"/>
      <w:r w:rsidRPr="00906BA4">
        <w:rPr>
          <w:rFonts w:eastAsia="Times New Roman" w:cs="Times New Roman"/>
          <w:color w:val="222222"/>
          <w:shd w:val="clear" w:color="auto" w:fill="FFFFFF"/>
          <w:lang w:eastAsia="sv-SE"/>
        </w:rPr>
        <w:t>, </w:t>
      </w:r>
      <w:r w:rsidRPr="00906BA4">
        <w:rPr>
          <w:rFonts w:eastAsia="Times New Roman" w:cs="Times New Roman"/>
          <w:i/>
          <w:iCs/>
          <w:color w:val="222222"/>
          <w:lang w:eastAsia="sv-SE"/>
        </w:rPr>
        <w:t>23</w:t>
      </w:r>
      <w:r w:rsidRPr="00906BA4">
        <w:rPr>
          <w:rFonts w:eastAsia="Times New Roman" w:cs="Times New Roman"/>
          <w:color w:val="222222"/>
          <w:shd w:val="clear" w:color="auto" w:fill="FFFFFF"/>
          <w:lang w:eastAsia="sv-SE"/>
        </w:rPr>
        <w:t>(3), pp.1126-1144.</w:t>
      </w:r>
    </w:p>
    <w:p w14:paraId="2F4E9F8E" w14:textId="77777777" w:rsidR="00CF600A" w:rsidRDefault="00CF600A" w:rsidP="00906BA4">
      <w:pPr>
        <w:rPr>
          <w:rFonts w:eastAsia="Times New Roman" w:cs="Times New Roman"/>
          <w:color w:val="222222"/>
          <w:shd w:val="clear" w:color="auto" w:fill="FFFFFF"/>
          <w:lang w:eastAsia="sv-SE"/>
        </w:rPr>
      </w:pPr>
    </w:p>
    <w:p w14:paraId="04F65861" w14:textId="77777777" w:rsidR="00CF600A" w:rsidRDefault="00CF600A" w:rsidP="00CF600A">
      <w:pPr>
        <w:rPr>
          <w:rFonts w:eastAsia="Times New Roman" w:cs="Times New Roman"/>
          <w:color w:val="222222"/>
          <w:shd w:val="clear" w:color="auto" w:fill="FFFFFF"/>
          <w:lang w:eastAsia="sv-SE"/>
        </w:rPr>
      </w:pPr>
      <w:r w:rsidRPr="00CF600A">
        <w:rPr>
          <w:rFonts w:eastAsia="Times New Roman" w:cs="Times New Roman"/>
          <w:color w:val="222222"/>
          <w:shd w:val="clear" w:color="auto" w:fill="FFFFFF"/>
          <w:lang w:eastAsia="sv-SE"/>
        </w:rPr>
        <w:t xml:space="preserve">Roy, R., Potter, S. and </w:t>
      </w:r>
      <w:proofErr w:type="spellStart"/>
      <w:r w:rsidRPr="00CF600A">
        <w:rPr>
          <w:rFonts w:eastAsia="Times New Roman" w:cs="Times New Roman"/>
          <w:color w:val="222222"/>
          <w:shd w:val="clear" w:color="auto" w:fill="FFFFFF"/>
          <w:lang w:eastAsia="sv-SE"/>
        </w:rPr>
        <w:t>Yarrow</w:t>
      </w:r>
      <w:proofErr w:type="spellEnd"/>
      <w:r w:rsidRPr="00CF600A">
        <w:rPr>
          <w:rFonts w:eastAsia="Times New Roman" w:cs="Times New Roman"/>
          <w:color w:val="222222"/>
          <w:shd w:val="clear" w:color="auto" w:fill="FFFFFF"/>
          <w:lang w:eastAsia="sv-SE"/>
        </w:rPr>
        <w:t xml:space="preserve">, K., 2008. Designing </w:t>
      </w:r>
      <w:proofErr w:type="spellStart"/>
      <w:r w:rsidRPr="00CF600A">
        <w:rPr>
          <w:rFonts w:eastAsia="Times New Roman" w:cs="Times New Roman"/>
          <w:color w:val="222222"/>
          <w:shd w:val="clear" w:color="auto" w:fill="FFFFFF"/>
          <w:lang w:eastAsia="sv-SE"/>
        </w:rPr>
        <w:t>low</w:t>
      </w:r>
      <w:proofErr w:type="spellEnd"/>
      <w:r w:rsidRPr="00CF600A">
        <w:rPr>
          <w:rFonts w:eastAsia="Times New Roman" w:cs="Times New Roman"/>
          <w:color w:val="222222"/>
          <w:shd w:val="clear" w:color="auto" w:fill="FFFFFF"/>
          <w:lang w:eastAsia="sv-SE"/>
        </w:rPr>
        <w:t xml:space="preserve"> </w:t>
      </w:r>
      <w:proofErr w:type="spellStart"/>
      <w:r w:rsidRPr="00CF600A">
        <w:rPr>
          <w:rFonts w:eastAsia="Times New Roman" w:cs="Times New Roman"/>
          <w:color w:val="222222"/>
          <w:shd w:val="clear" w:color="auto" w:fill="FFFFFF"/>
          <w:lang w:eastAsia="sv-SE"/>
        </w:rPr>
        <w:t>carbon</w:t>
      </w:r>
      <w:proofErr w:type="spellEnd"/>
      <w:r w:rsidRPr="00CF600A">
        <w:rPr>
          <w:rFonts w:eastAsia="Times New Roman" w:cs="Times New Roman"/>
          <w:color w:val="222222"/>
          <w:shd w:val="clear" w:color="auto" w:fill="FFFFFF"/>
          <w:lang w:eastAsia="sv-SE"/>
        </w:rPr>
        <w:t xml:space="preserve"> </w:t>
      </w:r>
      <w:proofErr w:type="spellStart"/>
      <w:r w:rsidRPr="00CF600A">
        <w:rPr>
          <w:rFonts w:eastAsia="Times New Roman" w:cs="Times New Roman"/>
          <w:color w:val="222222"/>
          <w:shd w:val="clear" w:color="auto" w:fill="FFFFFF"/>
          <w:lang w:eastAsia="sv-SE"/>
        </w:rPr>
        <w:t>higher</w:t>
      </w:r>
      <w:proofErr w:type="spellEnd"/>
      <w:r w:rsidRPr="00CF600A">
        <w:rPr>
          <w:rFonts w:eastAsia="Times New Roman" w:cs="Times New Roman"/>
          <w:color w:val="222222"/>
          <w:shd w:val="clear" w:color="auto" w:fill="FFFFFF"/>
          <w:lang w:eastAsia="sv-SE"/>
        </w:rPr>
        <w:t xml:space="preserve"> </w:t>
      </w:r>
      <w:proofErr w:type="spellStart"/>
      <w:r w:rsidRPr="00CF600A">
        <w:rPr>
          <w:rFonts w:eastAsia="Times New Roman" w:cs="Times New Roman"/>
          <w:color w:val="222222"/>
          <w:shd w:val="clear" w:color="auto" w:fill="FFFFFF"/>
          <w:lang w:eastAsia="sv-SE"/>
        </w:rPr>
        <w:t>education</w:t>
      </w:r>
      <w:proofErr w:type="spellEnd"/>
      <w:r w:rsidRPr="00CF600A">
        <w:rPr>
          <w:rFonts w:eastAsia="Times New Roman" w:cs="Times New Roman"/>
          <w:color w:val="222222"/>
          <w:shd w:val="clear" w:color="auto" w:fill="FFFFFF"/>
          <w:lang w:eastAsia="sv-SE"/>
        </w:rPr>
        <w:t xml:space="preserve"> systems: </w:t>
      </w:r>
      <w:proofErr w:type="spellStart"/>
      <w:r w:rsidRPr="00CF600A">
        <w:rPr>
          <w:rFonts w:eastAsia="Times New Roman" w:cs="Times New Roman"/>
          <w:color w:val="222222"/>
          <w:shd w:val="clear" w:color="auto" w:fill="FFFFFF"/>
          <w:lang w:eastAsia="sv-SE"/>
        </w:rPr>
        <w:t>Environmental</w:t>
      </w:r>
      <w:proofErr w:type="spellEnd"/>
      <w:r w:rsidRPr="00CF600A">
        <w:rPr>
          <w:rFonts w:eastAsia="Times New Roman" w:cs="Times New Roman"/>
          <w:color w:val="222222"/>
          <w:shd w:val="clear" w:color="auto" w:fill="FFFFFF"/>
          <w:lang w:eastAsia="sv-SE"/>
        </w:rPr>
        <w:t xml:space="preserve"> </w:t>
      </w:r>
      <w:proofErr w:type="spellStart"/>
      <w:r w:rsidRPr="00CF600A">
        <w:rPr>
          <w:rFonts w:eastAsia="Times New Roman" w:cs="Times New Roman"/>
          <w:color w:val="222222"/>
          <w:shd w:val="clear" w:color="auto" w:fill="FFFFFF"/>
          <w:lang w:eastAsia="sv-SE"/>
        </w:rPr>
        <w:t>impacts</w:t>
      </w:r>
      <w:proofErr w:type="spellEnd"/>
      <w:r w:rsidRPr="00CF600A">
        <w:rPr>
          <w:rFonts w:eastAsia="Times New Roman" w:cs="Times New Roman"/>
          <w:color w:val="222222"/>
          <w:shd w:val="clear" w:color="auto" w:fill="FFFFFF"/>
          <w:lang w:eastAsia="sv-SE"/>
        </w:rPr>
        <w:t xml:space="preserve"> </w:t>
      </w:r>
      <w:proofErr w:type="spellStart"/>
      <w:r w:rsidRPr="00CF600A">
        <w:rPr>
          <w:rFonts w:eastAsia="Times New Roman" w:cs="Times New Roman"/>
          <w:color w:val="222222"/>
          <w:shd w:val="clear" w:color="auto" w:fill="FFFFFF"/>
          <w:lang w:eastAsia="sv-SE"/>
        </w:rPr>
        <w:t>of</w:t>
      </w:r>
      <w:proofErr w:type="spellEnd"/>
      <w:r w:rsidRPr="00CF600A">
        <w:rPr>
          <w:rFonts w:eastAsia="Times New Roman" w:cs="Times New Roman"/>
          <w:color w:val="222222"/>
          <w:shd w:val="clear" w:color="auto" w:fill="FFFFFF"/>
          <w:lang w:eastAsia="sv-SE"/>
        </w:rPr>
        <w:t xml:space="preserve"> campus and </w:t>
      </w:r>
      <w:proofErr w:type="spellStart"/>
      <w:r w:rsidRPr="00CF600A">
        <w:rPr>
          <w:rFonts w:eastAsia="Times New Roman" w:cs="Times New Roman"/>
          <w:color w:val="222222"/>
          <w:shd w:val="clear" w:color="auto" w:fill="FFFFFF"/>
          <w:lang w:eastAsia="sv-SE"/>
        </w:rPr>
        <w:t>distance</w:t>
      </w:r>
      <w:proofErr w:type="spellEnd"/>
      <w:r w:rsidRPr="00CF600A">
        <w:rPr>
          <w:rFonts w:eastAsia="Times New Roman" w:cs="Times New Roman"/>
          <w:color w:val="222222"/>
          <w:shd w:val="clear" w:color="auto" w:fill="FFFFFF"/>
          <w:lang w:eastAsia="sv-SE"/>
        </w:rPr>
        <w:t xml:space="preserve"> learning systems. </w:t>
      </w:r>
      <w:r w:rsidRPr="00CF600A">
        <w:rPr>
          <w:rFonts w:eastAsia="Times New Roman" w:cs="Times New Roman"/>
          <w:i/>
          <w:iCs/>
          <w:color w:val="222222"/>
          <w:lang w:eastAsia="sv-SE"/>
        </w:rPr>
        <w:t xml:space="preserve">International journal </w:t>
      </w:r>
      <w:proofErr w:type="spellStart"/>
      <w:r w:rsidRPr="00CF600A">
        <w:rPr>
          <w:rFonts w:eastAsia="Times New Roman" w:cs="Times New Roman"/>
          <w:i/>
          <w:iCs/>
          <w:color w:val="222222"/>
          <w:lang w:eastAsia="sv-SE"/>
        </w:rPr>
        <w:t>of</w:t>
      </w:r>
      <w:proofErr w:type="spellEnd"/>
      <w:r w:rsidRPr="00CF600A">
        <w:rPr>
          <w:rFonts w:eastAsia="Times New Roman" w:cs="Times New Roman"/>
          <w:i/>
          <w:iCs/>
          <w:color w:val="222222"/>
          <w:lang w:eastAsia="sv-SE"/>
        </w:rPr>
        <w:t xml:space="preserve"> </w:t>
      </w:r>
      <w:proofErr w:type="spellStart"/>
      <w:r w:rsidRPr="00CF600A">
        <w:rPr>
          <w:rFonts w:eastAsia="Times New Roman" w:cs="Times New Roman"/>
          <w:i/>
          <w:iCs/>
          <w:color w:val="222222"/>
          <w:lang w:eastAsia="sv-SE"/>
        </w:rPr>
        <w:t>sustainability</w:t>
      </w:r>
      <w:proofErr w:type="spellEnd"/>
      <w:r w:rsidRPr="00CF600A">
        <w:rPr>
          <w:rFonts w:eastAsia="Times New Roman" w:cs="Times New Roman"/>
          <w:i/>
          <w:iCs/>
          <w:color w:val="222222"/>
          <w:lang w:eastAsia="sv-SE"/>
        </w:rPr>
        <w:t xml:space="preserve"> in </w:t>
      </w:r>
      <w:proofErr w:type="spellStart"/>
      <w:r w:rsidRPr="00CF600A">
        <w:rPr>
          <w:rFonts w:eastAsia="Times New Roman" w:cs="Times New Roman"/>
          <w:i/>
          <w:iCs/>
          <w:color w:val="222222"/>
          <w:lang w:eastAsia="sv-SE"/>
        </w:rPr>
        <w:t>higher</w:t>
      </w:r>
      <w:proofErr w:type="spellEnd"/>
      <w:r w:rsidRPr="00CF600A">
        <w:rPr>
          <w:rFonts w:eastAsia="Times New Roman" w:cs="Times New Roman"/>
          <w:i/>
          <w:iCs/>
          <w:color w:val="222222"/>
          <w:lang w:eastAsia="sv-SE"/>
        </w:rPr>
        <w:t xml:space="preserve"> </w:t>
      </w:r>
      <w:proofErr w:type="spellStart"/>
      <w:r w:rsidRPr="00CF600A">
        <w:rPr>
          <w:rFonts w:eastAsia="Times New Roman" w:cs="Times New Roman"/>
          <w:i/>
          <w:iCs/>
          <w:color w:val="222222"/>
          <w:lang w:eastAsia="sv-SE"/>
        </w:rPr>
        <w:t>education</w:t>
      </w:r>
      <w:proofErr w:type="spellEnd"/>
      <w:r w:rsidRPr="00CF600A">
        <w:rPr>
          <w:rFonts w:eastAsia="Times New Roman" w:cs="Times New Roman"/>
          <w:color w:val="222222"/>
          <w:shd w:val="clear" w:color="auto" w:fill="FFFFFF"/>
          <w:lang w:eastAsia="sv-SE"/>
        </w:rPr>
        <w:t>, </w:t>
      </w:r>
      <w:r w:rsidRPr="00CF600A">
        <w:rPr>
          <w:rFonts w:eastAsia="Times New Roman" w:cs="Times New Roman"/>
          <w:i/>
          <w:iCs/>
          <w:color w:val="222222"/>
          <w:lang w:eastAsia="sv-SE"/>
        </w:rPr>
        <w:t>9</w:t>
      </w:r>
      <w:r w:rsidRPr="00CF600A">
        <w:rPr>
          <w:rFonts w:eastAsia="Times New Roman" w:cs="Times New Roman"/>
          <w:color w:val="222222"/>
          <w:shd w:val="clear" w:color="auto" w:fill="FFFFFF"/>
          <w:lang w:eastAsia="sv-SE"/>
        </w:rPr>
        <w:t>(2), pp.116-130.</w:t>
      </w:r>
    </w:p>
    <w:p w14:paraId="69FB618E" w14:textId="77777777" w:rsidR="001C5824" w:rsidRDefault="001C5824" w:rsidP="001C5824">
      <w:pPr>
        <w:rPr>
          <w:rFonts w:eastAsia="Times New Roman" w:cs="Times New Roman"/>
          <w:color w:val="222222"/>
          <w:shd w:val="clear" w:color="auto" w:fill="FFFFFF"/>
          <w:lang w:eastAsia="sv-SE"/>
        </w:rPr>
      </w:pPr>
    </w:p>
    <w:p w14:paraId="764BE77E" w14:textId="7B02F32B" w:rsidR="00CF600A" w:rsidRDefault="001C5824" w:rsidP="00906BA4">
      <w:pPr>
        <w:rPr>
          <w:rFonts w:eastAsia="Times New Roman" w:cs="Times New Roman"/>
          <w:lang w:eastAsia="sv-SE"/>
        </w:rPr>
      </w:pPr>
      <w:r w:rsidRPr="00F73E23">
        <w:rPr>
          <w:rFonts w:eastAsia="Times New Roman" w:cs="Times New Roman"/>
          <w:color w:val="222222"/>
          <w:shd w:val="clear" w:color="auto" w:fill="FFFFFF"/>
          <w:lang w:eastAsia="sv-SE"/>
        </w:rPr>
        <w:t xml:space="preserve">Clark, </w:t>
      </w:r>
      <w:proofErr w:type="spellStart"/>
      <w:r w:rsidRPr="00F73E23">
        <w:rPr>
          <w:rFonts w:eastAsia="Times New Roman" w:cs="Times New Roman"/>
          <w:color w:val="222222"/>
          <w:shd w:val="clear" w:color="auto" w:fill="FFFFFF"/>
          <w:lang w:eastAsia="sv-SE"/>
        </w:rPr>
        <w:t>R.C</w:t>
      </w:r>
      <w:proofErr w:type="spellEnd"/>
      <w:r w:rsidRPr="00F73E23">
        <w:rPr>
          <w:rFonts w:eastAsia="Times New Roman" w:cs="Times New Roman"/>
          <w:color w:val="222222"/>
          <w:shd w:val="clear" w:color="auto" w:fill="FFFFFF"/>
          <w:lang w:eastAsia="sv-SE"/>
        </w:rPr>
        <w:t xml:space="preserve">. and Mayer, </w:t>
      </w:r>
      <w:proofErr w:type="spellStart"/>
      <w:r w:rsidRPr="00F73E23">
        <w:rPr>
          <w:rFonts w:eastAsia="Times New Roman" w:cs="Times New Roman"/>
          <w:color w:val="222222"/>
          <w:shd w:val="clear" w:color="auto" w:fill="FFFFFF"/>
          <w:lang w:eastAsia="sv-SE"/>
        </w:rPr>
        <w:t>R.E</w:t>
      </w:r>
      <w:proofErr w:type="spellEnd"/>
      <w:r w:rsidRPr="00F73E23">
        <w:rPr>
          <w:rFonts w:eastAsia="Times New Roman" w:cs="Times New Roman"/>
          <w:color w:val="222222"/>
          <w:shd w:val="clear" w:color="auto" w:fill="FFFFFF"/>
          <w:lang w:eastAsia="sv-SE"/>
        </w:rPr>
        <w:t>., 2012. </w:t>
      </w:r>
      <w:r w:rsidRPr="00F73E23">
        <w:rPr>
          <w:rFonts w:eastAsia="Times New Roman" w:cs="Times New Roman"/>
          <w:i/>
          <w:iCs/>
          <w:color w:val="222222"/>
          <w:lang w:eastAsia="sv-SE"/>
        </w:rPr>
        <w:t>Scenario-</w:t>
      </w:r>
      <w:proofErr w:type="spellStart"/>
      <w:r w:rsidRPr="00F73E23">
        <w:rPr>
          <w:rFonts w:eastAsia="Times New Roman" w:cs="Times New Roman"/>
          <w:i/>
          <w:iCs/>
          <w:color w:val="222222"/>
          <w:lang w:eastAsia="sv-SE"/>
        </w:rPr>
        <w:t>based</w:t>
      </w:r>
      <w:proofErr w:type="spellEnd"/>
      <w:r w:rsidRPr="00F73E23">
        <w:rPr>
          <w:rFonts w:eastAsia="Times New Roman" w:cs="Times New Roman"/>
          <w:i/>
          <w:iCs/>
          <w:color w:val="222222"/>
          <w:lang w:eastAsia="sv-SE"/>
        </w:rPr>
        <w:t xml:space="preserve"> e-learning: </w:t>
      </w:r>
      <w:proofErr w:type="spellStart"/>
      <w:r w:rsidRPr="00F73E23">
        <w:rPr>
          <w:rFonts w:eastAsia="Times New Roman" w:cs="Times New Roman"/>
          <w:i/>
          <w:iCs/>
          <w:color w:val="222222"/>
          <w:lang w:eastAsia="sv-SE"/>
        </w:rPr>
        <w:t>Evidence-based</w:t>
      </w:r>
      <w:proofErr w:type="spellEnd"/>
      <w:r w:rsidRPr="00F73E23">
        <w:rPr>
          <w:rFonts w:eastAsia="Times New Roman" w:cs="Times New Roman"/>
          <w:i/>
          <w:iCs/>
          <w:color w:val="222222"/>
          <w:lang w:eastAsia="sv-SE"/>
        </w:rPr>
        <w:t xml:space="preserve"> </w:t>
      </w:r>
      <w:proofErr w:type="spellStart"/>
      <w:r w:rsidRPr="00F73E23">
        <w:rPr>
          <w:rFonts w:eastAsia="Times New Roman" w:cs="Times New Roman"/>
          <w:i/>
          <w:iCs/>
          <w:color w:val="222222"/>
          <w:lang w:eastAsia="sv-SE"/>
        </w:rPr>
        <w:t>guidelines</w:t>
      </w:r>
      <w:proofErr w:type="spellEnd"/>
      <w:r w:rsidRPr="00F73E23">
        <w:rPr>
          <w:rFonts w:eastAsia="Times New Roman" w:cs="Times New Roman"/>
          <w:i/>
          <w:iCs/>
          <w:color w:val="222222"/>
          <w:lang w:eastAsia="sv-SE"/>
        </w:rPr>
        <w:t xml:space="preserve"> for online </w:t>
      </w:r>
      <w:proofErr w:type="spellStart"/>
      <w:r w:rsidRPr="00F73E23">
        <w:rPr>
          <w:rFonts w:eastAsia="Times New Roman" w:cs="Times New Roman"/>
          <w:i/>
          <w:iCs/>
          <w:color w:val="222222"/>
          <w:lang w:eastAsia="sv-SE"/>
        </w:rPr>
        <w:t>workforce</w:t>
      </w:r>
      <w:proofErr w:type="spellEnd"/>
      <w:r w:rsidRPr="00F73E23">
        <w:rPr>
          <w:rFonts w:eastAsia="Times New Roman" w:cs="Times New Roman"/>
          <w:i/>
          <w:iCs/>
          <w:color w:val="222222"/>
          <w:lang w:eastAsia="sv-SE"/>
        </w:rPr>
        <w:t xml:space="preserve"> learning</w:t>
      </w:r>
      <w:r w:rsidRPr="00F73E23">
        <w:rPr>
          <w:rFonts w:eastAsia="Times New Roman" w:cs="Times New Roman"/>
          <w:color w:val="222222"/>
          <w:shd w:val="clear" w:color="auto" w:fill="FFFFFF"/>
          <w:lang w:eastAsia="sv-SE"/>
        </w:rPr>
        <w:t>. John Wiley &amp; Sons</w:t>
      </w:r>
      <w:r>
        <w:rPr>
          <w:rFonts w:eastAsia="Times New Roman" w:cs="Times New Roman"/>
          <w:color w:val="222222"/>
          <w:shd w:val="clear" w:color="auto" w:fill="FFFFFF"/>
          <w:lang w:eastAsia="sv-SE"/>
        </w:rPr>
        <w:t>, pp.5</w:t>
      </w:r>
      <w:r>
        <w:rPr>
          <w:rFonts w:eastAsia="Times New Roman" w:cs="Times New Roman"/>
          <w:lang w:eastAsia="sv-SE"/>
        </w:rPr>
        <w:t>.</w:t>
      </w:r>
    </w:p>
    <w:p w14:paraId="6ED1A063" w14:textId="77777777" w:rsidR="001C5824" w:rsidRPr="00906BA4" w:rsidRDefault="001C5824" w:rsidP="00906BA4">
      <w:pPr>
        <w:rPr>
          <w:rFonts w:eastAsia="Times New Roman" w:cs="Times New Roman"/>
          <w:lang w:eastAsia="sv-SE"/>
        </w:rPr>
      </w:pPr>
    </w:p>
    <w:p w14:paraId="786DA4C3" w14:textId="29BC7581" w:rsidR="00F73E23" w:rsidRDefault="00F73E23" w:rsidP="00F73E23">
      <w:pPr>
        <w:rPr>
          <w:rFonts w:eastAsia="Times New Roman" w:cs="Times New Roman"/>
          <w:color w:val="222222"/>
          <w:shd w:val="clear" w:color="auto" w:fill="FFFFFF"/>
          <w:lang w:eastAsia="sv-SE"/>
        </w:rPr>
      </w:pPr>
      <w:r w:rsidRPr="00F73E23">
        <w:rPr>
          <w:rFonts w:eastAsia="Times New Roman" w:cs="Times New Roman"/>
          <w:color w:val="222222"/>
          <w:shd w:val="clear" w:color="auto" w:fill="FFFFFF"/>
          <w:lang w:eastAsia="sv-SE"/>
        </w:rPr>
        <w:t xml:space="preserve">Clark, </w:t>
      </w:r>
      <w:proofErr w:type="spellStart"/>
      <w:r w:rsidRPr="00F73E23">
        <w:rPr>
          <w:rFonts w:eastAsia="Times New Roman" w:cs="Times New Roman"/>
          <w:color w:val="222222"/>
          <w:shd w:val="clear" w:color="auto" w:fill="FFFFFF"/>
          <w:lang w:eastAsia="sv-SE"/>
        </w:rPr>
        <w:t>R.C</w:t>
      </w:r>
      <w:proofErr w:type="spellEnd"/>
      <w:r w:rsidRPr="00F73E23">
        <w:rPr>
          <w:rFonts w:eastAsia="Times New Roman" w:cs="Times New Roman"/>
          <w:color w:val="222222"/>
          <w:shd w:val="clear" w:color="auto" w:fill="FFFFFF"/>
          <w:lang w:eastAsia="sv-SE"/>
        </w:rPr>
        <w:t xml:space="preserve">. and Mayer, </w:t>
      </w:r>
      <w:proofErr w:type="spellStart"/>
      <w:r w:rsidRPr="00F73E23">
        <w:rPr>
          <w:rFonts w:eastAsia="Times New Roman" w:cs="Times New Roman"/>
          <w:color w:val="222222"/>
          <w:shd w:val="clear" w:color="auto" w:fill="FFFFFF"/>
          <w:lang w:eastAsia="sv-SE"/>
        </w:rPr>
        <w:t>R.E</w:t>
      </w:r>
      <w:proofErr w:type="spellEnd"/>
      <w:r w:rsidRPr="00F73E23">
        <w:rPr>
          <w:rFonts w:eastAsia="Times New Roman" w:cs="Times New Roman"/>
          <w:color w:val="222222"/>
          <w:shd w:val="clear" w:color="auto" w:fill="FFFFFF"/>
          <w:lang w:eastAsia="sv-SE"/>
        </w:rPr>
        <w:t>., 2012. </w:t>
      </w:r>
      <w:r w:rsidRPr="00F73E23">
        <w:rPr>
          <w:rFonts w:eastAsia="Times New Roman" w:cs="Times New Roman"/>
          <w:i/>
          <w:iCs/>
          <w:color w:val="222222"/>
          <w:lang w:eastAsia="sv-SE"/>
        </w:rPr>
        <w:t>Scenario-</w:t>
      </w:r>
      <w:proofErr w:type="spellStart"/>
      <w:r w:rsidRPr="00F73E23">
        <w:rPr>
          <w:rFonts w:eastAsia="Times New Roman" w:cs="Times New Roman"/>
          <w:i/>
          <w:iCs/>
          <w:color w:val="222222"/>
          <w:lang w:eastAsia="sv-SE"/>
        </w:rPr>
        <w:t>based</w:t>
      </w:r>
      <w:proofErr w:type="spellEnd"/>
      <w:r w:rsidRPr="00F73E23">
        <w:rPr>
          <w:rFonts w:eastAsia="Times New Roman" w:cs="Times New Roman"/>
          <w:i/>
          <w:iCs/>
          <w:color w:val="222222"/>
          <w:lang w:eastAsia="sv-SE"/>
        </w:rPr>
        <w:t xml:space="preserve"> e-learning: </w:t>
      </w:r>
      <w:proofErr w:type="spellStart"/>
      <w:r w:rsidRPr="00F73E23">
        <w:rPr>
          <w:rFonts w:eastAsia="Times New Roman" w:cs="Times New Roman"/>
          <w:i/>
          <w:iCs/>
          <w:color w:val="222222"/>
          <w:lang w:eastAsia="sv-SE"/>
        </w:rPr>
        <w:t>Evidence-based</w:t>
      </w:r>
      <w:proofErr w:type="spellEnd"/>
      <w:r w:rsidRPr="00F73E23">
        <w:rPr>
          <w:rFonts w:eastAsia="Times New Roman" w:cs="Times New Roman"/>
          <w:i/>
          <w:iCs/>
          <w:color w:val="222222"/>
          <w:lang w:eastAsia="sv-SE"/>
        </w:rPr>
        <w:t xml:space="preserve"> </w:t>
      </w:r>
      <w:proofErr w:type="spellStart"/>
      <w:r w:rsidRPr="00F73E23">
        <w:rPr>
          <w:rFonts w:eastAsia="Times New Roman" w:cs="Times New Roman"/>
          <w:i/>
          <w:iCs/>
          <w:color w:val="222222"/>
          <w:lang w:eastAsia="sv-SE"/>
        </w:rPr>
        <w:t>guidelines</w:t>
      </w:r>
      <w:proofErr w:type="spellEnd"/>
      <w:r w:rsidRPr="00F73E23">
        <w:rPr>
          <w:rFonts w:eastAsia="Times New Roman" w:cs="Times New Roman"/>
          <w:i/>
          <w:iCs/>
          <w:color w:val="222222"/>
          <w:lang w:eastAsia="sv-SE"/>
        </w:rPr>
        <w:t xml:space="preserve"> for online </w:t>
      </w:r>
      <w:proofErr w:type="spellStart"/>
      <w:r w:rsidRPr="00F73E23">
        <w:rPr>
          <w:rFonts w:eastAsia="Times New Roman" w:cs="Times New Roman"/>
          <w:i/>
          <w:iCs/>
          <w:color w:val="222222"/>
          <w:lang w:eastAsia="sv-SE"/>
        </w:rPr>
        <w:t>workforce</w:t>
      </w:r>
      <w:proofErr w:type="spellEnd"/>
      <w:r w:rsidRPr="00F73E23">
        <w:rPr>
          <w:rFonts w:eastAsia="Times New Roman" w:cs="Times New Roman"/>
          <w:i/>
          <w:iCs/>
          <w:color w:val="222222"/>
          <w:lang w:eastAsia="sv-SE"/>
        </w:rPr>
        <w:t xml:space="preserve"> learning</w:t>
      </w:r>
      <w:r w:rsidRPr="00F73E23">
        <w:rPr>
          <w:rFonts w:eastAsia="Times New Roman" w:cs="Times New Roman"/>
          <w:color w:val="222222"/>
          <w:shd w:val="clear" w:color="auto" w:fill="FFFFFF"/>
          <w:lang w:eastAsia="sv-SE"/>
        </w:rPr>
        <w:t>. John Wiley &amp; Sons</w:t>
      </w:r>
      <w:r w:rsidR="001C5824">
        <w:rPr>
          <w:rFonts w:eastAsia="Times New Roman" w:cs="Times New Roman"/>
          <w:color w:val="222222"/>
          <w:shd w:val="clear" w:color="auto" w:fill="FFFFFF"/>
          <w:lang w:eastAsia="sv-SE"/>
        </w:rPr>
        <w:t>, pp.125.</w:t>
      </w:r>
    </w:p>
    <w:p w14:paraId="124AA57E" w14:textId="77777777" w:rsidR="00AC0AB9" w:rsidRDefault="00AC0AB9" w:rsidP="00F73E23">
      <w:pPr>
        <w:rPr>
          <w:rFonts w:eastAsia="Times New Roman" w:cs="Times New Roman"/>
          <w:color w:val="222222"/>
          <w:shd w:val="clear" w:color="auto" w:fill="FFFFFF"/>
          <w:lang w:eastAsia="sv-SE"/>
        </w:rPr>
      </w:pPr>
    </w:p>
    <w:p w14:paraId="6C584B39" w14:textId="44113540" w:rsidR="00AC0AB9" w:rsidRPr="00DC5AB4" w:rsidRDefault="00AC0AB9" w:rsidP="00F73E23">
      <w:pPr>
        <w:rPr>
          <w:rFonts w:eastAsia="Times New Roman" w:cs="Times New Roman"/>
          <w:color w:val="222222"/>
          <w:shd w:val="clear" w:color="auto" w:fill="FFFFFF"/>
          <w:lang w:eastAsia="sv-SE"/>
        </w:rPr>
      </w:pPr>
      <w:proofErr w:type="spellStart"/>
      <w:r w:rsidRPr="00DC5AB4">
        <w:rPr>
          <w:rFonts w:eastAsia="Times New Roman" w:cs="Times New Roman"/>
          <w:color w:val="222222"/>
          <w:shd w:val="clear" w:color="auto" w:fill="FFFFFF"/>
          <w:lang w:eastAsia="sv-SE"/>
        </w:rPr>
        <w:t>Capper</w:t>
      </w:r>
      <w:proofErr w:type="spellEnd"/>
      <w:r w:rsidRPr="00DC5AB4">
        <w:rPr>
          <w:rFonts w:eastAsia="Times New Roman" w:cs="Times New Roman"/>
          <w:color w:val="222222"/>
          <w:shd w:val="clear" w:color="auto" w:fill="FFFFFF"/>
          <w:lang w:eastAsia="sv-SE"/>
        </w:rPr>
        <w:t xml:space="preserve">, J., 2010. E-learning: </w:t>
      </w:r>
      <w:proofErr w:type="spellStart"/>
      <w:r w:rsidRPr="00DC5AB4">
        <w:rPr>
          <w:rFonts w:eastAsia="Times New Roman" w:cs="Times New Roman"/>
          <w:color w:val="222222"/>
          <w:shd w:val="clear" w:color="auto" w:fill="FFFFFF"/>
          <w:lang w:eastAsia="sv-SE"/>
        </w:rPr>
        <w:t>Current</w:t>
      </w:r>
      <w:proofErr w:type="spellEnd"/>
      <w:r w:rsidRPr="00DC5AB4">
        <w:rPr>
          <w:rFonts w:eastAsia="Times New Roman" w:cs="Times New Roman"/>
          <w:color w:val="222222"/>
          <w:shd w:val="clear" w:color="auto" w:fill="FFFFFF"/>
          <w:lang w:eastAsia="sv-SE"/>
        </w:rPr>
        <w:t xml:space="preserve"> status and international </w:t>
      </w:r>
      <w:proofErr w:type="spellStart"/>
      <w:r w:rsidRPr="00DC5AB4">
        <w:rPr>
          <w:rFonts w:eastAsia="Times New Roman" w:cs="Times New Roman"/>
          <w:color w:val="222222"/>
          <w:shd w:val="clear" w:color="auto" w:fill="FFFFFF"/>
          <w:lang w:eastAsia="sv-SE"/>
        </w:rPr>
        <w:t>experience</w:t>
      </w:r>
      <w:proofErr w:type="spellEnd"/>
      <w:r w:rsidRPr="00DC5AB4">
        <w:rPr>
          <w:rFonts w:eastAsia="Times New Roman" w:cs="Times New Roman"/>
          <w:color w:val="222222"/>
          <w:shd w:val="clear" w:color="auto" w:fill="FFFFFF"/>
          <w:lang w:eastAsia="sv-SE"/>
        </w:rPr>
        <w:t>. </w:t>
      </w:r>
      <w:proofErr w:type="spellStart"/>
      <w:r w:rsidRPr="00DC5AB4">
        <w:rPr>
          <w:rFonts w:eastAsia="Times New Roman" w:cs="Times New Roman"/>
          <w:i/>
          <w:iCs/>
          <w:color w:val="222222"/>
          <w:lang w:eastAsia="sv-SE"/>
        </w:rPr>
        <w:t>Retrieved</w:t>
      </w:r>
      <w:proofErr w:type="spellEnd"/>
      <w:r w:rsidRPr="00DC5AB4">
        <w:rPr>
          <w:rFonts w:eastAsia="Times New Roman" w:cs="Times New Roman"/>
          <w:i/>
          <w:iCs/>
          <w:color w:val="222222"/>
          <w:lang w:eastAsia="sv-SE"/>
        </w:rPr>
        <w:t xml:space="preserve"> on the 14th </w:t>
      </w:r>
      <w:proofErr w:type="spellStart"/>
      <w:r w:rsidRPr="00DC5AB4">
        <w:rPr>
          <w:rFonts w:eastAsia="Times New Roman" w:cs="Times New Roman"/>
          <w:i/>
          <w:iCs/>
          <w:color w:val="222222"/>
          <w:lang w:eastAsia="sv-SE"/>
        </w:rPr>
        <w:t>January</w:t>
      </w:r>
      <w:proofErr w:type="spellEnd"/>
      <w:r w:rsidRPr="00DC5AB4">
        <w:rPr>
          <w:rFonts w:eastAsia="Times New Roman" w:cs="Times New Roman"/>
          <w:color w:val="222222"/>
          <w:shd w:val="clear" w:color="auto" w:fill="FFFFFF"/>
          <w:lang w:eastAsia="sv-SE"/>
        </w:rPr>
        <w:t>.</w:t>
      </w:r>
    </w:p>
    <w:p w14:paraId="7969EC10" w14:textId="77777777" w:rsidR="00DC5AB4" w:rsidRDefault="00DC5AB4" w:rsidP="00F73E23">
      <w:pPr>
        <w:rPr>
          <w:rFonts w:eastAsia="Times New Roman" w:cs="Times New Roman"/>
          <w:color w:val="222222"/>
          <w:sz w:val="20"/>
          <w:szCs w:val="20"/>
          <w:shd w:val="clear" w:color="auto" w:fill="FFFFFF"/>
          <w:lang w:eastAsia="sv-SE"/>
        </w:rPr>
      </w:pPr>
    </w:p>
    <w:p w14:paraId="319382DE" w14:textId="77777777" w:rsidR="00DC5AB4" w:rsidRDefault="00DC5AB4" w:rsidP="00DC5AB4">
      <w:pPr>
        <w:rPr>
          <w:rFonts w:eastAsia="Times New Roman" w:cs="Times New Roman"/>
          <w:color w:val="222222"/>
          <w:shd w:val="clear" w:color="auto" w:fill="FFFFFF"/>
          <w:lang w:eastAsia="sv-SE"/>
        </w:rPr>
      </w:pPr>
      <w:r w:rsidRPr="00DC5AB4">
        <w:rPr>
          <w:rFonts w:eastAsia="Times New Roman" w:cs="Times New Roman"/>
          <w:color w:val="222222"/>
          <w:shd w:val="clear" w:color="auto" w:fill="FFFFFF"/>
          <w:lang w:eastAsia="sv-SE"/>
        </w:rPr>
        <w:t xml:space="preserve">Conole, G., </w:t>
      </w:r>
      <w:proofErr w:type="spellStart"/>
      <w:r w:rsidRPr="00DC5AB4">
        <w:rPr>
          <w:rFonts w:eastAsia="Times New Roman" w:cs="Times New Roman"/>
          <w:color w:val="222222"/>
          <w:shd w:val="clear" w:color="auto" w:fill="FFFFFF"/>
          <w:lang w:eastAsia="sv-SE"/>
        </w:rPr>
        <w:t>Dyke</w:t>
      </w:r>
      <w:proofErr w:type="spellEnd"/>
      <w:r w:rsidRPr="00DC5AB4">
        <w:rPr>
          <w:rFonts w:eastAsia="Times New Roman" w:cs="Times New Roman"/>
          <w:color w:val="222222"/>
          <w:shd w:val="clear" w:color="auto" w:fill="FFFFFF"/>
          <w:lang w:eastAsia="sv-SE"/>
        </w:rPr>
        <w:t xml:space="preserve">, M., Oliver, M. and </w:t>
      </w:r>
      <w:proofErr w:type="spellStart"/>
      <w:r w:rsidRPr="00DC5AB4">
        <w:rPr>
          <w:rFonts w:eastAsia="Times New Roman" w:cs="Times New Roman"/>
          <w:color w:val="222222"/>
          <w:shd w:val="clear" w:color="auto" w:fill="FFFFFF"/>
          <w:lang w:eastAsia="sv-SE"/>
        </w:rPr>
        <w:t>Seale</w:t>
      </w:r>
      <w:proofErr w:type="spellEnd"/>
      <w:r w:rsidRPr="00DC5AB4">
        <w:rPr>
          <w:rFonts w:eastAsia="Times New Roman" w:cs="Times New Roman"/>
          <w:color w:val="222222"/>
          <w:shd w:val="clear" w:color="auto" w:fill="FFFFFF"/>
          <w:lang w:eastAsia="sv-SE"/>
        </w:rPr>
        <w:t xml:space="preserve">, J., 2004. </w:t>
      </w:r>
      <w:proofErr w:type="spellStart"/>
      <w:r w:rsidRPr="00DC5AB4">
        <w:rPr>
          <w:rFonts w:eastAsia="Times New Roman" w:cs="Times New Roman"/>
          <w:color w:val="222222"/>
          <w:shd w:val="clear" w:color="auto" w:fill="FFFFFF"/>
          <w:lang w:eastAsia="sv-SE"/>
        </w:rPr>
        <w:t>Mapping</w:t>
      </w:r>
      <w:proofErr w:type="spellEnd"/>
      <w:r w:rsidRPr="00DC5AB4">
        <w:rPr>
          <w:rFonts w:eastAsia="Times New Roman" w:cs="Times New Roman"/>
          <w:color w:val="222222"/>
          <w:shd w:val="clear" w:color="auto" w:fill="FFFFFF"/>
          <w:lang w:eastAsia="sv-SE"/>
        </w:rPr>
        <w:t xml:space="preserve"> </w:t>
      </w:r>
      <w:proofErr w:type="spellStart"/>
      <w:r w:rsidRPr="00DC5AB4">
        <w:rPr>
          <w:rFonts w:eastAsia="Times New Roman" w:cs="Times New Roman"/>
          <w:color w:val="222222"/>
          <w:shd w:val="clear" w:color="auto" w:fill="FFFFFF"/>
          <w:lang w:eastAsia="sv-SE"/>
        </w:rPr>
        <w:t>pedagogy</w:t>
      </w:r>
      <w:proofErr w:type="spellEnd"/>
      <w:r w:rsidRPr="00DC5AB4">
        <w:rPr>
          <w:rFonts w:eastAsia="Times New Roman" w:cs="Times New Roman"/>
          <w:color w:val="222222"/>
          <w:shd w:val="clear" w:color="auto" w:fill="FFFFFF"/>
          <w:lang w:eastAsia="sv-SE"/>
        </w:rPr>
        <w:t xml:space="preserve"> and </w:t>
      </w:r>
      <w:proofErr w:type="spellStart"/>
      <w:r w:rsidRPr="00DC5AB4">
        <w:rPr>
          <w:rFonts w:eastAsia="Times New Roman" w:cs="Times New Roman"/>
          <w:color w:val="222222"/>
          <w:shd w:val="clear" w:color="auto" w:fill="FFFFFF"/>
          <w:lang w:eastAsia="sv-SE"/>
        </w:rPr>
        <w:t>tools</w:t>
      </w:r>
      <w:proofErr w:type="spellEnd"/>
      <w:r w:rsidRPr="00DC5AB4">
        <w:rPr>
          <w:rFonts w:eastAsia="Times New Roman" w:cs="Times New Roman"/>
          <w:color w:val="222222"/>
          <w:shd w:val="clear" w:color="auto" w:fill="FFFFFF"/>
          <w:lang w:eastAsia="sv-SE"/>
        </w:rPr>
        <w:t xml:space="preserve"> for </w:t>
      </w:r>
      <w:proofErr w:type="spellStart"/>
      <w:r w:rsidRPr="00DC5AB4">
        <w:rPr>
          <w:rFonts w:eastAsia="Times New Roman" w:cs="Times New Roman"/>
          <w:color w:val="222222"/>
          <w:shd w:val="clear" w:color="auto" w:fill="FFFFFF"/>
          <w:lang w:eastAsia="sv-SE"/>
        </w:rPr>
        <w:t>effective</w:t>
      </w:r>
      <w:proofErr w:type="spellEnd"/>
      <w:r w:rsidRPr="00DC5AB4">
        <w:rPr>
          <w:rFonts w:eastAsia="Times New Roman" w:cs="Times New Roman"/>
          <w:color w:val="222222"/>
          <w:shd w:val="clear" w:color="auto" w:fill="FFFFFF"/>
          <w:lang w:eastAsia="sv-SE"/>
        </w:rPr>
        <w:t xml:space="preserve"> learning design. </w:t>
      </w:r>
      <w:proofErr w:type="spellStart"/>
      <w:r w:rsidRPr="00DC5AB4">
        <w:rPr>
          <w:rFonts w:eastAsia="Times New Roman" w:cs="Times New Roman"/>
          <w:i/>
          <w:iCs/>
          <w:color w:val="222222"/>
          <w:lang w:eastAsia="sv-SE"/>
        </w:rPr>
        <w:t>Computers</w:t>
      </w:r>
      <w:proofErr w:type="spellEnd"/>
      <w:r w:rsidRPr="00DC5AB4">
        <w:rPr>
          <w:rFonts w:eastAsia="Times New Roman" w:cs="Times New Roman"/>
          <w:i/>
          <w:iCs/>
          <w:color w:val="222222"/>
          <w:lang w:eastAsia="sv-SE"/>
        </w:rPr>
        <w:t xml:space="preserve"> &amp; </w:t>
      </w:r>
      <w:proofErr w:type="spellStart"/>
      <w:r w:rsidRPr="00DC5AB4">
        <w:rPr>
          <w:rFonts w:eastAsia="Times New Roman" w:cs="Times New Roman"/>
          <w:i/>
          <w:iCs/>
          <w:color w:val="222222"/>
          <w:lang w:eastAsia="sv-SE"/>
        </w:rPr>
        <w:t>Education</w:t>
      </w:r>
      <w:proofErr w:type="spellEnd"/>
      <w:r w:rsidRPr="00DC5AB4">
        <w:rPr>
          <w:rFonts w:eastAsia="Times New Roman" w:cs="Times New Roman"/>
          <w:color w:val="222222"/>
          <w:shd w:val="clear" w:color="auto" w:fill="FFFFFF"/>
          <w:lang w:eastAsia="sv-SE"/>
        </w:rPr>
        <w:t>, </w:t>
      </w:r>
      <w:r w:rsidRPr="00DC5AB4">
        <w:rPr>
          <w:rFonts w:eastAsia="Times New Roman" w:cs="Times New Roman"/>
          <w:i/>
          <w:iCs/>
          <w:color w:val="222222"/>
          <w:lang w:eastAsia="sv-SE"/>
        </w:rPr>
        <w:t>43</w:t>
      </w:r>
      <w:r w:rsidRPr="00DC5AB4">
        <w:rPr>
          <w:rFonts w:eastAsia="Times New Roman" w:cs="Times New Roman"/>
          <w:color w:val="222222"/>
          <w:shd w:val="clear" w:color="auto" w:fill="FFFFFF"/>
          <w:lang w:eastAsia="sv-SE"/>
        </w:rPr>
        <w:t>(1-2), pp.17-33.</w:t>
      </w:r>
    </w:p>
    <w:p w14:paraId="5DE63E2A" w14:textId="77777777" w:rsidR="00EB5DB7" w:rsidRDefault="00EB5DB7" w:rsidP="00DC5AB4">
      <w:pPr>
        <w:rPr>
          <w:rFonts w:eastAsia="Times New Roman" w:cs="Times New Roman"/>
          <w:color w:val="222222"/>
          <w:shd w:val="clear" w:color="auto" w:fill="FFFFFF"/>
          <w:lang w:eastAsia="sv-SE"/>
        </w:rPr>
      </w:pPr>
    </w:p>
    <w:p w14:paraId="64EBB450" w14:textId="30AB390E" w:rsidR="00EB5DB7" w:rsidRPr="00DC5AB4" w:rsidRDefault="00EB5DB7" w:rsidP="00DC5AB4">
      <w:pPr>
        <w:rPr>
          <w:rFonts w:eastAsia="Times New Roman" w:cs="Times New Roman"/>
          <w:lang w:eastAsia="sv-SE"/>
        </w:rPr>
      </w:pPr>
      <w:proofErr w:type="spellStart"/>
      <w:r>
        <w:rPr>
          <w:rFonts w:eastAsia="Times New Roman" w:cs="Times New Roman"/>
          <w:color w:val="222222"/>
          <w:shd w:val="clear" w:color="auto" w:fill="FFFFFF"/>
          <w:lang w:eastAsia="sv-SE"/>
        </w:rPr>
        <w:t>Dabbagh</w:t>
      </w:r>
      <w:proofErr w:type="spellEnd"/>
      <w:r>
        <w:rPr>
          <w:rFonts w:eastAsia="Times New Roman" w:cs="Times New Roman"/>
          <w:color w:val="222222"/>
          <w:shd w:val="clear" w:color="auto" w:fill="FFFFFF"/>
          <w:lang w:eastAsia="sv-SE"/>
        </w:rPr>
        <w:t>, N., 2005</w:t>
      </w:r>
      <w:r w:rsidRPr="00755F64">
        <w:rPr>
          <w:rFonts w:eastAsia="Times New Roman" w:cs="Times New Roman"/>
          <w:color w:val="222222"/>
          <w:shd w:val="clear" w:color="auto" w:fill="FFFFFF"/>
          <w:lang w:eastAsia="sv-SE"/>
        </w:rPr>
        <w:t xml:space="preserve">. </w:t>
      </w:r>
      <w:proofErr w:type="spellStart"/>
      <w:r w:rsidRPr="00755F64">
        <w:rPr>
          <w:rFonts w:eastAsia="Times New Roman" w:cs="Times New Roman"/>
          <w:color w:val="222222"/>
          <w:shd w:val="clear" w:color="auto" w:fill="FFFFFF"/>
          <w:lang w:eastAsia="sv-SE"/>
        </w:rPr>
        <w:t>Pedagogical</w:t>
      </w:r>
      <w:proofErr w:type="spellEnd"/>
      <w:r w:rsidRPr="00755F64">
        <w:rPr>
          <w:rFonts w:eastAsia="Times New Roman" w:cs="Times New Roman"/>
          <w:color w:val="222222"/>
          <w:shd w:val="clear" w:color="auto" w:fill="FFFFFF"/>
          <w:lang w:eastAsia="sv-SE"/>
        </w:rPr>
        <w:t xml:space="preserve"> </w:t>
      </w:r>
      <w:proofErr w:type="spellStart"/>
      <w:r w:rsidRPr="00755F64">
        <w:rPr>
          <w:rFonts w:eastAsia="Times New Roman" w:cs="Times New Roman"/>
          <w:color w:val="222222"/>
          <w:shd w:val="clear" w:color="auto" w:fill="FFFFFF"/>
          <w:lang w:eastAsia="sv-SE"/>
        </w:rPr>
        <w:t>models</w:t>
      </w:r>
      <w:proofErr w:type="spellEnd"/>
      <w:r w:rsidRPr="00755F64">
        <w:rPr>
          <w:rFonts w:eastAsia="Times New Roman" w:cs="Times New Roman"/>
          <w:color w:val="222222"/>
          <w:shd w:val="clear" w:color="auto" w:fill="FFFFFF"/>
          <w:lang w:eastAsia="sv-SE"/>
        </w:rPr>
        <w:t xml:space="preserve"> for E-Learning: A </w:t>
      </w:r>
      <w:proofErr w:type="spellStart"/>
      <w:r w:rsidRPr="00755F64">
        <w:rPr>
          <w:rFonts w:eastAsia="Times New Roman" w:cs="Times New Roman"/>
          <w:color w:val="222222"/>
          <w:shd w:val="clear" w:color="auto" w:fill="FFFFFF"/>
          <w:lang w:eastAsia="sv-SE"/>
        </w:rPr>
        <w:t>theory-based</w:t>
      </w:r>
      <w:proofErr w:type="spellEnd"/>
      <w:r w:rsidRPr="00755F64">
        <w:rPr>
          <w:rFonts w:eastAsia="Times New Roman" w:cs="Times New Roman"/>
          <w:color w:val="222222"/>
          <w:shd w:val="clear" w:color="auto" w:fill="FFFFFF"/>
          <w:lang w:eastAsia="sv-SE"/>
        </w:rPr>
        <w:t xml:space="preserve"> design </w:t>
      </w:r>
      <w:proofErr w:type="spellStart"/>
      <w:r w:rsidRPr="00755F64">
        <w:rPr>
          <w:rFonts w:eastAsia="Times New Roman" w:cs="Times New Roman"/>
          <w:color w:val="222222"/>
          <w:shd w:val="clear" w:color="auto" w:fill="FFFFFF"/>
          <w:lang w:eastAsia="sv-SE"/>
        </w:rPr>
        <w:t>framework</w:t>
      </w:r>
      <w:proofErr w:type="spellEnd"/>
      <w:r w:rsidRPr="00755F64">
        <w:rPr>
          <w:rFonts w:eastAsia="Times New Roman" w:cs="Times New Roman"/>
          <w:color w:val="222222"/>
          <w:shd w:val="clear" w:color="auto" w:fill="FFFFFF"/>
          <w:lang w:eastAsia="sv-SE"/>
        </w:rPr>
        <w:t>. </w:t>
      </w:r>
      <w:r w:rsidRPr="00755F64">
        <w:rPr>
          <w:rFonts w:eastAsia="Times New Roman" w:cs="Times New Roman"/>
          <w:i/>
          <w:iCs/>
          <w:color w:val="222222"/>
          <w:lang w:eastAsia="sv-SE"/>
        </w:rPr>
        <w:t xml:space="preserve">International journal </w:t>
      </w:r>
      <w:proofErr w:type="spellStart"/>
      <w:r w:rsidRPr="00755F64">
        <w:rPr>
          <w:rFonts w:eastAsia="Times New Roman" w:cs="Times New Roman"/>
          <w:i/>
          <w:iCs/>
          <w:color w:val="222222"/>
          <w:lang w:eastAsia="sv-SE"/>
        </w:rPr>
        <w:t>of</w:t>
      </w:r>
      <w:proofErr w:type="spellEnd"/>
      <w:r w:rsidRPr="00755F64">
        <w:rPr>
          <w:rFonts w:eastAsia="Times New Roman" w:cs="Times New Roman"/>
          <w:i/>
          <w:iCs/>
          <w:color w:val="222222"/>
          <w:lang w:eastAsia="sv-SE"/>
        </w:rPr>
        <w:t xml:space="preserve"> </w:t>
      </w:r>
      <w:proofErr w:type="spellStart"/>
      <w:r w:rsidRPr="00755F64">
        <w:rPr>
          <w:rFonts w:eastAsia="Times New Roman" w:cs="Times New Roman"/>
          <w:i/>
          <w:iCs/>
          <w:color w:val="222222"/>
          <w:lang w:eastAsia="sv-SE"/>
        </w:rPr>
        <w:t>technology</w:t>
      </w:r>
      <w:proofErr w:type="spellEnd"/>
      <w:r w:rsidRPr="00755F64">
        <w:rPr>
          <w:rFonts w:eastAsia="Times New Roman" w:cs="Times New Roman"/>
          <w:i/>
          <w:iCs/>
          <w:color w:val="222222"/>
          <w:lang w:eastAsia="sv-SE"/>
        </w:rPr>
        <w:t xml:space="preserve"> in </w:t>
      </w:r>
      <w:proofErr w:type="spellStart"/>
      <w:r w:rsidRPr="00755F64">
        <w:rPr>
          <w:rFonts w:eastAsia="Times New Roman" w:cs="Times New Roman"/>
          <w:i/>
          <w:iCs/>
          <w:color w:val="222222"/>
          <w:lang w:eastAsia="sv-SE"/>
        </w:rPr>
        <w:t>teaching</w:t>
      </w:r>
      <w:proofErr w:type="spellEnd"/>
      <w:r w:rsidRPr="00755F64">
        <w:rPr>
          <w:rFonts w:eastAsia="Times New Roman" w:cs="Times New Roman"/>
          <w:i/>
          <w:iCs/>
          <w:color w:val="222222"/>
          <w:lang w:eastAsia="sv-SE"/>
        </w:rPr>
        <w:t xml:space="preserve"> and learning</w:t>
      </w:r>
      <w:r w:rsidRPr="00755F64">
        <w:rPr>
          <w:rFonts w:eastAsia="Times New Roman" w:cs="Times New Roman"/>
          <w:color w:val="222222"/>
          <w:shd w:val="clear" w:color="auto" w:fill="FFFFFF"/>
          <w:lang w:eastAsia="sv-SE"/>
        </w:rPr>
        <w:t>, </w:t>
      </w:r>
      <w:r w:rsidRPr="00755F64">
        <w:rPr>
          <w:rFonts w:eastAsia="Times New Roman" w:cs="Times New Roman"/>
          <w:i/>
          <w:iCs/>
          <w:color w:val="222222"/>
          <w:lang w:eastAsia="sv-SE"/>
        </w:rPr>
        <w:t>1</w:t>
      </w:r>
      <w:r w:rsidRPr="00755F64">
        <w:rPr>
          <w:rFonts w:eastAsia="Times New Roman" w:cs="Times New Roman"/>
          <w:color w:val="222222"/>
          <w:shd w:val="clear" w:color="auto" w:fill="FFFFFF"/>
          <w:lang w:eastAsia="sv-SE"/>
        </w:rPr>
        <w:t xml:space="preserve">(1), </w:t>
      </w:r>
      <w:r>
        <w:rPr>
          <w:rFonts w:eastAsia="Times New Roman" w:cs="Times New Roman"/>
          <w:color w:val="222222"/>
          <w:shd w:val="clear" w:color="auto" w:fill="FFFFFF"/>
          <w:lang w:eastAsia="sv-SE"/>
        </w:rPr>
        <w:t>pp.</w:t>
      </w:r>
      <w:r w:rsidRPr="00755F64">
        <w:rPr>
          <w:rFonts w:eastAsia="Times New Roman" w:cs="Times New Roman"/>
          <w:color w:val="222222"/>
          <w:shd w:val="clear" w:color="auto" w:fill="FFFFFF"/>
          <w:lang w:eastAsia="sv-SE"/>
        </w:rPr>
        <w:t>25-44.</w:t>
      </w:r>
    </w:p>
    <w:p w14:paraId="6FFF8C36" w14:textId="77777777" w:rsidR="00614A3E" w:rsidRDefault="00614A3E" w:rsidP="00F73E23">
      <w:pPr>
        <w:rPr>
          <w:rFonts w:eastAsia="Times New Roman" w:cs="Times New Roman"/>
          <w:lang w:eastAsia="sv-SE"/>
        </w:rPr>
      </w:pPr>
    </w:p>
    <w:p w14:paraId="54BB813A" w14:textId="1AC3235E" w:rsidR="00AC0AB9" w:rsidRDefault="00EB5DB7" w:rsidP="00F73E23">
      <w:pPr>
        <w:rPr>
          <w:rFonts w:eastAsia="Times New Roman" w:cs="Times New Roman"/>
          <w:lang w:eastAsia="sv-SE"/>
        </w:rPr>
      </w:pPr>
      <w:hyperlink r:id="rId14" w:history="1">
        <w:r w:rsidR="00614A3E" w:rsidRPr="00D062E7">
          <w:rPr>
            <w:rStyle w:val="Hyperlnk"/>
            <w:rFonts w:eastAsia="Times New Roman" w:cs="Times New Roman"/>
            <w:lang w:eastAsia="sv-SE"/>
          </w:rPr>
          <w:t>http://empresas.sence.cl/documentos/elearning/E-learning.%20Art%EDculo%20de%20Joanne%20Capper%20(Ingl%E9s).</w:t>
        </w:r>
        <w:proofErr w:type="spellStart"/>
        <w:r w:rsidR="00614A3E" w:rsidRPr="00D062E7">
          <w:rPr>
            <w:rStyle w:val="Hyperlnk"/>
            <w:rFonts w:eastAsia="Times New Roman" w:cs="Times New Roman"/>
            <w:lang w:eastAsia="sv-SE"/>
          </w:rPr>
          <w:t>pdf</w:t>
        </w:r>
        <w:proofErr w:type="spellEnd"/>
      </w:hyperlink>
    </w:p>
    <w:p w14:paraId="39B2F16C" w14:textId="77777777" w:rsidR="00614A3E" w:rsidRPr="00F73E23" w:rsidRDefault="00614A3E" w:rsidP="00F73E23">
      <w:pPr>
        <w:rPr>
          <w:rFonts w:eastAsia="Times New Roman" w:cs="Times New Roman"/>
          <w:lang w:eastAsia="sv-SE"/>
        </w:rPr>
      </w:pPr>
    </w:p>
    <w:p w14:paraId="009AF97B" w14:textId="77777777" w:rsidR="009F6ABC" w:rsidRPr="00604120" w:rsidRDefault="009F6ABC" w:rsidP="009F6ABC">
      <w:pPr>
        <w:rPr>
          <w:rFonts w:eastAsia="Times New Roman" w:cs="Times New Roman"/>
          <w:lang w:eastAsia="sv-SE"/>
        </w:rPr>
      </w:pPr>
      <w:proofErr w:type="spellStart"/>
      <w:r w:rsidRPr="00604120">
        <w:rPr>
          <w:rFonts w:eastAsia="Times New Roman" w:cs="Times New Roman"/>
          <w:color w:val="222222"/>
          <w:shd w:val="clear" w:color="auto" w:fill="FFFFFF"/>
          <w:lang w:eastAsia="sv-SE"/>
        </w:rPr>
        <w:t>Kauchak</w:t>
      </w:r>
      <w:proofErr w:type="spellEnd"/>
      <w:r w:rsidRPr="00604120">
        <w:rPr>
          <w:rFonts w:eastAsia="Times New Roman" w:cs="Times New Roman"/>
          <w:color w:val="222222"/>
          <w:shd w:val="clear" w:color="auto" w:fill="FFFFFF"/>
          <w:lang w:eastAsia="sv-SE"/>
        </w:rPr>
        <w:t xml:space="preserve">, </w:t>
      </w:r>
      <w:proofErr w:type="spellStart"/>
      <w:r w:rsidRPr="00604120">
        <w:rPr>
          <w:rFonts w:eastAsia="Times New Roman" w:cs="Times New Roman"/>
          <w:color w:val="222222"/>
          <w:shd w:val="clear" w:color="auto" w:fill="FFFFFF"/>
          <w:lang w:eastAsia="sv-SE"/>
        </w:rPr>
        <w:t>D.P</w:t>
      </w:r>
      <w:proofErr w:type="spellEnd"/>
      <w:r w:rsidRPr="00604120">
        <w:rPr>
          <w:rFonts w:eastAsia="Times New Roman" w:cs="Times New Roman"/>
          <w:color w:val="222222"/>
          <w:shd w:val="clear" w:color="auto" w:fill="FFFFFF"/>
          <w:lang w:eastAsia="sv-SE"/>
        </w:rPr>
        <w:t xml:space="preserve">. and Eggen, </w:t>
      </w:r>
      <w:proofErr w:type="spellStart"/>
      <w:r w:rsidRPr="00604120">
        <w:rPr>
          <w:rFonts w:eastAsia="Times New Roman" w:cs="Times New Roman"/>
          <w:color w:val="222222"/>
          <w:shd w:val="clear" w:color="auto" w:fill="FFFFFF"/>
          <w:lang w:eastAsia="sv-SE"/>
        </w:rPr>
        <w:t>P.D</w:t>
      </w:r>
      <w:proofErr w:type="spellEnd"/>
      <w:r w:rsidRPr="00604120">
        <w:rPr>
          <w:rFonts w:eastAsia="Times New Roman" w:cs="Times New Roman"/>
          <w:color w:val="222222"/>
          <w:shd w:val="clear" w:color="auto" w:fill="FFFFFF"/>
          <w:lang w:eastAsia="sv-SE"/>
        </w:rPr>
        <w:t xml:space="preserve">., 1993. Learning and </w:t>
      </w:r>
      <w:proofErr w:type="spellStart"/>
      <w:r w:rsidRPr="00604120">
        <w:rPr>
          <w:rFonts w:eastAsia="Times New Roman" w:cs="Times New Roman"/>
          <w:color w:val="222222"/>
          <w:shd w:val="clear" w:color="auto" w:fill="FFFFFF"/>
          <w:lang w:eastAsia="sv-SE"/>
        </w:rPr>
        <w:t>teaching</w:t>
      </w:r>
      <w:proofErr w:type="spellEnd"/>
      <w:r w:rsidRPr="00604120">
        <w:rPr>
          <w:rFonts w:eastAsia="Times New Roman" w:cs="Times New Roman"/>
          <w:color w:val="222222"/>
          <w:shd w:val="clear" w:color="auto" w:fill="FFFFFF"/>
          <w:lang w:eastAsia="sv-SE"/>
        </w:rPr>
        <w:t>. </w:t>
      </w:r>
      <w:r w:rsidRPr="00604120">
        <w:rPr>
          <w:rFonts w:eastAsia="Times New Roman" w:cs="Times New Roman"/>
          <w:i/>
          <w:iCs/>
          <w:color w:val="222222"/>
          <w:lang w:eastAsia="sv-SE"/>
        </w:rPr>
        <w:t xml:space="preserve">New York: </w:t>
      </w:r>
      <w:proofErr w:type="spellStart"/>
      <w:r w:rsidRPr="00604120">
        <w:rPr>
          <w:rFonts w:eastAsia="Times New Roman" w:cs="Times New Roman"/>
          <w:i/>
          <w:iCs/>
          <w:color w:val="222222"/>
          <w:lang w:eastAsia="sv-SE"/>
        </w:rPr>
        <w:t>Allyn</w:t>
      </w:r>
      <w:proofErr w:type="spellEnd"/>
      <w:r w:rsidRPr="00604120">
        <w:rPr>
          <w:rFonts w:eastAsia="Times New Roman" w:cs="Times New Roman"/>
          <w:i/>
          <w:iCs/>
          <w:color w:val="222222"/>
          <w:lang w:eastAsia="sv-SE"/>
        </w:rPr>
        <w:t xml:space="preserve"> Bacon</w:t>
      </w:r>
      <w:r w:rsidRPr="00604120">
        <w:rPr>
          <w:rFonts w:eastAsia="Times New Roman" w:cs="Times New Roman"/>
          <w:color w:val="222222"/>
          <w:shd w:val="clear" w:color="auto" w:fill="FFFFFF"/>
          <w:lang w:eastAsia="sv-SE"/>
        </w:rPr>
        <w:t>.</w:t>
      </w:r>
    </w:p>
    <w:p w14:paraId="515FB1E1" w14:textId="77777777" w:rsidR="00906BA4" w:rsidRDefault="00906BA4" w:rsidP="00BE71B5">
      <w:pPr>
        <w:rPr>
          <w:rFonts w:eastAsia="Times New Roman" w:cs="Times New Roman"/>
        </w:rPr>
      </w:pPr>
    </w:p>
    <w:p w14:paraId="018EC324" w14:textId="43C44391" w:rsidR="006F4B86" w:rsidRPr="00A317A5" w:rsidRDefault="006F4B86" w:rsidP="00BE71B5">
      <w:r w:rsidRPr="006F4B86">
        <w:t xml:space="preserve">Ambient </w:t>
      </w:r>
      <w:proofErr w:type="spellStart"/>
      <w:r w:rsidRPr="006F4B86">
        <w:t>Insight</w:t>
      </w:r>
      <w:proofErr w:type="spellEnd"/>
      <w:r w:rsidRPr="006F4B86">
        <w:t xml:space="preserve"> Research</w:t>
      </w:r>
      <w:r>
        <w:t xml:space="preserve">, </w:t>
      </w:r>
      <w:r>
        <w:rPr>
          <w:rFonts w:eastAsia="Times New Roman" w:cs="Times New Roman"/>
        </w:rPr>
        <w:t>rapport hämtat 6/6-2018</w:t>
      </w:r>
    </w:p>
    <w:p w14:paraId="0A785A76" w14:textId="00F4FCDB" w:rsidR="006F4B86" w:rsidRDefault="00EB5DB7" w:rsidP="00BE71B5">
      <w:pPr>
        <w:rPr>
          <w:rFonts w:eastAsia="Times New Roman" w:cs="Times New Roman"/>
        </w:rPr>
      </w:pPr>
      <w:hyperlink r:id="rId15" w:anchor="section1" w:history="1">
        <w:r w:rsidR="006F4B86" w:rsidRPr="00D062E7">
          <w:rPr>
            <w:rStyle w:val="Hyperlnk"/>
            <w:rFonts w:eastAsia="Times New Roman" w:cs="Times New Roman"/>
          </w:rPr>
          <w:t>http://www.ambientinsight.com/reports/elearning.aspx#section1</w:t>
        </w:r>
      </w:hyperlink>
      <w:r w:rsidR="006F4B86">
        <w:rPr>
          <w:rFonts w:eastAsia="Times New Roman" w:cs="Times New Roman"/>
        </w:rPr>
        <w:t xml:space="preserve"> </w:t>
      </w:r>
    </w:p>
    <w:p w14:paraId="5B60EB4A" w14:textId="77777777" w:rsidR="00A317A5" w:rsidRDefault="00A317A5" w:rsidP="00BE71B5">
      <w:pPr>
        <w:rPr>
          <w:rFonts w:eastAsia="Times New Roman" w:cs="Times New Roman"/>
        </w:rPr>
      </w:pPr>
    </w:p>
    <w:p w14:paraId="37D42B5B" w14:textId="6190257D" w:rsidR="00A317A5" w:rsidRDefault="00A317A5" w:rsidP="00BE71B5">
      <w:pPr>
        <w:rPr>
          <w:rFonts w:eastAsia="Times New Roman" w:cs="Times New Roman"/>
        </w:rPr>
      </w:pPr>
      <w:r>
        <w:rPr>
          <w:rFonts w:eastAsia="Times New Roman" w:cs="Times New Roman"/>
        </w:rPr>
        <w:t>Riksdagen</w:t>
      </w:r>
    </w:p>
    <w:p w14:paraId="302F5904" w14:textId="3F4FE556" w:rsidR="00A317A5" w:rsidRDefault="00EB5DB7" w:rsidP="00BE71B5">
      <w:pPr>
        <w:rPr>
          <w:rFonts w:eastAsia="Times New Roman" w:cs="Times New Roman"/>
        </w:rPr>
      </w:pPr>
      <w:hyperlink r:id="rId16" w:history="1">
        <w:r w:rsidR="00A317A5" w:rsidRPr="00D062E7">
          <w:rPr>
            <w:rStyle w:val="Hyperlnk"/>
            <w:rFonts w:eastAsia="Times New Roman" w:cs="Times New Roman"/>
          </w:rPr>
          <w:t>https://data.riksdagen.se/fil/5DB2B1BF-429C-4CB6-8468-4B5B05C8D7CF</w:t>
        </w:r>
      </w:hyperlink>
    </w:p>
    <w:p w14:paraId="10D78F14" w14:textId="77777777" w:rsidR="004018CB" w:rsidRDefault="004018CB" w:rsidP="00BE71B5">
      <w:pPr>
        <w:rPr>
          <w:rFonts w:eastAsia="Times New Roman" w:cs="Times New Roman"/>
        </w:rPr>
      </w:pPr>
    </w:p>
    <w:p w14:paraId="3898B7A6" w14:textId="28EDF839" w:rsidR="004018CB" w:rsidRDefault="004018CB" w:rsidP="00BE71B5">
      <w:pPr>
        <w:rPr>
          <w:rFonts w:eastAsia="Times New Roman" w:cs="Times New Roman"/>
        </w:rPr>
      </w:pPr>
      <w:r>
        <w:rPr>
          <w:rFonts w:eastAsia="Times New Roman" w:cs="Times New Roman"/>
        </w:rPr>
        <w:t>T</w:t>
      </w:r>
      <w:r w:rsidRPr="004018CB">
        <w:rPr>
          <w:rFonts w:eastAsia="Times New Roman" w:cs="Times New Roman"/>
        </w:rPr>
        <w:t>riglyf</w:t>
      </w:r>
    </w:p>
    <w:p w14:paraId="71FB07AC" w14:textId="14C80D37" w:rsidR="00A317A5" w:rsidRDefault="00EB5DB7" w:rsidP="00BE71B5">
      <w:pPr>
        <w:rPr>
          <w:rFonts w:eastAsia="Times New Roman" w:cs="Times New Roman"/>
        </w:rPr>
      </w:pPr>
      <w:hyperlink r:id="rId17" w:history="1">
        <w:r w:rsidR="007B7CF6" w:rsidRPr="00D062E7">
          <w:rPr>
            <w:rStyle w:val="Hyperlnk"/>
            <w:rFonts w:eastAsia="Times New Roman" w:cs="Times New Roman"/>
          </w:rPr>
          <w:t>http://www.triglyf.se/branschanalys/branschanalys-e-learning-sverige-2015/</w:t>
        </w:r>
      </w:hyperlink>
    </w:p>
    <w:p w14:paraId="4325F68A" w14:textId="77777777" w:rsidR="007B7CF6" w:rsidRDefault="007B7CF6" w:rsidP="00BE71B5">
      <w:pPr>
        <w:rPr>
          <w:rFonts w:eastAsia="Times New Roman" w:cs="Times New Roman"/>
        </w:rPr>
      </w:pPr>
    </w:p>
    <w:p w14:paraId="298B8BBE" w14:textId="697CD2C2" w:rsidR="007B7CF6" w:rsidRDefault="007B7CF6" w:rsidP="00BE71B5">
      <w:pPr>
        <w:rPr>
          <w:rFonts w:eastAsia="Times New Roman" w:cs="Times New Roman"/>
        </w:rPr>
      </w:pPr>
      <w:r>
        <w:rPr>
          <w:rFonts w:eastAsia="Times New Roman" w:cs="Times New Roman"/>
        </w:rPr>
        <w:t>Teorier -läs</w:t>
      </w:r>
    </w:p>
    <w:p w14:paraId="59AFA2E3" w14:textId="7B849D18" w:rsidR="007B7CF6" w:rsidRDefault="00EB5DB7" w:rsidP="00BE71B5">
      <w:pPr>
        <w:rPr>
          <w:rFonts w:eastAsia="Times New Roman" w:cs="Times New Roman"/>
        </w:rPr>
      </w:pPr>
      <w:hyperlink r:id="rId18" w:history="1">
        <w:r w:rsidR="007B7CF6" w:rsidRPr="00D062E7">
          <w:rPr>
            <w:rStyle w:val="Hyperlnk"/>
            <w:rFonts w:eastAsia="Times New Roman" w:cs="Times New Roman"/>
          </w:rPr>
          <w:t>https://waset.org/publications/12654/is-e-learning-based-on-learning-theories-a-literature-review</w:t>
        </w:r>
      </w:hyperlink>
    </w:p>
    <w:p w14:paraId="03792DC4" w14:textId="77777777" w:rsidR="0010259A" w:rsidRDefault="0010259A" w:rsidP="00BE71B5">
      <w:pPr>
        <w:rPr>
          <w:rFonts w:eastAsia="Times New Roman" w:cs="Times New Roman"/>
        </w:rPr>
      </w:pPr>
    </w:p>
    <w:p w14:paraId="129029CE" w14:textId="77777777" w:rsidR="0010259A" w:rsidRDefault="0010259A" w:rsidP="0010259A">
      <w:pPr>
        <w:rPr>
          <w:rFonts w:eastAsia="Times New Roman" w:cs="Times New Roman"/>
          <w:color w:val="222222"/>
          <w:shd w:val="clear" w:color="auto" w:fill="FFFFFF"/>
          <w:lang w:eastAsia="sv-SE"/>
        </w:rPr>
      </w:pPr>
      <w:proofErr w:type="spellStart"/>
      <w:r w:rsidRPr="0010259A">
        <w:rPr>
          <w:rFonts w:eastAsia="Times New Roman" w:cs="Times New Roman"/>
          <w:color w:val="222222"/>
          <w:shd w:val="clear" w:color="auto" w:fill="FFFFFF"/>
          <w:lang w:eastAsia="sv-SE"/>
        </w:rPr>
        <w:t>Mehanna</w:t>
      </w:r>
      <w:proofErr w:type="spellEnd"/>
      <w:r w:rsidRPr="0010259A">
        <w:rPr>
          <w:rFonts w:eastAsia="Times New Roman" w:cs="Times New Roman"/>
          <w:color w:val="222222"/>
          <w:shd w:val="clear" w:color="auto" w:fill="FFFFFF"/>
          <w:lang w:eastAsia="sv-SE"/>
        </w:rPr>
        <w:t xml:space="preserve">, </w:t>
      </w:r>
      <w:proofErr w:type="spellStart"/>
      <w:r w:rsidRPr="0010259A">
        <w:rPr>
          <w:rFonts w:eastAsia="Times New Roman" w:cs="Times New Roman"/>
          <w:color w:val="222222"/>
          <w:shd w:val="clear" w:color="auto" w:fill="FFFFFF"/>
          <w:lang w:eastAsia="sv-SE"/>
        </w:rPr>
        <w:t>W.N</w:t>
      </w:r>
      <w:proofErr w:type="spellEnd"/>
      <w:r w:rsidRPr="0010259A">
        <w:rPr>
          <w:rFonts w:eastAsia="Times New Roman" w:cs="Times New Roman"/>
          <w:color w:val="222222"/>
          <w:shd w:val="clear" w:color="auto" w:fill="FFFFFF"/>
          <w:lang w:eastAsia="sv-SE"/>
        </w:rPr>
        <w:t>., 2004. e-</w:t>
      </w:r>
      <w:proofErr w:type="spellStart"/>
      <w:r w:rsidRPr="0010259A">
        <w:rPr>
          <w:rFonts w:eastAsia="Times New Roman" w:cs="Times New Roman"/>
          <w:color w:val="222222"/>
          <w:shd w:val="clear" w:color="auto" w:fill="FFFFFF"/>
          <w:lang w:eastAsia="sv-SE"/>
        </w:rPr>
        <w:t>Pedagogy</w:t>
      </w:r>
      <w:proofErr w:type="spellEnd"/>
      <w:r w:rsidRPr="0010259A">
        <w:rPr>
          <w:rFonts w:eastAsia="Times New Roman" w:cs="Times New Roman"/>
          <w:color w:val="222222"/>
          <w:shd w:val="clear" w:color="auto" w:fill="FFFFFF"/>
          <w:lang w:eastAsia="sv-SE"/>
        </w:rPr>
        <w:t xml:space="preserve">: the </w:t>
      </w:r>
      <w:proofErr w:type="spellStart"/>
      <w:r w:rsidRPr="0010259A">
        <w:rPr>
          <w:rFonts w:eastAsia="Times New Roman" w:cs="Times New Roman"/>
          <w:color w:val="222222"/>
          <w:shd w:val="clear" w:color="auto" w:fill="FFFFFF"/>
          <w:lang w:eastAsia="sv-SE"/>
        </w:rPr>
        <w:t>pedagogies</w:t>
      </w:r>
      <w:proofErr w:type="spellEnd"/>
      <w:r w:rsidRPr="0010259A">
        <w:rPr>
          <w:rFonts w:eastAsia="Times New Roman" w:cs="Times New Roman"/>
          <w:color w:val="222222"/>
          <w:shd w:val="clear" w:color="auto" w:fill="FFFFFF"/>
          <w:lang w:eastAsia="sv-SE"/>
        </w:rPr>
        <w:t xml:space="preserve"> </w:t>
      </w:r>
      <w:proofErr w:type="spellStart"/>
      <w:r w:rsidRPr="0010259A">
        <w:rPr>
          <w:rFonts w:eastAsia="Times New Roman" w:cs="Times New Roman"/>
          <w:color w:val="222222"/>
          <w:shd w:val="clear" w:color="auto" w:fill="FFFFFF"/>
          <w:lang w:eastAsia="sv-SE"/>
        </w:rPr>
        <w:t>of</w:t>
      </w:r>
      <w:proofErr w:type="spellEnd"/>
      <w:r w:rsidRPr="0010259A">
        <w:rPr>
          <w:rFonts w:eastAsia="Times New Roman" w:cs="Times New Roman"/>
          <w:color w:val="222222"/>
          <w:shd w:val="clear" w:color="auto" w:fill="FFFFFF"/>
          <w:lang w:eastAsia="sv-SE"/>
        </w:rPr>
        <w:t xml:space="preserve"> e-learning. </w:t>
      </w:r>
      <w:r w:rsidRPr="0010259A">
        <w:rPr>
          <w:rFonts w:eastAsia="Times New Roman" w:cs="Times New Roman"/>
          <w:i/>
          <w:iCs/>
          <w:color w:val="222222"/>
          <w:lang w:eastAsia="sv-SE"/>
        </w:rPr>
        <w:t>ALT-J</w:t>
      </w:r>
      <w:r w:rsidRPr="0010259A">
        <w:rPr>
          <w:rFonts w:eastAsia="Times New Roman" w:cs="Times New Roman"/>
          <w:color w:val="222222"/>
          <w:shd w:val="clear" w:color="auto" w:fill="FFFFFF"/>
          <w:lang w:eastAsia="sv-SE"/>
        </w:rPr>
        <w:t>, </w:t>
      </w:r>
      <w:r w:rsidRPr="0010259A">
        <w:rPr>
          <w:rFonts w:eastAsia="Times New Roman" w:cs="Times New Roman"/>
          <w:i/>
          <w:iCs/>
          <w:color w:val="222222"/>
          <w:lang w:eastAsia="sv-SE"/>
        </w:rPr>
        <w:t>12</w:t>
      </w:r>
      <w:r w:rsidRPr="0010259A">
        <w:rPr>
          <w:rFonts w:eastAsia="Times New Roman" w:cs="Times New Roman"/>
          <w:color w:val="222222"/>
          <w:shd w:val="clear" w:color="auto" w:fill="FFFFFF"/>
          <w:lang w:eastAsia="sv-SE"/>
        </w:rPr>
        <w:t>(3), pp.279-293.</w:t>
      </w:r>
    </w:p>
    <w:p w14:paraId="1BE10A27" w14:textId="77777777" w:rsidR="00C35AD4" w:rsidRDefault="00C35AD4" w:rsidP="0010259A">
      <w:pPr>
        <w:rPr>
          <w:rFonts w:eastAsia="Times New Roman" w:cs="Times New Roman"/>
          <w:color w:val="222222"/>
          <w:shd w:val="clear" w:color="auto" w:fill="FFFFFF"/>
          <w:lang w:eastAsia="sv-SE"/>
        </w:rPr>
      </w:pPr>
    </w:p>
    <w:p w14:paraId="234F3523" w14:textId="30B657AF" w:rsidR="00C35AD4" w:rsidRPr="0010259A" w:rsidRDefault="00C35AD4" w:rsidP="0010259A">
      <w:pPr>
        <w:rPr>
          <w:rFonts w:eastAsia="Times New Roman" w:cs="Times New Roman"/>
          <w:lang w:eastAsia="sv-SE"/>
        </w:rPr>
      </w:pPr>
      <w:proofErr w:type="spellStart"/>
      <w:r>
        <w:rPr>
          <w:rFonts w:eastAsia="Times New Roman" w:cs="Times New Roman"/>
          <w:color w:val="222222"/>
          <w:shd w:val="clear" w:color="auto" w:fill="FFFFFF"/>
          <w:lang w:eastAsia="sv-SE"/>
        </w:rPr>
        <w:t>Mayes</w:t>
      </w:r>
      <w:proofErr w:type="spellEnd"/>
      <w:proofErr w:type="gramStart"/>
      <w:r>
        <w:rPr>
          <w:rFonts w:eastAsia="Times New Roman" w:cs="Times New Roman"/>
          <w:color w:val="222222"/>
          <w:shd w:val="clear" w:color="auto" w:fill="FFFFFF"/>
          <w:lang w:eastAsia="sv-SE"/>
        </w:rPr>
        <w:t>..</w:t>
      </w:r>
      <w:proofErr w:type="gramEnd"/>
      <w:r>
        <w:rPr>
          <w:rFonts w:eastAsia="Times New Roman" w:cs="Times New Roman"/>
          <w:color w:val="222222"/>
          <w:shd w:val="clear" w:color="auto" w:fill="FFFFFF"/>
          <w:lang w:eastAsia="sv-SE"/>
        </w:rPr>
        <w:t>lägg till källa</w:t>
      </w:r>
    </w:p>
    <w:p w14:paraId="011A5369" w14:textId="77777777" w:rsidR="007B7CF6" w:rsidRDefault="007B7CF6" w:rsidP="00BE71B5">
      <w:pPr>
        <w:rPr>
          <w:rFonts w:eastAsia="Times New Roman" w:cs="Times New Roman"/>
        </w:rPr>
      </w:pPr>
    </w:p>
    <w:p w14:paraId="78EFD9FE" w14:textId="77777777" w:rsidR="00A54245" w:rsidRDefault="00A54245" w:rsidP="00A54245">
      <w:pPr>
        <w:rPr>
          <w:rFonts w:eastAsia="Times New Roman" w:cs="Times New Roman"/>
          <w:color w:val="222222"/>
          <w:shd w:val="clear" w:color="auto" w:fill="FFFFFF"/>
          <w:lang w:eastAsia="sv-SE"/>
        </w:rPr>
      </w:pPr>
      <w:proofErr w:type="spellStart"/>
      <w:r w:rsidRPr="00A54245">
        <w:rPr>
          <w:rFonts w:eastAsia="Times New Roman" w:cs="Times New Roman"/>
          <w:color w:val="222222"/>
          <w:shd w:val="clear" w:color="auto" w:fill="FFFFFF"/>
          <w:lang w:eastAsia="sv-SE"/>
        </w:rPr>
        <w:t>Tynjälä</w:t>
      </w:r>
      <w:proofErr w:type="spellEnd"/>
      <w:r w:rsidRPr="00A54245">
        <w:rPr>
          <w:rFonts w:eastAsia="Times New Roman" w:cs="Times New Roman"/>
          <w:color w:val="222222"/>
          <w:shd w:val="clear" w:color="auto" w:fill="FFFFFF"/>
          <w:lang w:eastAsia="sv-SE"/>
        </w:rPr>
        <w:t xml:space="preserve">, P. and Häkkinen, P., 2005. E-learning at </w:t>
      </w:r>
      <w:proofErr w:type="spellStart"/>
      <w:r w:rsidRPr="00A54245">
        <w:rPr>
          <w:rFonts w:eastAsia="Times New Roman" w:cs="Times New Roman"/>
          <w:color w:val="222222"/>
          <w:shd w:val="clear" w:color="auto" w:fill="FFFFFF"/>
          <w:lang w:eastAsia="sv-SE"/>
        </w:rPr>
        <w:t>work</w:t>
      </w:r>
      <w:proofErr w:type="spellEnd"/>
      <w:r w:rsidRPr="00A54245">
        <w:rPr>
          <w:rFonts w:eastAsia="Times New Roman" w:cs="Times New Roman"/>
          <w:color w:val="222222"/>
          <w:shd w:val="clear" w:color="auto" w:fill="FFFFFF"/>
          <w:lang w:eastAsia="sv-SE"/>
        </w:rPr>
        <w:t xml:space="preserve">: </w:t>
      </w:r>
      <w:proofErr w:type="spellStart"/>
      <w:r w:rsidRPr="00A54245">
        <w:rPr>
          <w:rFonts w:eastAsia="Times New Roman" w:cs="Times New Roman"/>
          <w:color w:val="222222"/>
          <w:shd w:val="clear" w:color="auto" w:fill="FFFFFF"/>
          <w:lang w:eastAsia="sv-SE"/>
        </w:rPr>
        <w:t>theoretical</w:t>
      </w:r>
      <w:proofErr w:type="spellEnd"/>
      <w:r w:rsidRPr="00A54245">
        <w:rPr>
          <w:rFonts w:eastAsia="Times New Roman" w:cs="Times New Roman"/>
          <w:color w:val="222222"/>
          <w:shd w:val="clear" w:color="auto" w:fill="FFFFFF"/>
          <w:lang w:eastAsia="sv-SE"/>
        </w:rPr>
        <w:t xml:space="preserve"> underpinnings and </w:t>
      </w:r>
      <w:proofErr w:type="spellStart"/>
      <w:r w:rsidRPr="00A54245">
        <w:rPr>
          <w:rFonts w:eastAsia="Times New Roman" w:cs="Times New Roman"/>
          <w:color w:val="222222"/>
          <w:shd w:val="clear" w:color="auto" w:fill="FFFFFF"/>
          <w:lang w:eastAsia="sv-SE"/>
        </w:rPr>
        <w:t>pedagogical</w:t>
      </w:r>
      <w:proofErr w:type="spellEnd"/>
      <w:r w:rsidRPr="00A54245">
        <w:rPr>
          <w:rFonts w:eastAsia="Times New Roman" w:cs="Times New Roman"/>
          <w:color w:val="222222"/>
          <w:shd w:val="clear" w:color="auto" w:fill="FFFFFF"/>
          <w:lang w:eastAsia="sv-SE"/>
        </w:rPr>
        <w:t xml:space="preserve"> </w:t>
      </w:r>
      <w:proofErr w:type="spellStart"/>
      <w:r w:rsidRPr="00A54245">
        <w:rPr>
          <w:rFonts w:eastAsia="Times New Roman" w:cs="Times New Roman"/>
          <w:color w:val="222222"/>
          <w:shd w:val="clear" w:color="auto" w:fill="FFFFFF"/>
          <w:lang w:eastAsia="sv-SE"/>
        </w:rPr>
        <w:t>challenges</w:t>
      </w:r>
      <w:proofErr w:type="spellEnd"/>
      <w:r w:rsidRPr="00A54245">
        <w:rPr>
          <w:rFonts w:eastAsia="Times New Roman" w:cs="Times New Roman"/>
          <w:color w:val="222222"/>
          <w:shd w:val="clear" w:color="auto" w:fill="FFFFFF"/>
          <w:lang w:eastAsia="sv-SE"/>
        </w:rPr>
        <w:t>. </w:t>
      </w:r>
      <w:r w:rsidRPr="00A54245">
        <w:rPr>
          <w:rFonts w:eastAsia="Times New Roman" w:cs="Times New Roman"/>
          <w:i/>
          <w:iCs/>
          <w:color w:val="222222"/>
          <w:lang w:eastAsia="sv-SE"/>
        </w:rPr>
        <w:t xml:space="preserve">Journal </w:t>
      </w:r>
      <w:proofErr w:type="spellStart"/>
      <w:r w:rsidRPr="00A54245">
        <w:rPr>
          <w:rFonts w:eastAsia="Times New Roman" w:cs="Times New Roman"/>
          <w:i/>
          <w:iCs/>
          <w:color w:val="222222"/>
          <w:lang w:eastAsia="sv-SE"/>
        </w:rPr>
        <w:t>of</w:t>
      </w:r>
      <w:proofErr w:type="spellEnd"/>
      <w:r w:rsidRPr="00A54245">
        <w:rPr>
          <w:rFonts w:eastAsia="Times New Roman" w:cs="Times New Roman"/>
          <w:i/>
          <w:iCs/>
          <w:color w:val="222222"/>
          <w:lang w:eastAsia="sv-SE"/>
        </w:rPr>
        <w:t xml:space="preserve"> </w:t>
      </w:r>
      <w:proofErr w:type="spellStart"/>
      <w:r w:rsidRPr="00A54245">
        <w:rPr>
          <w:rFonts w:eastAsia="Times New Roman" w:cs="Times New Roman"/>
          <w:i/>
          <w:iCs/>
          <w:color w:val="222222"/>
          <w:lang w:eastAsia="sv-SE"/>
        </w:rPr>
        <w:t>Workplace</w:t>
      </w:r>
      <w:proofErr w:type="spellEnd"/>
      <w:r w:rsidRPr="00A54245">
        <w:rPr>
          <w:rFonts w:eastAsia="Times New Roman" w:cs="Times New Roman"/>
          <w:i/>
          <w:iCs/>
          <w:color w:val="222222"/>
          <w:lang w:eastAsia="sv-SE"/>
        </w:rPr>
        <w:t xml:space="preserve"> Learning</w:t>
      </w:r>
      <w:r w:rsidRPr="00A54245">
        <w:rPr>
          <w:rFonts w:eastAsia="Times New Roman" w:cs="Times New Roman"/>
          <w:color w:val="222222"/>
          <w:shd w:val="clear" w:color="auto" w:fill="FFFFFF"/>
          <w:lang w:eastAsia="sv-SE"/>
        </w:rPr>
        <w:t>, </w:t>
      </w:r>
      <w:r w:rsidRPr="00A54245">
        <w:rPr>
          <w:rFonts w:eastAsia="Times New Roman" w:cs="Times New Roman"/>
          <w:i/>
          <w:iCs/>
          <w:color w:val="222222"/>
          <w:lang w:eastAsia="sv-SE"/>
        </w:rPr>
        <w:t>17</w:t>
      </w:r>
      <w:r w:rsidRPr="00A54245">
        <w:rPr>
          <w:rFonts w:eastAsia="Times New Roman" w:cs="Times New Roman"/>
          <w:color w:val="222222"/>
          <w:shd w:val="clear" w:color="auto" w:fill="FFFFFF"/>
          <w:lang w:eastAsia="sv-SE"/>
        </w:rPr>
        <w:t>(5/6), pp.318-336.</w:t>
      </w:r>
    </w:p>
    <w:p w14:paraId="6D79E4CA" w14:textId="77777777" w:rsidR="00B87E91" w:rsidRDefault="00B87E91" w:rsidP="00A54245">
      <w:pPr>
        <w:rPr>
          <w:rFonts w:eastAsia="Times New Roman" w:cs="Times New Roman"/>
          <w:color w:val="222222"/>
          <w:shd w:val="clear" w:color="auto" w:fill="FFFFFF"/>
          <w:lang w:eastAsia="sv-SE"/>
        </w:rPr>
      </w:pPr>
    </w:p>
    <w:p w14:paraId="04DF933B" w14:textId="6DB8B8FC" w:rsidR="00B87E91" w:rsidRPr="00B87E91" w:rsidRDefault="00B87E91" w:rsidP="00B87E91">
      <w:pPr>
        <w:rPr>
          <w:rFonts w:eastAsia="Times New Roman" w:cs="Times New Roman"/>
          <w:lang w:eastAsia="sv-SE"/>
        </w:rPr>
      </w:pPr>
      <w:proofErr w:type="spellStart"/>
      <w:r w:rsidRPr="00B87E91">
        <w:rPr>
          <w:rFonts w:eastAsia="Times New Roman" w:cs="Times New Roman"/>
          <w:color w:val="222222"/>
          <w:shd w:val="clear" w:color="auto" w:fill="FFFFFF"/>
          <w:lang w:eastAsia="sv-SE"/>
        </w:rPr>
        <w:t>Pange</w:t>
      </w:r>
      <w:proofErr w:type="spellEnd"/>
      <w:r w:rsidRPr="00B87E91">
        <w:rPr>
          <w:rFonts w:eastAsia="Times New Roman" w:cs="Times New Roman"/>
          <w:color w:val="222222"/>
          <w:shd w:val="clear" w:color="auto" w:fill="FFFFFF"/>
          <w:lang w:eastAsia="sv-SE"/>
        </w:rPr>
        <w:t xml:space="preserve">, A. and </w:t>
      </w:r>
      <w:proofErr w:type="spellStart"/>
      <w:r w:rsidRPr="00B87E91">
        <w:rPr>
          <w:rFonts w:eastAsia="Times New Roman" w:cs="Times New Roman"/>
          <w:color w:val="222222"/>
          <w:shd w:val="clear" w:color="auto" w:fill="FFFFFF"/>
          <w:lang w:eastAsia="sv-SE"/>
        </w:rPr>
        <w:t>Pange</w:t>
      </w:r>
      <w:proofErr w:type="spellEnd"/>
      <w:r w:rsidRPr="00B87E91">
        <w:rPr>
          <w:rFonts w:eastAsia="Times New Roman" w:cs="Times New Roman"/>
          <w:color w:val="222222"/>
          <w:shd w:val="clear" w:color="auto" w:fill="FFFFFF"/>
          <w:lang w:eastAsia="sv-SE"/>
        </w:rPr>
        <w:t xml:space="preserve">, J., 2011. Is e-learning </w:t>
      </w:r>
      <w:proofErr w:type="spellStart"/>
      <w:r w:rsidRPr="00B87E91">
        <w:rPr>
          <w:rFonts w:eastAsia="Times New Roman" w:cs="Times New Roman"/>
          <w:color w:val="222222"/>
          <w:shd w:val="clear" w:color="auto" w:fill="FFFFFF"/>
          <w:lang w:eastAsia="sv-SE"/>
        </w:rPr>
        <w:t>based</w:t>
      </w:r>
      <w:proofErr w:type="spellEnd"/>
      <w:r w:rsidRPr="00B87E91">
        <w:rPr>
          <w:rFonts w:eastAsia="Times New Roman" w:cs="Times New Roman"/>
          <w:color w:val="222222"/>
          <w:shd w:val="clear" w:color="auto" w:fill="FFFFFF"/>
          <w:lang w:eastAsia="sv-SE"/>
        </w:rPr>
        <w:t xml:space="preserve"> on learning </w:t>
      </w:r>
      <w:proofErr w:type="spellStart"/>
      <w:r w:rsidRPr="00B87E91">
        <w:rPr>
          <w:rFonts w:eastAsia="Times New Roman" w:cs="Times New Roman"/>
          <w:color w:val="222222"/>
          <w:shd w:val="clear" w:color="auto" w:fill="FFFFFF"/>
          <w:lang w:eastAsia="sv-SE"/>
        </w:rPr>
        <w:t>theories</w:t>
      </w:r>
      <w:proofErr w:type="spellEnd"/>
      <w:r w:rsidRPr="00B87E91">
        <w:rPr>
          <w:rFonts w:eastAsia="Times New Roman" w:cs="Times New Roman"/>
          <w:color w:val="222222"/>
          <w:shd w:val="clear" w:color="auto" w:fill="FFFFFF"/>
          <w:lang w:eastAsia="sv-SE"/>
        </w:rPr>
        <w:t>. </w:t>
      </w:r>
      <w:r w:rsidRPr="00B87E91">
        <w:rPr>
          <w:rFonts w:eastAsia="Times New Roman" w:cs="Times New Roman"/>
          <w:i/>
          <w:iCs/>
          <w:color w:val="222222"/>
          <w:lang w:eastAsia="sv-SE"/>
        </w:rPr>
        <w:t xml:space="preserve">A </w:t>
      </w:r>
      <w:proofErr w:type="spellStart"/>
      <w:r w:rsidRPr="00B87E91">
        <w:rPr>
          <w:rFonts w:eastAsia="Times New Roman" w:cs="Times New Roman"/>
          <w:i/>
          <w:iCs/>
          <w:color w:val="222222"/>
          <w:lang w:eastAsia="sv-SE"/>
        </w:rPr>
        <w:t>literature</w:t>
      </w:r>
      <w:proofErr w:type="spellEnd"/>
      <w:r w:rsidRPr="00B87E91">
        <w:rPr>
          <w:rFonts w:eastAsia="Times New Roman" w:cs="Times New Roman"/>
          <w:color w:val="222222"/>
          <w:shd w:val="clear" w:color="auto" w:fill="FFFFFF"/>
          <w:lang w:eastAsia="sv-SE"/>
        </w:rPr>
        <w:t>.</w:t>
      </w:r>
      <w:r>
        <w:rPr>
          <w:rFonts w:eastAsia="Times New Roman" w:cs="Times New Roman"/>
          <w:color w:val="222222"/>
          <w:shd w:val="clear" w:color="auto" w:fill="FFFFFF"/>
          <w:lang w:eastAsia="sv-SE"/>
        </w:rPr>
        <w:t xml:space="preserve"> </w:t>
      </w:r>
      <w:r w:rsidRPr="00B87E91">
        <w:rPr>
          <w:rFonts w:cs="Times New Roman"/>
          <w:i/>
          <w:iCs/>
        </w:rPr>
        <w:t xml:space="preserve">World Academy </w:t>
      </w:r>
      <w:proofErr w:type="spellStart"/>
      <w:r w:rsidRPr="00B87E91">
        <w:rPr>
          <w:rFonts w:cs="Times New Roman"/>
          <w:i/>
          <w:iCs/>
        </w:rPr>
        <w:t>of</w:t>
      </w:r>
      <w:proofErr w:type="spellEnd"/>
      <w:r w:rsidRPr="00B87E91">
        <w:rPr>
          <w:rFonts w:cs="Times New Roman"/>
          <w:i/>
          <w:iCs/>
        </w:rPr>
        <w:t xml:space="preserve"> Science, </w:t>
      </w:r>
      <w:proofErr w:type="spellStart"/>
      <w:r w:rsidRPr="00B87E91">
        <w:rPr>
          <w:rFonts w:cs="Times New Roman"/>
          <w:i/>
          <w:iCs/>
        </w:rPr>
        <w:t>Engineering</w:t>
      </w:r>
      <w:proofErr w:type="spellEnd"/>
      <w:r w:rsidRPr="00B87E91">
        <w:rPr>
          <w:rFonts w:cs="Times New Roman"/>
          <w:i/>
          <w:iCs/>
        </w:rPr>
        <w:t xml:space="preserve"> &amp; </w:t>
      </w:r>
      <w:proofErr w:type="spellStart"/>
      <w:r w:rsidRPr="00B87E91">
        <w:rPr>
          <w:rFonts w:cs="Times New Roman"/>
          <w:i/>
          <w:iCs/>
        </w:rPr>
        <w:t>Technology</w:t>
      </w:r>
      <w:proofErr w:type="spellEnd"/>
      <w:r w:rsidRPr="00B87E91">
        <w:rPr>
          <w:rFonts w:cs="Times New Roman"/>
          <w:i/>
          <w:iCs/>
        </w:rPr>
        <w:t>, 8</w:t>
      </w:r>
      <w:r w:rsidRPr="00B87E91">
        <w:rPr>
          <w:rFonts w:cs="Times New Roman"/>
        </w:rPr>
        <w:t>,</w:t>
      </w:r>
      <w:r>
        <w:t xml:space="preserve"> </w:t>
      </w:r>
      <w:proofErr w:type="spellStart"/>
      <w:r>
        <w:t>pp</w:t>
      </w:r>
      <w:proofErr w:type="spellEnd"/>
      <w:r>
        <w:t>.</w:t>
      </w:r>
      <w:r w:rsidRPr="00B87E91">
        <w:rPr>
          <w:rFonts w:cs="Times New Roman"/>
        </w:rPr>
        <w:t xml:space="preserve"> 62–66. </w:t>
      </w:r>
    </w:p>
    <w:p w14:paraId="784B0414" w14:textId="77777777" w:rsidR="00B87E91" w:rsidRPr="00A54245" w:rsidRDefault="00B87E91" w:rsidP="00A54245">
      <w:pPr>
        <w:rPr>
          <w:rFonts w:eastAsia="Times New Roman" w:cs="Times New Roman"/>
          <w:lang w:eastAsia="sv-SE"/>
        </w:rPr>
      </w:pPr>
    </w:p>
    <w:p w14:paraId="132C73D4" w14:textId="77777777" w:rsidR="004F3795" w:rsidRPr="004F3795" w:rsidRDefault="004F3795" w:rsidP="004F3795">
      <w:pPr>
        <w:rPr>
          <w:rFonts w:eastAsia="Times New Roman" w:cs="Times New Roman"/>
          <w:lang w:eastAsia="sv-SE"/>
        </w:rPr>
      </w:pPr>
      <w:proofErr w:type="spellStart"/>
      <w:r w:rsidRPr="004F3795">
        <w:rPr>
          <w:rFonts w:eastAsia="Times New Roman" w:cs="Times New Roman"/>
          <w:color w:val="222222"/>
          <w:shd w:val="clear" w:color="auto" w:fill="FFFFFF"/>
          <w:lang w:eastAsia="sv-SE"/>
        </w:rPr>
        <w:t>Yeh</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Y.C</w:t>
      </w:r>
      <w:proofErr w:type="spellEnd"/>
      <w:r w:rsidRPr="004F3795">
        <w:rPr>
          <w:rFonts w:eastAsia="Times New Roman" w:cs="Times New Roman"/>
          <w:color w:val="222222"/>
          <w:shd w:val="clear" w:color="auto" w:fill="FFFFFF"/>
          <w:lang w:eastAsia="sv-SE"/>
        </w:rPr>
        <w:t xml:space="preserve">., 2009. </w:t>
      </w:r>
      <w:proofErr w:type="spellStart"/>
      <w:r w:rsidRPr="004F3795">
        <w:rPr>
          <w:rFonts w:eastAsia="Times New Roman" w:cs="Times New Roman"/>
          <w:color w:val="222222"/>
          <w:shd w:val="clear" w:color="auto" w:fill="FFFFFF"/>
          <w:lang w:eastAsia="sv-SE"/>
        </w:rPr>
        <w:t>Integrating</w:t>
      </w:r>
      <w:proofErr w:type="spellEnd"/>
      <w:r w:rsidRPr="004F3795">
        <w:rPr>
          <w:rFonts w:eastAsia="Times New Roman" w:cs="Times New Roman"/>
          <w:color w:val="222222"/>
          <w:shd w:val="clear" w:color="auto" w:fill="FFFFFF"/>
          <w:lang w:eastAsia="sv-SE"/>
        </w:rPr>
        <w:t xml:space="preserve"> e-learning </w:t>
      </w:r>
      <w:proofErr w:type="spellStart"/>
      <w:r w:rsidRPr="004F3795">
        <w:rPr>
          <w:rFonts w:eastAsia="Times New Roman" w:cs="Times New Roman"/>
          <w:color w:val="222222"/>
          <w:shd w:val="clear" w:color="auto" w:fill="FFFFFF"/>
          <w:lang w:eastAsia="sv-SE"/>
        </w:rPr>
        <w:t>into</w:t>
      </w:r>
      <w:proofErr w:type="spellEnd"/>
      <w:r w:rsidRPr="004F3795">
        <w:rPr>
          <w:rFonts w:eastAsia="Times New Roman" w:cs="Times New Roman"/>
          <w:color w:val="222222"/>
          <w:shd w:val="clear" w:color="auto" w:fill="FFFFFF"/>
          <w:lang w:eastAsia="sv-SE"/>
        </w:rPr>
        <w:t xml:space="preserve"> the </w:t>
      </w:r>
      <w:proofErr w:type="spellStart"/>
      <w:r w:rsidRPr="004F3795">
        <w:rPr>
          <w:rFonts w:eastAsia="Times New Roman" w:cs="Times New Roman"/>
          <w:color w:val="222222"/>
          <w:shd w:val="clear" w:color="auto" w:fill="FFFFFF"/>
          <w:lang w:eastAsia="sv-SE"/>
        </w:rPr>
        <w:t>direct-instruction</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model</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to</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enhance</w:t>
      </w:r>
      <w:proofErr w:type="spellEnd"/>
      <w:r w:rsidRPr="004F3795">
        <w:rPr>
          <w:rFonts w:eastAsia="Times New Roman" w:cs="Times New Roman"/>
          <w:color w:val="222222"/>
          <w:shd w:val="clear" w:color="auto" w:fill="FFFFFF"/>
          <w:lang w:eastAsia="sv-SE"/>
        </w:rPr>
        <w:t xml:space="preserve"> the </w:t>
      </w:r>
      <w:proofErr w:type="spellStart"/>
      <w:r w:rsidRPr="004F3795">
        <w:rPr>
          <w:rFonts w:eastAsia="Times New Roman" w:cs="Times New Roman"/>
          <w:color w:val="222222"/>
          <w:shd w:val="clear" w:color="auto" w:fill="FFFFFF"/>
          <w:lang w:eastAsia="sv-SE"/>
        </w:rPr>
        <w:t>effectiveness</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of</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critical-thinking</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instruction</w:t>
      </w:r>
      <w:proofErr w:type="spellEnd"/>
      <w:r w:rsidRPr="004F3795">
        <w:rPr>
          <w:rFonts w:eastAsia="Times New Roman" w:cs="Times New Roman"/>
          <w:color w:val="222222"/>
          <w:shd w:val="clear" w:color="auto" w:fill="FFFFFF"/>
          <w:lang w:eastAsia="sv-SE"/>
        </w:rPr>
        <w:t>. </w:t>
      </w:r>
      <w:proofErr w:type="spellStart"/>
      <w:r w:rsidRPr="004F3795">
        <w:rPr>
          <w:rFonts w:eastAsia="Times New Roman" w:cs="Times New Roman"/>
          <w:i/>
          <w:iCs/>
          <w:color w:val="222222"/>
          <w:lang w:eastAsia="sv-SE"/>
        </w:rPr>
        <w:t>Instructional</w:t>
      </w:r>
      <w:proofErr w:type="spellEnd"/>
      <w:r w:rsidRPr="004F3795">
        <w:rPr>
          <w:rFonts w:eastAsia="Times New Roman" w:cs="Times New Roman"/>
          <w:i/>
          <w:iCs/>
          <w:color w:val="222222"/>
          <w:lang w:eastAsia="sv-SE"/>
        </w:rPr>
        <w:t xml:space="preserve"> Science</w:t>
      </w:r>
      <w:r w:rsidRPr="004F3795">
        <w:rPr>
          <w:rFonts w:eastAsia="Times New Roman" w:cs="Times New Roman"/>
          <w:color w:val="222222"/>
          <w:shd w:val="clear" w:color="auto" w:fill="FFFFFF"/>
          <w:lang w:eastAsia="sv-SE"/>
        </w:rPr>
        <w:t>, </w:t>
      </w:r>
      <w:r w:rsidRPr="004F3795">
        <w:rPr>
          <w:rFonts w:eastAsia="Times New Roman" w:cs="Times New Roman"/>
          <w:i/>
          <w:iCs/>
          <w:color w:val="222222"/>
          <w:lang w:eastAsia="sv-SE"/>
        </w:rPr>
        <w:t>37</w:t>
      </w:r>
      <w:r w:rsidRPr="004F3795">
        <w:rPr>
          <w:rFonts w:eastAsia="Times New Roman" w:cs="Times New Roman"/>
          <w:color w:val="222222"/>
          <w:shd w:val="clear" w:color="auto" w:fill="FFFFFF"/>
          <w:lang w:eastAsia="sv-SE"/>
        </w:rPr>
        <w:t>(2), pp.185-203.</w:t>
      </w:r>
    </w:p>
    <w:p w14:paraId="68CBF6F3" w14:textId="77777777" w:rsidR="00A54245" w:rsidRDefault="00A54245" w:rsidP="00BE71B5">
      <w:pPr>
        <w:rPr>
          <w:rFonts w:eastAsia="Times New Roman" w:cs="Times New Roman"/>
        </w:rPr>
      </w:pPr>
    </w:p>
    <w:p w14:paraId="36149A8E" w14:textId="60A276E7" w:rsidR="00567074" w:rsidRPr="00567074" w:rsidRDefault="00567074" w:rsidP="00567074">
      <w:pPr>
        <w:rPr>
          <w:rFonts w:eastAsia="Times New Roman" w:cs="Times New Roman"/>
          <w:lang w:eastAsia="sv-SE"/>
        </w:rPr>
      </w:pPr>
      <w:r w:rsidRPr="00567074">
        <w:rPr>
          <w:rFonts w:eastAsia="Times New Roman" w:cs="Times New Roman"/>
          <w:color w:val="222222"/>
          <w:shd w:val="clear" w:color="auto" w:fill="FFFFFF"/>
          <w:lang w:eastAsia="sv-SE"/>
        </w:rPr>
        <w:t xml:space="preserve">Space, C., 2001. Curriculum </w:t>
      </w:r>
      <w:proofErr w:type="spellStart"/>
      <w:r w:rsidRPr="00567074">
        <w:rPr>
          <w:rFonts w:eastAsia="Times New Roman" w:cs="Times New Roman"/>
          <w:color w:val="222222"/>
          <w:shd w:val="clear" w:color="auto" w:fill="FFFFFF"/>
          <w:lang w:eastAsia="sv-SE"/>
        </w:rPr>
        <w:t>Development</w:t>
      </w:r>
      <w:proofErr w:type="spellEnd"/>
      <w:r w:rsidRPr="00567074">
        <w:rPr>
          <w:rFonts w:eastAsia="Times New Roman" w:cs="Times New Roman"/>
          <w:color w:val="222222"/>
          <w:shd w:val="clear" w:color="auto" w:fill="FFFFFF"/>
          <w:lang w:eastAsia="sv-SE"/>
        </w:rPr>
        <w:t xml:space="preserve"> </w:t>
      </w:r>
      <w:proofErr w:type="spellStart"/>
      <w:r w:rsidRPr="00567074">
        <w:rPr>
          <w:rFonts w:eastAsia="Times New Roman" w:cs="Times New Roman"/>
          <w:color w:val="222222"/>
          <w:shd w:val="clear" w:color="auto" w:fill="FFFFFF"/>
          <w:lang w:eastAsia="sv-SE"/>
        </w:rPr>
        <w:t>Guidelines</w:t>
      </w:r>
      <w:proofErr w:type="spellEnd"/>
      <w:r w:rsidRPr="00567074">
        <w:rPr>
          <w:rFonts w:eastAsia="Times New Roman" w:cs="Times New Roman"/>
          <w:color w:val="222222"/>
          <w:shd w:val="clear" w:color="auto" w:fill="FFFFFF"/>
          <w:lang w:eastAsia="sv-SE"/>
        </w:rPr>
        <w:t xml:space="preserve">: New </w:t>
      </w:r>
      <w:proofErr w:type="spellStart"/>
      <w:r w:rsidRPr="00567074">
        <w:rPr>
          <w:rFonts w:eastAsia="Times New Roman" w:cs="Times New Roman"/>
          <w:color w:val="222222"/>
          <w:shd w:val="clear" w:color="auto" w:fill="FFFFFF"/>
          <w:lang w:eastAsia="sv-SE"/>
        </w:rPr>
        <w:t>ICT</w:t>
      </w:r>
      <w:proofErr w:type="spellEnd"/>
      <w:r w:rsidRPr="00567074">
        <w:rPr>
          <w:rFonts w:eastAsia="Times New Roman" w:cs="Times New Roman"/>
          <w:color w:val="222222"/>
          <w:shd w:val="clear" w:color="auto" w:fill="FFFFFF"/>
          <w:lang w:eastAsia="sv-SE"/>
        </w:rPr>
        <w:t xml:space="preserve"> </w:t>
      </w:r>
      <w:proofErr w:type="spellStart"/>
      <w:r w:rsidRPr="00567074">
        <w:rPr>
          <w:rFonts w:eastAsia="Times New Roman" w:cs="Times New Roman"/>
          <w:color w:val="222222"/>
          <w:shd w:val="clear" w:color="auto" w:fill="FFFFFF"/>
          <w:lang w:eastAsia="sv-SE"/>
        </w:rPr>
        <w:t>Curricula</w:t>
      </w:r>
      <w:proofErr w:type="spellEnd"/>
      <w:r w:rsidRPr="00567074">
        <w:rPr>
          <w:rFonts w:eastAsia="Times New Roman" w:cs="Times New Roman"/>
          <w:color w:val="222222"/>
          <w:shd w:val="clear" w:color="auto" w:fill="FFFFFF"/>
          <w:lang w:eastAsia="sv-SE"/>
        </w:rPr>
        <w:t xml:space="preserve"> for the 21 </w:t>
      </w:r>
      <w:proofErr w:type="spellStart"/>
      <w:r w:rsidRPr="00567074">
        <w:rPr>
          <w:rFonts w:eastAsia="Times New Roman" w:cs="Times New Roman"/>
          <w:color w:val="222222"/>
          <w:shd w:val="clear" w:color="auto" w:fill="FFFFFF"/>
          <w:lang w:eastAsia="sv-SE"/>
        </w:rPr>
        <w:t>st</w:t>
      </w:r>
      <w:proofErr w:type="spellEnd"/>
      <w:r w:rsidRPr="00567074">
        <w:rPr>
          <w:rFonts w:eastAsia="Times New Roman" w:cs="Times New Roman"/>
          <w:color w:val="222222"/>
          <w:shd w:val="clear" w:color="auto" w:fill="FFFFFF"/>
          <w:lang w:eastAsia="sv-SE"/>
        </w:rPr>
        <w:t xml:space="preserve"> Century, Designing </w:t>
      </w:r>
      <w:proofErr w:type="spellStart"/>
      <w:r w:rsidRPr="00567074">
        <w:rPr>
          <w:rFonts w:eastAsia="Times New Roman" w:cs="Times New Roman"/>
          <w:color w:val="222222"/>
          <w:shd w:val="clear" w:color="auto" w:fill="FFFFFF"/>
          <w:lang w:eastAsia="sv-SE"/>
        </w:rPr>
        <w:t>Tomorrow’s</w:t>
      </w:r>
      <w:proofErr w:type="spellEnd"/>
      <w:r w:rsidRPr="00567074">
        <w:rPr>
          <w:rFonts w:eastAsia="Times New Roman" w:cs="Times New Roman"/>
          <w:color w:val="222222"/>
          <w:shd w:val="clear" w:color="auto" w:fill="FFFFFF"/>
          <w:lang w:eastAsia="sv-SE"/>
        </w:rPr>
        <w:t xml:space="preserve"> </w:t>
      </w:r>
      <w:proofErr w:type="spellStart"/>
      <w:r w:rsidRPr="00567074">
        <w:rPr>
          <w:rFonts w:eastAsia="Times New Roman" w:cs="Times New Roman"/>
          <w:color w:val="222222"/>
          <w:shd w:val="clear" w:color="auto" w:fill="FFFFFF"/>
          <w:lang w:eastAsia="sv-SE"/>
        </w:rPr>
        <w:t>Education</w:t>
      </w:r>
      <w:proofErr w:type="spellEnd"/>
      <w:r w:rsidRPr="00567074">
        <w:rPr>
          <w:rFonts w:eastAsia="Times New Roman" w:cs="Times New Roman"/>
          <w:color w:val="222222"/>
          <w:shd w:val="clear" w:color="auto" w:fill="FFFFFF"/>
          <w:lang w:eastAsia="sv-SE"/>
        </w:rPr>
        <w:t>. </w:t>
      </w:r>
      <w:r w:rsidRPr="00567074">
        <w:rPr>
          <w:rFonts w:eastAsia="Times New Roman" w:cs="Times New Roman"/>
          <w:iCs/>
          <w:color w:val="222222"/>
          <w:lang w:eastAsia="sv-SE"/>
        </w:rPr>
        <w:t xml:space="preserve">International Co-operation </w:t>
      </w:r>
      <w:proofErr w:type="spellStart"/>
      <w:r w:rsidRPr="00567074">
        <w:rPr>
          <w:rFonts w:eastAsia="Times New Roman" w:cs="Times New Roman"/>
          <w:iCs/>
          <w:color w:val="222222"/>
          <w:lang w:eastAsia="sv-SE"/>
        </w:rPr>
        <w:t>Europe</w:t>
      </w:r>
      <w:proofErr w:type="spellEnd"/>
      <w:r>
        <w:rPr>
          <w:rFonts w:eastAsia="Times New Roman" w:cs="Times New Roman"/>
          <w:iCs/>
          <w:color w:val="222222"/>
          <w:lang w:eastAsia="sv-SE"/>
        </w:rPr>
        <w:t xml:space="preserve"> Ltd, http://www. career-space.</w:t>
      </w:r>
      <w:r w:rsidRPr="00567074">
        <w:rPr>
          <w:rFonts w:eastAsia="Times New Roman" w:cs="Times New Roman"/>
          <w:iCs/>
          <w:color w:val="222222"/>
          <w:lang w:eastAsia="sv-SE"/>
        </w:rPr>
        <w:t>com</w:t>
      </w:r>
      <w:r w:rsidRPr="00567074">
        <w:rPr>
          <w:rFonts w:eastAsia="Times New Roman" w:cs="Times New Roman"/>
          <w:color w:val="222222"/>
          <w:shd w:val="clear" w:color="auto" w:fill="FFFFFF"/>
          <w:lang w:eastAsia="sv-SE"/>
        </w:rPr>
        <w:t>.</w:t>
      </w:r>
    </w:p>
    <w:p w14:paraId="1C375586" w14:textId="77777777" w:rsidR="004018CB" w:rsidRPr="00BE71B5" w:rsidRDefault="004018CB" w:rsidP="00BE71B5">
      <w:pPr>
        <w:rPr>
          <w:rFonts w:eastAsia="Times New Roman" w:cs="Times New Roman"/>
        </w:rPr>
      </w:pPr>
    </w:p>
    <w:p w14:paraId="001B606C" w14:textId="071A298A" w:rsidR="00002745" w:rsidRDefault="00BE71B5" w:rsidP="00BE71B5">
      <w:pPr>
        <w:spacing w:after="200" w:line="0" w:lineRule="auto"/>
      </w:pPr>
      <w:r w:rsidRPr="00A472AD">
        <w:t xml:space="preserve"> </w:t>
      </w:r>
      <w:r w:rsidR="00002745" w:rsidRPr="00A472AD">
        <w:br w:type="page"/>
      </w:r>
    </w:p>
    <w:p w14:paraId="2E8A0FD9" w14:textId="77777777" w:rsidR="006F4B86" w:rsidRPr="00A472AD" w:rsidRDefault="006F4B86" w:rsidP="00BE71B5">
      <w:pPr>
        <w:spacing w:after="200" w:line="0" w:lineRule="auto"/>
        <w:rPr>
          <w:rFonts w:ascii="Verdana" w:eastAsiaTheme="majorEastAsia" w:hAnsi="Verdana" w:cstheme="majorBidi"/>
          <w:bCs/>
          <w:color w:val="000000" w:themeColor="text1"/>
          <w:sz w:val="52"/>
          <w:szCs w:val="28"/>
        </w:rPr>
      </w:pPr>
    </w:p>
    <w:p w14:paraId="354EC449" w14:textId="54F42579" w:rsidR="00002745" w:rsidRDefault="00E35BD2" w:rsidP="00002745">
      <w:pPr>
        <w:pStyle w:val="Heading1-woutnumbering"/>
        <w:rPr>
          <w:lang w:val="sv-SE"/>
        </w:rPr>
      </w:pPr>
      <w:bookmarkStart w:id="23" w:name="_Toc389219422"/>
      <w:r w:rsidRPr="00A472AD">
        <w:rPr>
          <w:lang w:val="sv-SE"/>
        </w:rPr>
        <w:t>Bilaga</w:t>
      </w:r>
      <w:r w:rsidR="00002745" w:rsidRPr="00A472AD">
        <w:rPr>
          <w:lang w:val="sv-SE"/>
        </w:rPr>
        <w:t xml:space="preserve"> A – </w:t>
      </w:r>
      <w:r w:rsidR="00E065B9">
        <w:rPr>
          <w:lang w:val="sv-SE"/>
        </w:rPr>
        <w:t>Intervjufrågor</w:t>
      </w:r>
      <w:bookmarkEnd w:id="23"/>
    </w:p>
    <w:p w14:paraId="4B445D24" w14:textId="5127A124" w:rsidR="005D4A96" w:rsidRPr="002322F8" w:rsidRDefault="005D4A96" w:rsidP="005D4A96">
      <w:pPr>
        <w:rPr>
          <w:rStyle w:val="Starkbetoning"/>
          <w:i w:val="0"/>
          <w:color w:val="auto"/>
          <w:sz w:val="28"/>
          <w:szCs w:val="28"/>
        </w:rPr>
      </w:pPr>
      <w:r w:rsidRPr="002322F8">
        <w:rPr>
          <w:rStyle w:val="Starkbetoning"/>
          <w:i w:val="0"/>
          <w:color w:val="auto"/>
          <w:sz w:val="28"/>
          <w:szCs w:val="28"/>
        </w:rPr>
        <w:t>Intervju om pedagogiken på Grade</w:t>
      </w:r>
    </w:p>
    <w:p w14:paraId="18B5FA6F" w14:textId="77777777" w:rsidR="005D4A96" w:rsidRPr="001D1756" w:rsidRDefault="005D4A96" w:rsidP="005D4A96"/>
    <w:p w14:paraId="18552B53" w14:textId="77777777" w:rsidR="005D4A96" w:rsidRPr="001D1756" w:rsidRDefault="005D4A96" w:rsidP="005D4A96">
      <w:r w:rsidRPr="001D1756">
        <w:t>Målet med studien är att ta reda på hur Grade prioriterar olika pedagogiska riktlinjer under utveckling av kurser. Intervjun är frågor eller påståenden och ska betygsättas på en skala mellan 1-5. Vid påstående ska det bedömas hur sant påståendet är.</w:t>
      </w:r>
      <w:r>
        <w:t xml:space="preserve"> </w:t>
      </w:r>
      <w:r w:rsidRPr="001D1756">
        <w:t xml:space="preserve">Sammanfattning av skala: </w:t>
      </w:r>
      <w:r w:rsidRPr="001D1756">
        <w:br/>
        <w:t>1 = Instämmer inte alls</w:t>
      </w:r>
      <w:r>
        <w:t xml:space="preserve">, </w:t>
      </w:r>
      <w:r w:rsidRPr="001D1756">
        <w:t>2 = Instämmer delvis inte</w:t>
      </w:r>
      <w:r>
        <w:t xml:space="preserve">, </w:t>
      </w:r>
      <w:r w:rsidRPr="001D1756">
        <w:t xml:space="preserve">3 = Varken instämmer eller </w:t>
      </w:r>
      <w:r>
        <w:t xml:space="preserve">inte, </w:t>
      </w:r>
      <w:r w:rsidRPr="001D1756">
        <w:t>4 = Instämmer delvis</w:t>
      </w:r>
      <w:r>
        <w:t xml:space="preserve">, </w:t>
      </w:r>
      <w:r w:rsidRPr="001D1756">
        <w:t>5 = Instämmer helt</w:t>
      </w:r>
      <w:r>
        <w:t>.</w:t>
      </w:r>
    </w:p>
    <w:tbl>
      <w:tblPr>
        <w:tblW w:w="3620" w:type="dxa"/>
        <w:tblInd w:w="55" w:type="dxa"/>
        <w:tblCellMar>
          <w:left w:w="70" w:type="dxa"/>
          <w:right w:w="70" w:type="dxa"/>
        </w:tblCellMar>
        <w:tblLook w:val="04A0" w:firstRow="1" w:lastRow="0" w:firstColumn="1" w:lastColumn="0" w:noHBand="0" w:noVBand="1"/>
      </w:tblPr>
      <w:tblGrid>
        <w:gridCol w:w="3620"/>
      </w:tblGrid>
      <w:tr w:rsidR="005D4A96" w:rsidRPr="00A80EBD" w14:paraId="40F396B1" w14:textId="77777777" w:rsidTr="005D4A96">
        <w:trPr>
          <w:trHeight w:val="71"/>
        </w:trPr>
        <w:tc>
          <w:tcPr>
            <w:tcW w:w="3620" w:type="dxa"/>
            <w:tcBorders>
              <w:top w:val="nil"/>
              <w:left w:val="nil"/>
              <w:bottom w:val="nil"/>
              <w:right w:val="nil"/>
            </w:tcBorders>
            <w:shd w:val="clear" w:color="auto" w:fill="auto"/>
            <w:noWrap/>
            <w:vAlign w:val="center"/>
            <w:hideMark/>
          </w:tcPr>
          <w:p w14:paraId="166BCF12" w14:textId="77777777" w:rsidR="005D4A96" w:rsidRPr="00A80EBD" w:rsidRDefault="005D4A96" w:rsidP="005D4A96">
            <w:pPr>
              <w:rPr>
                <w:rFonts w:ascii="Calibri" w:eastAsia="Times New Roman" w:hAnsi="Calibri" w:cs="Times New Roman"/>
                <w:color w:val="000000"/>
              </w:rPr>
            </w:pPr>
          </w:p>
        </w:tc>
      </w:tr>
    </w:tbl>
    <w:p w14:paraId="5BE8E422" w14:textId="77777777" w:rsidR="005D4A96" w:rsidRDefault="005D4A96" w:rsidP="005D4A96">
      <w:pPr>
        <w:pStyle w:val="Underrubrik"/>
        <w:rPr>
          <w:rStyle w:val="Starkbetoning"/>
          <w:color w:val="auto"/>
          <w:sz w:val="23"/>
          <w:szCs w:val="23"/>
        </w:rPr>
      </w:pPr>
      <w:r w:rsidRPr="00F117C4">
        <w:rPr>
          <w:rStyle w:val="Starkbetoning"/>
          <w:color w:val="auto"/>
          <w:sz w:val="23"/>
          <w:szCs w:val="23"/>
        </w:rPr>
        <w:t xml:space="preserve">Inledning </w:t>
      </w:r>
    </w:p>
    <w:p w14:paraId="0074EE6E" w14:textId="77777777" w:rsidR="002322F8" w:rsidRPr="002322F8" w:rsidRDefault="002322F8" w:rsidP="002322F8"/>
    <w:p w14:paraId="1084D268" w14:textId="77777777" w:rsidR="005D4A96" w:rsidRPr="001D1756" w:rsidRDefault="005D4A96" w:rsidP="005D4A96">
      <w:pPr>
        <w:pStyle w:val="Liststycke"/>
        <w:numPr>
          <w:ilvl w:val="0"/>
          <w:numId w:val="28"/>
        </w:numPr>
        <w:rPr>
          <w:sz w:val="22"/>
          <w:szCs w:val="22"/>
        </w:rPr>
      </w:pPr>
      <w:r w:rsidRPr="001D1756">
        <w:rPr>
          <w:sz w:val="22"/>
          <w:szCs w:val="22"/>
        </w:rPr>
        <w:t xml:space="preserve">Hur viktigt är det att kursdesignen och ämnet utförligt granskas från det underliggande material? </w:t>
      </w:r>
    </w:p>
    <w:p w14:paraId="5288A264" w14:textId="77777777" w:rsidR="005D4A96" w:rsidRPr="001D1756" w:rsidRDefault="005D4A96" w:rsidP="005D4A96">
      <w:pPr>
        <w:contextualSpacing/>
      </w:pPr>
    </w:p>
    <w:p w14:paraId="5ECAC286" w14:textId="77777777" w:rsidR="005D4A96" w:rsidRPr="001D1756" w:rsidRDefault="005D4A96" w:rsidP="005D4A96">
      <w:pPr>
        <w:pStyle w:val="Liststycke"/>
        <w:numPr>
          <w:ilvl w:val="0"/>
          <w:numId w:val="28"/>
        </w:numPr>
        <w:rPr>
          <w:sz w:val="22"/>
          <w:szCs w:val="22"/>
        </w:rPr>
      </w:pPr>
      <w:r w:rsidRPr="001D1756">
        <w:rPr>
          <w:sz w:val="22"/>
          <w:szCs w:val="22"/>
        </w:rPr>
        <w:t>Hur viktigt är det att bedöma vilken användargrupp</w:t>
      </w:r>
      <w:r w:rsidRPr="001D1756">
        <w:rPr>
          <w:rStyle w:val="Fotnotsreferens"/>
          <w:sz w:val="22"/>
          <w:szCs w:val="22"/>
        </w:rPr>
        <w:footnoteReference w:id="1"/>
      </w:r>
      <w:r w:rsidRPr="001D1756">
        <w:rPr>
          <w:sz w:val="22"/>
          <w:szCs w:val="22"/>
        </w:rPr>
        <w:t xml:space="preserve"> kursen riktar sig emot och därefter designa kursen enligt denna bedömning?</w:t>
      </w:r>
    </w:p>
    <w:p w14:paraId="2395739C" w14:textId="77777777" w:rsidR="005D4A96" w:rsidRPr="001D1756" w:rsidRDefault="005D4A96" w:rsidP="005D4A96">
      <w:pPr>
        <w:contextualSpacing/>
      </w:pPr>
    </w:p>
    <w:p w14:paraId="3780F4D9" w14:textId="77777777" w:rsidR="005D4A96" w:rsidRPr="001D1756" w:rsidRDefault="005D4A96" w:rsidP="005D4A96">
      <w:pPr>
        <w:pStyle w:val="Liststycke"/>
        <w:numPr>
          <w:ilvl w:val="0"/>
          <w:numId w:val="28"/>
        </w:numPr>
        <w:rPr>
          <w:sz w:val="22"/>
          <w:szCs w:val="22"/>
        </w:rPr>
      </w:pPr>
      <w:r w:rsidRPr="001D1756">
        <w:rPr>
          <w:sz w:val="22"/>
          <w:szCs w:val="22"/>
        </w:rPr>
        <w:t>Hur viktigt är det att uttala och förklara vad studenten ska lära sig i kursen?</w:t>
      </w:r>
    </w:p>
    <w:p w14:paraId="693E061E" w14:textId="77777777" w:rsidR="005D4A96" w:rsidRPr="001D1756" w:rsidRDefault="005D4A96" w:rsidP="005D4A96">
      <w:pPr>
        <w:contextualSpacing/>
      </w:pPr>
    </w:p>
    <w:p w14:paraId="0B7D8C36" w14:textId="77777777" w:rsidR="005D4A96" w:rsidRPr="001D1756" w:rsidRDefault="005D4A96" w:rsidP="005D4A96">
      <w:pPr>
        <w:pStyle w:val="Liststycke"/>
        <w:numPr>
          <w:ilvl w:val="0"/>
          <w:numId w:val="28"/>
        </w:numPr>
        <w:rPr>
          <w:sz w:val="22"/>
          <w:szCs w:val="22"/>
        </w:rPr>
      </w:pPr>
      <w:r w:rsidRPr="001D1756">
        <w:rPr>
          <w:sz w:val="22"/>
          <w:szCs w:val="22"/>
        </w:rPr>
        <w:t>Hur viktigt är det att studenten aktivt kan utföra övningar i kursen, för att senare skapa något och påverka deras miljö?</w:t>
      </w:r>
      <w:r w:rsidRPr="001D1756">
        <w:rPr>
          <w:rStyle w:val="Fotnotsreferens"/>
          <w:sz w:val="22"/>
          <w:szCs w:val="22"/>
        </w:rPr>
        <w:footnoteReference w:id="2"/>
      </w:r>
      <w:r w:rsidRPr="001D1756">
        <w:rPr>
          <w:sz w:val="22"/>
          <w:szCs w:val="22"/>
        </w:rPr>
        <w:t xml:space="preserve"> </w:t>
      </w:r>
    </w:p>
    <w:p w14:paraId="6A78A8E4" w14:textId="77777777" w:rsidR="005D4A96" w:rsidRPr="001D1756" w:rsidRDefault="005D4A96" w:rsidP="005D4A96">
      <w:pPr>
        <w:contextualSpacing/>
        <w:rPr>
          <w:rFonts w:ascii="Calibri" w:hAnsi="Calibri"/>
          <w:color w:val="000000"/>
        </w:rPr>
      </w:pPr>
    </w:p>
    <w:p w14:paraId="31F4124A" w14:textId="77777777" w:rsidR="005D4A96" w:rsidRPr="001D1756" w:rsidRDefault="005D4A96" w:rsidP="005D4A96">
      <w:pPr>
        <w:pStyle w:val="Liststycke"/>
        <w:numPr>
          <w:ilvl w:val="0"/>
          <w:numId w:val="28"/>
        </w:numPr>
        <w:rPr>
          <w:sz w:val="22"/>
          <w:szCs w:val="22"/>
        </w:rPr>
      </w:pPr>
      <w:r w:rsidRPr="001D1756">
        <w:rPr>
          <w:rFonts w:ascii="Calibri" w:hAnsi="Calibri"/>
          <w:color w:val="000000"/>
          <w:sz w:val="22"/>
          <w:szCs w:val="22"/>
        </w:rPr>
        <w:t>Hur viktigt är det att studenten få tillgång till ytterligare fördjupning i kursen?</w:t>
      </w:r>
    </w:p>
    <w:p w14:paraId="7B6E6417" w14:textId="77777777" w:rsidR="005D4A96" w:rsidRDefault="005D4A96" w:rsidP="005D4A96">
      <w:pPr>
        <w:pStyle w:val="Underrubrik"/>
        <w:jc w:val="both"/>
        <w:rPr>
          <w:rFonts w:eastAsiaTheme="minorEastAsia" w:cstheme="minorBidi"/>
          <w:i w:val="0"/>
          <w:iCs w:val="0"/>
          <w:color w:val="auto"/>
          <w:spacing w:val="0"/>
          <w:sz w:val="23"/>
          <w:szCs w:val="23"/>
        </w:rPr>
      </w:pPr>
    </w:p>
    <w:p w14:paraId="5502C3EF" w14:textId="77777777" w:rsidR="005D4A96" w:rsidRDefault="005D4A96" w:rsidP="005D4A96">
      <w:pPr>
        <w:pStyle w:val="Underrubrik"/>
        <w:rPr>
          <w:rStyle w:val="Starkbetoning"/>
          <w:color w:val="auto"/>
          <w:sz w:val="23"/>
          <w:szCs w:val="23"/>
        </w:rPr>
      </w:pPr>
      <w:r w:rsidRPr="001D1756">
        <w:rPr>
          <w:rStyle w:val="Starkbetoning"/>
          <w:color w:val="auto"/>
          <w:sz w:val="23"/>
          <w:szCs w:val="23"/>
        </w:rPr>
        <w:t>Uppmuntra deltagande</w:t>
      </w:r>
    </w:p>
    <w:p w14:paraId="05A40588" w14:textId="77777777" w:rsidR="002322F8" w:rsidRPr="002322F8" w:rsidRDefault="002322F8" w:rsidP="002322F8"/>
    <w:p w14:paraId="66239225" w14:textId="77777777" w:rsidR="005D4A96" w:rsidRPr="001D1756"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studenten får veta varför kursen är betydande och visa att de förstår?</w:t>
      </w:r>
    </w:p>
    <w:p w14:paraId="7DAA8BF9" w14:textId="77777777" w:rsidR="005D4A96" w:rsidRPr="001D1756" w:rsidRDefault="005D4A96" w:rsidP="005D4A96">
      <w:pPr>
        <w:pStyle w:val="Liststycke"/>
        <w:spacing w:before="158" w:after="158"/>
        <w:ind w:left="360"/>
        <w:outlineLvl w:val="3"/>
        <w:rPr>
          <w:rFonts w:eastAsia="Times New Roman" w:cs="Times New Roman"/>
          <w:color w:val="333333"/>
          <w:sz w:val="22"/>
          <w:szCs w:val="22"/>
        </w:rPr>
      </w:pPr>
    </w:p>
    <w:p w14:paraId="12C8DD4D" w14:textId="77777777" w:rsidR="005D4A96" w:rsidRPr="001D1756" w:rsidRDefault="005D4A96" w:rsidP="005D4A96">
      <w:pPr>
        <w:pStyle w:val="Liststycke"/>
        <w:numPr>
          <w:ilvl w:val="0"/>
          <w:numId w:val="28"/>
        </w:numPr>
        <w:spacing w:before="158" w:after="158"/>
        <w:outlineLvl w:val="3"/>
        <w:rPr>
          <w:rStyle w:val="Starkbetoning"/>
          <w:rFonts w:eastAsia="Times New Roman" w:cs="Times New Roman"/>
          <w:b w:val="0"/>
          <w:bCs w:val="0"/>
          <w:i w:val="0"/>
          <w:iCs w:val="0"/>
          <w:color w:val="333333"/>
          <w:sz w:val="22"/>
          <w:szCs w:val="22"/>
        </w:rPr>
      </w:pPr>
      <w:r w:rsidRPr="001D1756">
        <w:rPr>
          <w:rFonts w:eastAsia="Times New Roman" w:cs="Times New Roman"/>
          <w:color w:val="333333"/>
          <w:sz w:val="22"/>
          <w:szCs w:val="22"/>
        </w:rPr>
        <w:t>Hur viktigt är det studenten ska bli motiverad till att aktivera sina sinnen</w:t>
      </w:r>
      <w:r w:rsidRPr="001D1756">
        <w:rPr>
          <w:rStyle w:val="Fotnotsreferens"/>
          <w:rFonts w:eastAsia="Times New Roman" w:cs="Times New Roman"/>
          <w:color w:val="333333"/>
          <w:sz w:val="22"/>
          <w:szCs w:val="22"/>
        </w:rPr>
        <w:footnoteReference w:id="3"/>
      </w:r>
      <w:r w:rsidRPr="001D1756">
        <w:rPr>
          <w:rFonts w:eastAsia="Times New Roman" w:cs="Times New Roman"/>
          <w:color w:val="333333"/>
          <w:sz w:val="22"/>
          <w:szCs w:val="22"/>
        </w:rPr>
        <w:t xml:space="preserve"> (kognitiva färdigheter) för att gestalta</w:t>
      </w:r>
      <w:r w:rsidRPr="001D1756">
        <w:rPr>
          <w:rStyle w:val="Fotnotsreferens"/>
          <w:rFonts w:eastAsia="Times New Roman" w:cs="Times New Roman"/>
          <w:color w:val="333333"/>
          <w:sz w:val="22"/>
          <w:szCs w:val="22"/>
        </w:rPr>
        <w:footnoteReference w:id="4"/>
      </w:r>
      <w:r w:rsidRPr="001D1756">
        <w:rPr>
          <w:rFonts w:eastAsia="Times New Roman" w:cs="Times New Roman"/>
          <w:color w:val="333333"/>
          <w:sz w:val="22"/>
          <w:szCs w:val="22"/>
        </w:rPr>
        <w:t xml:space="preserve"> det i sin omgivning?</w:t>
      </w:r>
    </w:p>
    <w:p w14:paraId="3EDE809B" w14:textId="77777777" w:rsidR="005D4A96" w:rsidRDefault="005D4A96" w:rsidP="005D4A96">
      <w:pPr>
        <w:pStyle w:val="Underrubrik"/>
        <w:rPr>
          <w:rStyle w:val="Starkbetoning"/>
          <w:color w:val="auto"/>
          <w:sz w:val="23"/>
          <w:szCs w:val="23"/>
        </w:rPr>
      </w:pPr>
      <w:r w:rsidRPr="001D1756">
        <w:rPr>
          <w:rStyle w:val="Starkbetoning"/>
          <w:color w:val="auto"/>
          <w:sz w:val="23"/>
          <w:szCs w:val="23"/>
        </w:rPr>
        <w:t xml:space="preserve">Kontext </w:t>
      </w:r>
      <w:r w:rsidRPr="001D1756">
        <w:rPr>
          <w:b/>
          <w:i w:val="0"/>
          <w:color w:val="auto"/>
          <w:sz w:val="23"/>
          <w:szCs w:val="23"/>
        </w:rPr>
        <w:t>och</w:t>
      </w:r>
      <w:r w:rsidRPr="001D1756">
        <w:rPr>
          <w:rStyle w:val="Starkbetoning"/>
          <w:color w:val="auto"/>
          <w:sz w:val="23"/>
          <w:szCs w:val="23"/>
        </w:rPr>
        <w:t xml:space="preserve"> riktlinjer </w:t>
      </w:r>
    </w:p>
    <w:p w14:paraId="1A9C9F9D" w14:textId="77777777" w:rsidR="002322F8" w:rsidRPr="002322F8" w:rsidRDefault="002322F8" w:rsidP="002322F8"/>
    <w:p w14:paraId="78F88589"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det genomförs en analys av studentens explicita och implicita normer</w:t>
      </w:r>
      <w:r w:rsidRPr="001D1756">
        <w:rPr>
          <w:rStyle w:val="Fotnotsreferens"/>
          <w:iCs/>
          <w:sz w:val="22"/>
          <w:szCs w:val="22"/>
        </w:rPr>
        <w:footnoteReference w:id="5"/>
      </w:r>
      <w:r w:rsidRPr="001D1756">
        <w:rPr>
          <w:rStyle w:val="Betoning"/>
          <w:i w:val="0"/>
          <w:sz w:val="22"/>
          <w:szCs w:val="22"/>
        </w:rPr>
        <w:t>?</w:t>
      </w:r>
    </w:p>
    <w:p w14:paraId="7127C0B1" w14:textId="77777777" w:rsidR="005D4A96" w:rsidRPr="001D1756" w:rsidRDefault="005D4A96" w:rsidP="005D4A96">
      <w:pPr>
        <w:pStyle w:val="Liststycke"/>
        <w:ind w:left="360"/>
        <w:rPr>
          <w:rStyle w:val="Betoning"/>
          <w:i w:val="0"/>
          <w:sz w:val="22"/>
          <w:szCs w:val="22"/>
        </w:rPr>
      </w:pPr>
    </w:p>
    <w:p w14:paraId="1D18441C"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skapa ett meningsfullt sammanhang för studenten genom att ge de chanser att lösa olika problem?</w:t>
      </w:r>
    </w:p>
    <w:p w14:paraId="46F998C0" w14:textId="77777777" w:rsidR="005D4A96" w:rsidRPr="00CF62FC" w:rsidRDefault="005D4A96" w:rsidP="005D4A96">
      <w:pPr>
        <w:rPr>
          <w:rStyle w:val="Betoning"/>
          <w:i w:val="0"/>
        </w:rPr>
      </w:pPr>
    </w:p>
    <w:p w14:paraId="7065C887"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lärandet genomförs med hjälp av övning och granskning</w:t>
      </w:r>
      <w:r>
        <w:rPr>
          <w:rStyle w:val="Fotnotsreferens"/>
          <w:iCs/>
          <w:sz w:val="22"/>
          <w:szCs w:val="22"/>
        </w:rPr>
        <w:footnoteReference w:id="6"/>
      </w:r>
      <w:r w:rsidRPr="001D1756">
        <w:rPr>
          <w:rStyle w:val="Betoning"/>
          <w:i w:val="0"/>
          <w:sz w:val="22"/>
          <w:szCs w:val="22"/>
        </w:rPr>
        <w:t>?</w:t>
      </w:r>
    </w:p>
    <w:p w14:paraId="0BCAC786" w14:textId="77777777" w:rsidR="005D4A96" w:rsidRPr="00F117C4" w:rsidRDefault="005D4A96" w:rsidP="005D4A96">
      <w:pPr>
        <w:rPr>
          <w:iCs/>
          <w:color w:val="FF0000"/>
        </w:rPr>
      </w:pPr>
    </w:p>
    <w:p w14:paraId="20EB9208" w14:textId="77777777" w:rsidR="002322F8" w:rsidRDefault="002322F8" w:rsidP="005D4A96">
      <w:pPr>
        <w:pStyle w:val="Underrubrik"/>
        <w:rPr>
          <w:b/>
          <w:i w:val="0"/>
          <w:color w:val="auto"/>
          <w:sz w:val="23"/>
          <w:szCs w:val="23"/>
        </w:rPr>
      </w:pPr>
    </w:p>
    <w:p w14:paraId="7D55297B" w14:textId="77777777" w:rsidR="005D4A96" w:rsidRDefault="005D4A96" w:rsidP="005D4A96">
      <w:pPr>
        <w:pStyle w:val="Underrubrik"/>
        <w:rPr>
          <w:b/>
          <w:i w:val="0"/>
          <w:color w:val="auto"/>
          <w:sz w:val="23"/>
          <w:szCs w:val="23"/>
        </w:rPr>
      </w:pPr>
      <w:r w:rsidRPr="001D1756">
        <w:rPr>
          <w:b/>
          <w:i w:val="0"/>
          <w:color w:val="auto"/>
          <w:sz w:val="23"/>
          <w:szCs w:val="23"/>
        </w:rPr>
        <w:t>Bedömning &amp; Hjälp</w:t>
      </w:r>
    </w:p>
    <w:p w14:paraId="084E0CDC" w14:textId="77777777" w:rsidR="002322F8" w:rsidRPr="002322F8" w:rsidRDefault="002322F8" w:rsidP="002322F8"/>
    <w:p w14:paraId="472550AA"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kursen har formativa bedömningar av studenten för att skapa en lärmiljö som ger studenten möjligheter att lära sig? T.ex. kapiteltester och avslutnings test.</w:t>
      </w:r>
      <w:r>
        <w:rPr>
          <w:rStyle w:val="Betoning"/>
          <w:i w:val="0"/>
          <w:sz w:val="22"/>
          <w:szCs w:val="22"/>
        </w:rPr>
        <w:t xml:space="preserve"> Går</w:t>
      </w:r>
    </w:p>
    <w:p w14:paraId="7D9462B2" w14:textId="77777777" w:rsidR="005D4A96" w:rsidRPr="001D1756" w:rsidRDefault="005D4A96" w:rsidP="005D4A96">
      <w:pPr>
        <w:pStyle w:val="Liststycke"/>
        <w:ind w:left="792"/>
        <w:rPr>
          <w:rStyle w:val="Betoning"/>
          <w:i w:val="0"/>
          <w:sz w:val="22"/>
          <w:szCs w:val="22"/>
        </w:rPr>
      </w:pPr>
    </w:p>
    <w:p w14:paraId="409B37CE" w14:textId="77777777" w:rsidR="005D4A96" w:rsidRPr="001D1756"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motivera studenten att reflektera på vad de har lärt sig efter kursen är genomförd?</w:t>
      </w:r>
      <w:r>
        <w:rPr>
          <w:rFonts w:eastAsia="Times New Roman" w:cs="Times New Roman"/>
          <w:color w:val="333333"/>
          <w:sz w:val="22"/>
          <w:szCs w:val="22"/>
        </w:rPr>
        <w:br/>
      </w:r>
    </w:p>
    <w:p w14:paraId="1DB8BE78" w14:textId="77777777" w:rsidR="005D4A96" w:rsidRPr="00F117C4"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studenten får stöd under utförandet av kursen med synliga och konceptuella verktyg?</w:t>
      </w:r>
    </w:p>
    <w:p w14:paraId="536FB2E5" w14:textId="77777777" w:rsidR="005D4A96" w:rsidRDefault="005D4A96" w:rsidP="005D4A96">
      <w:pPr>
        <w:pStyle w:val="Underrubrik"/>
        <w:rPr>
          <w:rStyle w:val="Starkbetoning"/>
          <w:color w:val="auto"/>
          <w:sz w:val="23"/>
          <w:szCs w:val="23"/>
        </w:rPr>
      </w:pPr>
    </w:p>
    <w:p w14:paraId="7F2EE8F5" w14:textId="77777777" w:rsidR="005D4A96" w:rsidRPr="001D1756" w:rsidRDefault="005D4A96" w:rsidP="005D4A96">
      <w:pPr>
        <w:pStyle w:val="Underrubrik"/>
        <w:rPr>
          <w:b/>
          <w:bCs/>
          <w:i w:val="0"/>
          <w:iCs w:val="0"/>
          <w:color w:val="auto"/>
          <w:sz w:val="23"/>
          <w:szCs w:val="23"/>
        </w:rPr>
      </w:pPr>
      <w:r w:rsidRPr="001D1756">
        <w:rPr>
          <w:rStyle w:val="Starkbetoning"/>
          <w:color w:val="auto"/>
          <w:sz w:val="23"/>
          <w:szCs w:val="23"/>
        </w:rPr>
        <w:t xml:space="preserve">Användarbarhet och feedback på prestation </w:t>
      </w:r>
    </w:p>
    <w:p w14:paraId="45AC032D" w14:textId="77777777" w:rsidR="005D4A96" w:rsidRPr="001D1756"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studenten blir korrigerad när misstag utförs i kursen?</w:t>
      </w:r>
    </w:p>
    <w:p w14:paraId="7302BF12" w14:textId="77777777" w:rsidR="005D4A96" w:rsidRPr="001D1756" w:rsidRDefault="005D4A96" w:rsidP="005D4A96">
      <w:pPr>
        <w:pStyle w:val="Underrubrik"/>
        <w:rPr>
          <w:b/>
          <w:bCs/>
          <w:i w:val="0"/>
          <w:iCs w:val="0"/>
          <w:color w:val="auto"/>
          <w:sz w:val="23"/>
          <w:szCs w:val="23"/>
        </w:rPr>
      </w:pPr>
      <w:r w:rsidRPr="001D1756">
        <w:rPr>
          <w:rStyle w:val="Starkbetoning"/>
          <w:color w:val="auto"/>
          <w:sz w:val="23"/>
          <w:szCs w:val="23"/>
        </w:rPr>
        <w:t>Samarbete</w:t>
      </w:r>
    </w:p>
    <w:p w14:paraId="4B68FAB1" w14:textId="77777777" w:rsidR="005D4A96" w:rsidRPr="001D1756" w:rsidRDefault="005D4A96" w:rsidP="005D4A96">
      <w:pPr>
        <w:pStyle w:val="Liststycke"/>
        <w:numPr>
          <w:ilvl w:val="0"/>
          <w:numId w:val="28"/>
        </w:numPr>
        <w:spacing w:before="158" w:after="158"/>
        <w:outlineLvl w:val="3"/>
        <w:rPr>
          <w:rStyle w:val="Starkbetoning"/>
          <w:rFonts w:eastAsia="Times New Roman" w:cs="Times New Roman"/>
          <w:b w:val="0"/>
          <w:bCs w:val="0"/>
          <w:i w:val="0"/>
          <w:iCs w:val="0"/>
          <w:color w:val="333333"/>
          <w:sz w:val="22"/>
          <w:szCs w:val="22"/>
        </w:rPr>
      </w:pPr>
      <w:r w:rsidRPr="001D1756">
        <w:rPr>
          <w:rStyle w:val="Starkbetoning"/>
          <w:rFonts w:eastAsia="Times New Roman" w:cs="Times New Roman"/>
          <w:b w:val="0"/>
          <w:bCs w:val="0"/>
          <w:i w:val="0"/>
          <w:iCs w:val="0"/>
          <w:color w:val="333333"/>
          <w:sz w:val="22"/>
          <w:szCs w:val="22"/>
        </w:rPr>
        <w:t xml:space="preserve">Hur viktigt är det att studenten alltid ska få samarbeta med andra för att hitta en bättre förståelse av kursinnehållet? </w:t>
      </w:r>
    </w:p>
    <w:p w14:paraId="15663A89" w14:textId="77777777" w:rsidR="005D4A96" w:rsidRPr="005D4A96" w:rsidRDefault="005D4A96" w:rsidP="005D4A96">
      <w:pPr>
        <w:spacing w:before="158" w:after="158"/>
        <w:outlineLvl w:val="3"/>
        <w:rPr>
          <w:rStyle w:val="Starkbetoning"/>
          <w:rFonts w:eastAsia="Times New Roman" w:cs="Times New Roman"/>
          <w:bCs w:val="0"/>
          <w:i w:val="0"/>
          <w:iCs w:val="0"/>
          <w:color w:val="auto"/>
          <w:sz w:val="23"/>
          <w:szCs w:val="23"/>
        </w:rPr>
      </w:pPr>
      <w:r w:rsidRPr="005D4A96">
        <w:rPr>
          <w:rStyle w:val="Starkbetoning"/>
          <w:rFonts w:eastAsia="Times New Roman" w:cs="Times New Roman"/>
          <w:bCs w:val="0"/>
          <w:i w:val="0"/>
          <w:iCs w:val="0"/>
          <w:color w:val="auto"/>
          <w:sz w:val="23"/>
          <w:szCs w:val="23"/>
        </w:rPr>
        <w:t>Avslut</w:t>
      </w:r>
    </w:p>
    <w:p w14:paraId="0DE05245" w14:textId="77777777" w:rsidR="005D4A96" w:rsidRPr="001D1756" w:rsidRDefault="005D4A96" w:rsidP="005D4A96">
      <w:pPr>
        <w:spacing w:before="158" w:after="158"/>
        <w:outlineLvl w:val="3"/>
        <w:rPr>
          <w:rFonts w:eastAsia="Times New Roman" w:cs="Times New Roman"/>
          <w:color w:val="333333"/>
        </w:rPr>
      </w:pPr>
      <w:r w:rsidRPr="001D1756">
        <w:rPr>
          <w:rStyle w:val="Starkbetoning"/>
          <w:rFonts w:eastAsia="Times New Roman" w:cs="Times New Roman"/>
          <w:b w:val="0"/>
          <w:bCs w:val="0"/>
          <w:i w:val="0"/>
          <w:iCs w:val="0"/>
          <w:color w:val="333333"/>
        </w:rPr>
        <w:t>Är det något som har blivit utlämnat från Grades pedagogiska kursdesign?</w:t>
      </w:r>
    </w:p>
    <w:p w14:paraId="71C0D2E4" w14:textId="77777777" w:rsidR="005D4A96" w:rsidRPr="00F92B49" w:rsidRDefault="005D4A96" w:rsidP="005D4A96">
      <w:pPr>
        <w:spacing w:before="158" w:after="158"/>
        <w:outlineLvl w:val="3"/>
        <w:rPr>
          <w:rFonts w:eastAsia="Times New Roman" w:cs="Times New Roman"/>
          <w:color w:val="333333"/>
          <w:sz w:val="23"/>
          <w:szCs w:val="23"/>
        </w:rPr>
      </w:pPr>
    </w:p>
    <w:p w14:paraId="37074F98" w14:textId="77777777" w:rsidR="005D4A96" w:rsidRPr="00A472AD" w:rsidRDefault="005D4A96" w:rsidP="00002745">
      <w:pPr>
        <w:pStyle w:val="Heading1-woutnumbering"/>
        <w:rPr>
          <w:lang w:val="sv-SE"/>
        </w:rPr>
      </w:pPr>
    </w:p>
    <w:p w14:paraId="29CCEF14"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35FC89DD" w14:textId="5A49981E" w:rsidR="00002745" w:rsidRDefault="00E35BD2" w:rsidP="00002745">
      <w:pPr>
        <w:pStyle w:val="Heading1-woutnumbering"/>
        <w:rPr>
          <w:lang w:val="sv-SE"/>
        </w:rPr>
      </w:pPr>
      <w:bookmarkStart w:id="24" w:name="_Toc389219423"/>
      <w:r w:rsidRPr="00A472AD">
        <w:rPr>
          <w:lang w:val="sv-SE"/>
        </w:rPr>
        <w:t>Bilaga</w:t>
      </w:r>
      <w:r w:rsidR="00002745" w:rsidRPr="00A472AD">
        <w:rPr>
          <w:lang w:val="sv-SE"/>
        </w:rPr>
        <w:t xml:space="preserve"> B – </w:t>
      </w:r>
      <w:r w:rsidR="002322F8">
        <w:rPr>
          <w:lang w:val="sv-SE"/>
        </w:rPr>
        <w:t>Pedagogisk tabell</w:t>
      </w:r>
      <w:bookmarkEnd w:id="24"/>
    </w:p>
    <w:p w14:paraId="19A168D5" w14:textId="77777777" w:rsidR="001748B6" w:rsidRPr="005C24ED" w:rsidRDefault="001748B6" w:rsidP="001748B6">
      <w:pPr>
        <w:rPr>
          <w:b/>
        </w:rPr>
      </w:pPr>
    </w:p>
    <w:tbl>
      <w:tblPr>
        <w:tblStyle w:val="Tabellrutnt"/>
        <w:tblW w:w="0" w:type="auto"/>
        <w:tblInd w:w="-176" w:type="dxa"/>
        <w:tblLook w:val="04A0" w:firstRow="1" w:lastRow="0" w:firstColumn="1" w:lastColumn="0" w:noHBand="0" w:noVBand="1"/>
      </w:tblPr>
      <w:tblGrid>
        <w:gridCol w:w="3244"/>
        <w:gridCol w:w="3069"/>
        <w:gridCol w:w="3069"/>
      </w:tblGrid>
      <w:tr w:rsidR="001748B6" w:rsidRPr="002D0E59" w14:paraId="3B7E3400" w14:textId="77777777" w:rsidTr="001748B6">
        <w:trPr>
          <w:trHeight w:val="61"/>
        </w:trPr>
        <w:tc>
          <w:tcPr>
            <w:tcW w:w="3244" w:type="dxa"/>
          </w:tcPr>
          <w:p w14:paraId="603F7DC8" w14:textId="77777777" w:rsidR="001748B6" w:rsidRPr="00B13A1C" w:rsidRDefault="001748B6" w:rsidP="0026158E">
            <w:pPr>
              <w:jc w:val="center"/>
              <w:rPr>
                <w:rFonts w:asciiTheme="minorHAnsi" w:hAnsiTheme="minorHAnsi"/>
                <w:sz w:val="18"/>
                <w:szCs w:val="18"/>
              </w:rPr>
            </w:pPr>
            <w:r w:rsidRPr="00B13A1C">
              <w:rPr>
                <w:rFonts w:asciiTheme="minorHAnsi" w:hAnsiTheme="minorHAnsi"/>
                <w:sz w:val="18"/>
                <w:szCs w:val="18"/>
              </w:rPr>
              <w:t>Associativt</w:t>
            </w:r>
          </w:p>
        </w:tc>
        <w:tc>
          <w:tcPr>
            <w:tcW w:w="3069" w:type="dxa"/>
          </w:tcPr>
          <w:p w14:paraId="7EC949A7" w14:textId="4FAE1DC7" w:rsidR="001748B6" w:rsidRPr="00B73DF8" w:rsidRDefault="00B73DF8" w:rsidP="0026158E">
            <w:pPr>
              <w:jc w:val="center"/>
              <w:rPr>
                <w:rFonts w:asciiTheme="minorHAnsi" w:hAnsiTheme="minorHAnsi"/>
                <w:sz w:val="18"/>
                <w:szCs w:val="18"/>
              </w:rPr>
            </w:pPr>
            <w:r>
              <w:rPr>
                <w:rFonts w:asciiTheme="minorHAnsi" w:hAnsiTheme="minorHAnsi" w:cs="Times Roman"/>
                <w:iCs/>
                <w:color w:val="000000"/>
                <w:sz w:val="18"/>
                <w:szCs w:val="18"/>
              </w:rPr>
              <w:t>Konstruktivism</w:t>
            </w:r>
          </w:p>
        </w:tc>
        <w:tc>
          <w:tcPr>
            <w:tcW w:w="3069" w:type="dxa"/>
          </w:tcPr>
          <w:p w14:paraId="0B1B905F" w14:textId="77777777" w:rsidR="001748B6" w:rsidRPr="00B13A1C" w:rsidRDefault="001748B6" w:rsidP="0026158E">
            <w:pPr>
              <w:jc w:val="center"/>
              <w:rPr>
                <w:rFonts w:asciiTheme="minorHAnsi" w:hAnsiTheme="minorHAnsi"/>
                <w:sz w:val="18"/>
                <w:szCs w:val="18"/>
              </w:rPr>
            </w:pPr>
            <w:r w:rsidRPr="00B13A1C">
              <w:rPr>
                <w:rFonts w:asciiTheme="minorHAnsi" w:hAnsiTheme="minorHAnsi"/>
                <w:sz w:val="18"/>
                <w:szCs w:val="18"/>
              </w:rPr>
              <w:t>Sociokulturellt</w:t>
            </w:r>
          </w:p>
        </w:tc>
      </w:tr>
      <w:tr w:rsidR="001748B6" w:rsidRPr="002D0E59" w14:paraId="0FC19C15" w14:textId="77777777" w:rsidTr="001748B6">
        <w:trPr>
          <w:trHeight w:val="364"/>
        </w:trPr>
        <w:tc>
          <w:tcPr>
            <w:tcW w:w="3244" w:type="dxa"/>
            <w:vAlign w:val="center"/>
          </w:tcPr>
          <w:p w14:paraId="739DB345" w14:textId="77777777" w:rsidR="001748B6" w:rsidRPr="00B13A1C" w:rsidRDefault="001748B6" w:rsidP="0026158E">
            <w:pPr>
              <w:jc w:val="center"/>
              <w:rPr>
                <w:rFonts w:asciiTheme="minorHAnsi" w:hAnsiTheme="minorHAnsi"/>
                <w:i/>
                <w:sz w:val="18"/>
                <w:szCs w:val="18"/>
              </w:rPr>
            </w:pPr>
            <w:r w:rsidRPr="00B13A1C">
              <w:rPr>
                <w:rFonts w:asciiTheme="minorHAnsi" w:hAnsiTheme="minorHAnsi"/>
                <w:i/>
                <w:sz w:val="18"/>
                <w:szCs w:val="18"/>
              </w:rPr>
              <w:t>Direkt Instruktion</w:t>
            </w:r>
          </w:p>
        </w:tc>
        <w:tc>
          <w:tcPr>
            <w:tcW w:w="3069" w:type="dxa"/>
            <w:vAlign w:val="center"/>
          </w:tcPr>
          <w:p w14:paraId="03F36504" w14:textId="3F40CBE0" w:rsidR="001748B6" w:rsidRPr="00B13A1C" w:rsidRDefault="00B73DF8" w:rsidP="0026158E">
            <w:pPr>
              <w:jc w:val="center"/>
              <w:rPr>
                <w:rFonts w:asciiTheme="minorHAnsi" w:hAnsiTheme="minorHAnsi" w:cs="Times Roman"/>
                <w:i/>
                <w:iCs/>
                <w:color w:val="000000"/>
                <w:sz w:val="18"/>
                <w:szCs w:val="18"/>
              </w:rPr>
            </w:pPr>
            <w:r>
              <w:rPr>
                <w:rFonts w:asciiTheme="minorHAnsi" w:hAnsiTheme="minorHAnsi" w:cs="Times Roman"/>
                <w:i/>
                <w:iCs/>
                <w:color w:val="000000"/>
                <w:sz w:val="18"/>
                <w:szCs w:val="18"/>
              </w:rPr>
              <w:t>Konstruktivistisk läromiljö</w:t>
            </w:r>
          </w:p>
        </w:tc>
        <w:tc>
          <w:tcPr>
            <w:tcW w:w="3069" w:type="dxa"/>
            <w:vAlign w:val="center"/>
          </w:tcPr>
          <w:p w14:paraId="2B77032D" w14:textId="77777777" w:rsidR="001748B6" w:rsidRPr="00B13A1C" w:rsidRDefault="001748B6" w:rsidP="0026158E">
            <w:pPr>
              <w:jc w:val="center"/>
              <w:rPr>
                <w:rFonts w:asciiTheme="minorHAnsi" w:hAnsiTheme="minorHAnsi"/>
                <w:i/>
                <w:sz w:val="18"/>
                <w:szCs w:val="18"/>
              </w:rPr>
            </w:pPr>
            <w:r w:rsidRPr="00B13A1C">
              <w:rPr>
                <w:rFonts w:asciiTheme="minorHAnsi" w:hAnsiTheme="minorHAnsi"/>
                <w:i/>
                <w:sz w:val="18"/>
                <w:szCs w:val="18"/>
              </w:rPr>
              <w:t>Aktivitets teori</w:t>
            </w:r>
          </w:p>
        </w:tc>
      </w:tr>
      <w:tr w:rsidR="001748B6" w:rsidRPr="002D0E59" w14:paraId="4EBA1DDE" w14:textId="77777777" w:rsidTr="001748B6">
        <w:tc>
          <w:tcPr>
            <w:tcW w:w="3244" w:type="dxa"/>
            <w:vAlign w:val="center"/>
          </w:tcPr>
          <w:p w14:paraId="118D9717" w14:textId="77777777" w:rsidR="001748B6" w:rsidRPr="00B13A1C" w:rsidRDefault="001748B6" w:rsidP="0026158E">
            <w:pPr>
              <w:jc w:val="center"/>
              <w:rPr>
                <w:rFonts w:asciiTheme="minorHAnsi" w:hAnsiTheme="minorHAnsi"/>
                <w:b/>
                <w:sz w:val="18"/>
                <w:szCs w:val="18"/>
              </w:rPr>
            </w:pPr>
            <w:r w:rsidRPr="00B13A1C">
              <w:rPr>
                <w:rFonts w:asciiTheme="minorHAnsi" w:hAnsiTheme="minorHAnsi"/>
                <w:b/>
                <w:sz w:val="18"/>
                <w:szCs w:val="18"/>
              </w:rPr>
              <w:t xml:space="preserve">Inledning </w:t>
            </w:r>
          </w:p>
        </w:tc>
        <w:tc>
          <w:tcPr>
            <w:tcW w:w="3069" w:type="dxa"/>
            <w:vAlign w:val="center"/>
          </w:tcPr>
          <w:p w14:paraId="7FEA0F70" w14:textId="77777777" w:rsidR="001748B6" w:rsidRPr="00B13A1C" w:rsidRDefault="001748B6" w:rsidP="0026158E">
            <w:pPr>
              <w:jc w:val="center"/>
              <w:rPr>
                <w:rFonts w:asciiTheme="minorHAnsi" w:hAnsiTheme="minorHAnsi"/>
                <w:sz w:val="18"/>
                <w:szCs w:val="18"/>
              </w:rPr>
            </w:pPr>
            <w:r w:rsidRPr="00B13A1C">
              <w:rPr>
                <w:rFonts w:asciiTheme="minorHAnsi" w:hAnsiTheme="minorHAnsi"/>
                <w:b/>
                <w:sz w:val="18"/>
                <w:szCs w:val="18"/>
              </w:rPr>
              <w:t>Inledning</w:t>
            </w:r>
          </w:p>
        </w:tc>
        <w:tc>
          <w:tcPr>
            <w:tcW w:w="3069" w:type="dxa"/>
            <w:vAlign w:val="center"/>
          </w:tcPr>
          <w:p w14:paraId="515F43D5" w14:textId="77777777" w:rsidR="001748B6" w:rsidRPr="00B13A1C" w:rsidRDefault="001748B6" w:rsidP="0026158E">
            <w:pPr>
              <w:jc w:val="center"/>
              <w:rPr>
                <w:rFonts w:asciiTheme="minorHAnsi" w:hAnsiTheme="minorHAnsi"/>
                <w:sz w:val="18"/>
                <w:szCs w:val="18"/>
              </w:rPr>
            </w:pPr>
            <w:r w:rsidRPr="00B13A1C">
              <w:rPr>
                <w:rFonts w:asciiTheme="minorHAnsi" w:hAnsiTheme="minorHAnsi"/>
                <w:b/>
                <w:sz w:val="18"/>
                <w:szCs w:val="18"/>
              </w:rPr>
              <w:t xml:space="preserve">Inledning </w:t>
            </w:r>
          </w:p>
        </w:tc>
      </w:tr>
      <w:tr w:rsidR="001748B6" w:rsidRPr="002D0E59" w14:paraId="57681AB6" w14:textId="77777777" w:rsidTr="001748B6">
        <w:trPr>
          <w:trHeight w:val="2313"/>
        </w:trPr>
        <w:tc>
          <w:tcPr>
            <w:tcW w:w="3244" w:type="dxa"/>
          </w:tcPr>
          <w:p w14:paraId="55189F2B"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20"/>
                <w:szCs w:val="20"/>
              </w:rPr>
            </w:pPr>
            <w:r w:rsidRPr="005C24ED">
              <w:rPr>
                <w:rFonts w:asciiTheme="minorHAnsi" w:hAnsiTheme="minorHAnsi" w:cs="AppleSystemUIFont"/>
                <w:b/>
                <w:color w:val="353535"/>
                <w:sz w:val="20"/>
                <w:szCs w:val="20"/>
              </w:rPr>
              <w:t>Presentations fas:</w:t>
            </w:r>
          </w:p>
          <w:p w14:paraId="2C9F2670"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Utvecklare ska granska underliggande material gällande ämnet. Fånga studentens uppmärksamhet med att presentera målet.</w:t>
            </w:r>
          </w:p>
          <w:p w14:paraId="70926D27"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I kursen ska det uttalas vilka kunskaper som ska läras under kursen.</w:t>
            </w:r>
          </w:p>
          <w:p w14:paraId="3C726289"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Ge en förklaring av de färdigheter eller kunskaper som ska läras, i.e. visuella medel.</w:t>
            </w:r>
          </w:p>
        </w:tc>
        <w:tc>
          <w:tcPr>
            <w:tcW w:w="3069" w:type="dxa"/>
          </w:tcPr>
          <w:p w14:paraId="0B3AF4DE" w14:textId="77777777" w:rsidR="001748B6" w:rsidRPr="005C24ED" w:rsidRDefault="001748B6" w:rsidP="0026158E">
            <w:pPr>
              <w:rPr>
                <w:rFonts w:asciiTheme="minorHAnsi" w:hAnsiTheme="minorHAnsi"/>
                <w:b/>
                <w:sz w:val="18"/>
                <w:szCs w:val="18"/>
              </w:rPr>
            </w:pPr>
            <w:r w:rsidRPr="005C24ED">
              <w:rPr>
                <w:rFonts w:asciiTheme="minorHAnsi" w:hAnsiTheme="minorHAnsi"/>
                <w:b/>
                <w:sz w:val="18"/>
                <w:szCs w:val="18"/>
              </w:rPr>
              <w:t>Aktiv &amp; manipulerande:</w:t>
            </w:r>
          </w:p>
          <w:p w14:paraId="6FD0ACFB" w14:textId="77777777" w:rsidR="001748B6" w:rsidRPr="005C24ED" w:rsidRDefault="001748B6" w:rsidP="0026158E">
            <w:pPr>
              <w:rPr>
                <w:rFonts w:asciiTheme="minorHAnsi" w:hAnsiTheme="minorHAnsi"/>
                <w:color w:val="000000" w:themeColor="text1"/>
                <w:sz w:val="18"/>
                <w:szCs w:val="18"/>
              </w:rPr>
            </w:pPr>
            <w:r w:rsidRPr="005C24ED">
              <w:rPr>
                <w:rFonts w:asciiTheme="minorHAnsi" w:hAnsiTheme="minorHAnsi"/>
                <w:color w:val="000000" w:themeColor="text1"/>
                <w:sz w:val="18"/>
                <w:szCs w:val="18"/>
              </w:rPr>
              <w:t xml:space="preserve">Utvecklaren ska bedöma chansen av att kunna ge studenten möjligheten att aktivt manipulera någonting (konstruera en produkt, manipulera parametrar, fatta beslut) och påverka miljön på något sätt. </w:t>
            </w:r>
          </w:p>
          <w:p w14:paraId="33890C33" w14:textId="77777777" w:rsidR="001748B6" w:rsidRPr="005C24ED" w:rsidRDefault="001748B6" w:rsidP="0026158E">
            <w:pPr>
              <w:rPr>
                <w:rFonts w:asciiTheme="minorHAnsi" w:hAnsiTheme="minorHAnsi"/>
                <w:sz w:val="20"/>
                <w:szCs w:val="20"/>
              </w:rPr>
            </w:pPr>
          </w:p>
        </w:tc>
        <w:tc>
          <w:tcPr>
            <w:tcW w:w="3069" w:type="dxa"/>
          </w:tcPr>
          <w:p w14:paraId="2BA5D379"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Subjekt/ämne</w:t>
            </w:r>
            <w:r w:rsidRPr="005C24ED">
              <w:rPr>
                <w:rFonts w:asciiTheme="minorHAnsi" w:hAnsiTheme="minorHAnsi" w:cs="AppleSystemUIFont"/>
                <w:color w:val="353535"/>
                <w:sz w:val="18"/>
                <w:szCs w:val="18"/>
              </w:rPr>
              <w:t xml:space="preserve">: </w:t>
            </w:r>
          </w:p>
          <w:p w14:paraId="13AEA5B9"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Bedöma vilken typ av användare kursen är anpassad för, i.e. studenter, administration, ämnesgrupp.</w:t>
            </w:r>
          </w:p>
          <w:p w14:paraId="2E1858BD" w14:textId="77777777" w:rsidR="001748B6" w:rsidRPr="005C24ED" w:rsidRDefault="001748B6" w:rsidP="0026158E">
            <w:pPr>
              <w:widowControl w:val="0"/>
              <w:autoSpaceDE w:val="0"/>
              <w:autoSpaceDN w:val="0"/>
              <w:adjustRightInd w:val="0"/>
              <w:rPr>
                <w:rFonts w:asciiTheme="minorHAnsi" w:hAnsiTheme="minorHAnsi"/>
                <w:sz w:val="18"/>
                <w:szCs w:val="18"/>
              </w:rPr>
            </w:pPr>
          </w:p>
          <w:p w14:paraId="77111CC7"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Roller</w:t>
            </w:r>
            <w:r w:rsidRPr="005C24ED">
              <w:rPr>
                <w:rFonts w:asciiTheme="minorHAnsi" w:hAnsiTheme="minorHAnsi" w:cs="AppleSystemUIFont"/>
                <w:color w:val="353535"/>
                <w:sz w:val="18"/>
                <w:szCs w:val="18"/>
              </w:rPr>
              <w:t xml:space="preserve">: </w:t>
            </w:r>
          </w:p>
          <w:p w14:paraId="668A017E" w14:textId="77777777" w:rsidR="001748B6" w:rsidRPr="005C24ED" w:rsidRDefault="001748B6" w:rsidP="0026158E">
            <w:pPr>
              <w:widowControl w:val="0"/>
              <w:autoSpaceDE w:val="0"/>
              <w:autoSpaceDN w:val="0"/>
              <w:adjustRightInd w:val="0"/>
              <w:rPr>
                <w:rFonts w:asciiTheme="minorHAnsi" w:hAnsiTheme="minorHAnsi"/>
                <w:sz w:val="18"/>
                <w:szCs w:val="18"/>
              </w:rPr>
            </w:pPr>
            <w:r w:rsidRPr="005C24ED">
              <w:rPr>
                <w:rFonts w:asciiTheme="minorHAnsi" w:hAnsiTheme="minorHAnsi" w:cs="AppleSystemUIFont"/>
                <w:color w:val="353535"/>
                <w:sz w:val="18"/>
                <w:szCs w:val="18"/>
              </w:rPr>
              <w:t xml:space="preserve">Utvecklare bedömer vilka olika ämnes områden som studenten </w:t>
            </w:r>
            <w:r w:rsidRPr="005C24ED">
              <w:rPr>
                <w:rFonts w:asciiTheme="minorHAnsi" w:hAnsiTheme="minorHAnsi" w:cs="AppleSystemUIFont"/>
                <w:sz w:val="18"/>
                <w:szCs w:val="18"/>
              </w:rPr>
              <w:t>ska</w:t>
            </w:r>
            <w:r w:rsidRPr="005C24ED">
              <w:rPr>
                <w:rFonts w:asciiTheme="minorHAnsi" w:hAnsiTheme="minorHAnsi" w:cs="AppleSystemUIFont"/>
                <w:color w:val="353535"/>
                <w:sz w:val="18"/>
                <w:szCs w:val="18"/>
              </w:rPr>
              <w:t xml:space="preserve"> specialisera sig i inom kursen.</w:t>
            </w:r>
          </w:p>
        </w:tc>
      </w:tr>
      <w:tr w:rsidR="001748B6" w:rsidRPr="002D0E59" w14:paraId="31EF2035" w14:textId="77777777" w:rsidTr="001748B6">
        <w:trPr>
          <w:trHeight w:val="61"/>
        </w:trPr>
        <w:tc>
          <w:tcPr>
            <w:tcW w:w="3244" w:type="dxa"/>
          </w:tcPr>
          <w:p w14:paraId="4FD58D16" w14:textId="77777777" w:rsidR="001748B6" w:rsidRPr="00B13A1C" w:rsidRDefault="001748B6" w:rsidP="0026158E">
            <w:pPr>
              <w:widowControl w:val="0"/>
              <w:autoSpaceDE w:val="0"/>
              <w:autoSpaceDN w:val="0"/>
              <w:adjustRightInd w:val="0"/>
              <w:rPr>
                <w:rFonts w:asciiTheme="minorHAnsi" w:hAnsiTheme="minorHAnsi" w:cs="AppleSystemUIFont"/>
                <w:b/>
                <w:i/>
                <w:sz w:val="18"/>
                <w:szCs w:val="18"/>
              </w:rPr>
            </w:pPr>
            <w:r w:rsidRPr="00B13A1C">
              <w:rPr>
                <w:rStyle w:val="Starkbetoning"/>
                <w:rFonts w:asciiTheme="minorHAnsi" w:hAnsiTheme="minorHAnsi"/>
                <w:i w:val="0"/>
                <w:color w:val="auto"/>
                <w:sz w:val="18"/>
                <w:szCs w:val="18"/>
              </w:rPr>
              <w:t>Uppmuntra deltagande</w:t>
            </w:r>
          </w:p>
        </w:tc>
        <w:tc>
          <w:tcPr>
            <w:tcW w:w="3069" w:type="dxa"/>
          </w:tcPr>
          <w:p w14:paraId="4E925E15" w14:textId="77777777" w:rsidR="001748B6" w:rsidRPr="00B13A1C" w:rsidRDefault="001748B6" w:rsidP="0026158E">
            <w:pPr>
              <w:rPr>
                <w:rFonts w:asciiTheme="minorHAnsi" w:hAnsiTheme="minorHAnsi"/>
                <w:b/>
                <w:i/>
                <w:sz w:val="18"/>
                <w:szCs w:val="18"/>
              </w:rPr>
            </w:pPr>
            <w:r w:rsidRPr="00B13A1C">
              <w:rPr>
                <w:rStyle w:val="Starkbetoning"/>
                <w:rFonts w:asciiTheme="minorHAnsi" w:hAnsiTheme="minorHAnsi"/>
                <w:i w:val="0"/>
                <w:color w:val="auto"/>
                <w:sz w:val="18"/>
                <w:szCs w:val="18"/>
              </w:rPr>
              <w:t>Uppmuntra deltagande</w:t>
            </w:r>
          </w:p>
        </w:tc>
        <w:tc>
          <w:tcPr>
            <w:tcW w:w="3069" w:type="dxa"/>
          </w:tcPr>
          <w:p w14:paraId="60302458" w14:textId="77777777" w:rsidR="001748B6" w:rsidRPr="00B13A1C" w:rsidRDefault="001748B6" w:rsidP="0026158E">
            <w:pPr>
              <w:widowControl w:val="0"/>
              <w:autoSpaceDE w:val="0"/>
              <w:autoSpaceDN w:val="0"/>
              <w:adjustRightInd w:val="0"/>
              <w:rPr>
                <w:rFonts w:asciiTheme="minorHAnsi" w:hAnsiTheme="minorHAnsi" w:cs="AppleSystemUIFont"/>
                <w:b/>
                <w:i/>
                <w:sz w:val="18"/>
                <w:szCs w:val="18"/>
              </w:rPr>
            </w:pPr>
            <w:r w:rsidRPr="00B13A1C">
              <w:rPr>
                <w:rStyle w:val="Starkbetoning"/>
                <w:rFonts w:asciiTheme="minorHAnsi" w:hAnsiTheme="minorHAnsi"/>
                <w:i w:val="0"/>
                <w:color w:val="auto"/>
                <w:sz w:val="18"/>
                <w:szCs w:val="18"/>
              </w:rPr>
              <w:t>Uppmuntra deltagande</w:t>
            </w:r>
          </w:p>
        </w:tc>
      </w:tr>
      <w:tr w:rsidR="001748B6" w:rsidRPr="002D0E59" w14:paraId="7096D0AC" w14:textId="77777777" w:rsidTr="001748B6">
        <w:trPr>
          <w:trHeight w:val="1613"/>
        </w:trPr>
        <w:tc>
          <w:tcPr>
            <w:tcW w:w="3244" w:type="dxa"/>
          </w:tcPr>
          <w:p w14:paraId="3DB35BBC" w14:textId="77777777" w:rsidR="001748B6" w:rsidRPr="005C24ED" w:rsidRDefault="001748B6" w:rsidP="0026158E">
            <w:pPr>
              <w:pStyle w:val="Liststycke"/>
              <w:widowControl w:val="0"/>
              <w:autoSpaceDE w:val="0"/>
              <w:autoSpaceDN w:val="0"/>
              <w:adjustRightInd w:val="0"/>
              <w:ind w:left="426"/>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Presentations fas:</w:t>
            </w:r>
          </w:p>
          <w:p w14:paraId="24D303E8" w14:textId="77777777" w:rsidR="001748B6" w:rsidRPr="005C24ED" w:rsidRDefault="001748B6" w:rsidP="001748B6">
            <w:pPr>
              <w:pStyle w:val="Liststycke"/>
              <w:widowControl w:val="0"/>
              <w:numPr>
                <w:ilvl w:val="0"/>
                <w:numId w:val="29"/>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ska ge möjligheter för studenten att visa sin förståelse, i.e. med hjälp av nyckelfrågor.</w:t>
            </w:r>
          </w:p>
          <w:p w14:paraId="4E498F22" w14:textId="77777777" w:rsidR="001748B6" w:rsidRPr="005C24ED" w:rsidRDefault="001748B6" w:rsidP="001748B6">
            <w:pPr>
              <w:pStyle w:val="Liststycke"/>
              <w:widowControl w:val="0"/>
              <w:numPr>
                <w:ilvl w:val="0"/>
                <w:numId w:val="29"/>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ska uttrycka och motivera till varför kursinnehållet är viktiga för studenten att lära sig.</w:t>
            </w:r>
          </w:p>
          <w:p w14:paraId="7704D980" w14:textId="77777777" w:rsidR="001748B6" w:rsidRPr="005C24ED" w:rsidRDefault="001748B6" w:rsidP="0026158E">
            <w:pPr>
              <w:widowControl w:val="0"/>
              <w:autoSpaceDE w:val="0"/>
              <w:autoSpaceDN w:val="0"/>
              <w:adjustRightInd w:val="0"/>
              <w:rPr>
                <w:rStyle w:val="Starkbetoning"/>
                <w:rFonts w:asciiTheme="minorHAnsi" w:hAnsiTheme="minorHAnsi"/>
                <w:i w:val="0"/>
                <w:color w:val="auto"/>
                <w:sz w:val="20"/>
                <w:szCs w:val="20"/>
              </w:rPr>
            </w:pPr>
          </w:p>
        </w:tc>
        <w:tc>
          <w:tcPr>
            <w:tcW w:w="3069" w:type="dxa"/>
          </w:tcPr>
          <w:p w14:paraId="1018EEA7"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cs="AppleSystemUIFontItalic"/>
                <w:b/>
                <w:iCs/>
                <w:color w:val="353535"/>
                <w:sz w:val="18"/>
                <w:szCs w:val="18"/>
              </w:rPr>
              <w:t xml:space="preserve">Avsiktlighet: </w:t>
            </w:r>
          </w:p>
          <w:p w14:paraId="2788268E" w14:textId="77777777" w:rsidR="001748B6" w:rsidRPr="005C24ED" w:rsidRDefault="001748B6" w:rsidP="0026158E">
            <w:pPr>
              <w:widowControl w:val="0"/>
              <w:autoSpaceDE w:val="0"/>
              <w:autoSpaceDN w:val="0"/>
              <w:adjustRightInd w:val="0"/>
              <w:rPr>
                <w:rStyle w:val="Starkbetoning"/>
                <w:rFonts w:asciiTheme="minorHAnsi" w:hAnsiTheme="minorHAnsi" w:cs="AppleSystemUIFontItalic"/>
                <w:bCs w:val="0"/>
                <w:i w:val="0"/>
                <w:color w:val="353535"/>
                <w:sz w:val="20"/>
                <w:szCs w:val="20"/>
              </w:rPr>
            </w:pPr>
            <w:r w:rsidRPr="005C24ED">
              <w:rPr>
                <w:rFonts w:asciiTheme="minorHAnsi" w:hAnsiTheme="minorHAnsi" w:cs="AppleSystemUIFontItalic"/>
                <w:iCs/>
                <w:color w:val="353535"/>
                <w:sz w:val="18"/>
                <w:szCs w:val="18"/>
              </w:rPr>
              <w:t xml:space="preserve">Utvecklaren bedömer hur studenten ska motiveras </w:t>
            </w:r>
            <w:r w:rsidRPr="005C24ED">
              <w:rPr>
                <w:rFonts w:asciiTheme="minorHAnsi" w:hAnsiTheme="minorHAnsi" w:cs="AppleSystemUIFontItalic"/>
                <w:iCs/>
                <w:sz w:val="18"/>
                <w:szCs w:val="18"/>
              </w:rPr>
              <w:t>för</w:t>
            </w:r>
            <w:r w:rsidRPr="005C24ED">
              <w:rPr>
                <w:rFonts w:asciiTheme="minorHAnsi" w:hAnsiTheme="minorHAnsi" w:cs="AppleSystemUIFontItalic"/>
                <w:iCs/>
                <w:color w:val="353535"/>
                <w:sz w:val="18"/>
                <w:szCs w:val="18"/>
              </w:rPr>
              <w:t xml:space="preserve"> att bli intresserade av att uppnå ett </w:t>
            </w:r>
            <w:r w:rsidRPr="005C24ED">
              <w:rPr>
                <w:rFonts w:asciiTheme="minorHAnsi" w:hAnsiTheme="minorHAnsi"/>
                <w:sz w:val="18"/>
                <w:szCs w:val="18"/>
              </w:rPr>
              <w:t>kognitivt mål.</w:t>
            </w:r>
          </w:p>
        </w:tc>
        <w:tc>
          <w:tcPr>
            <w:tcW w:w="3069" w:type="dxa"/>
          </w:tcPr>
          <w:p w14:paraId="2D3BDDAB" w14:textId="77777777" w:rsidR="001748B6" w:rsidRPr="005C24ED" w:rsidRDefault="001748B6" w:rsidP="0026158E">
            <w:pPr>
              <w:widowControl w:val="0"/>
              <w:autoSpaceDE w:val="0"/>
              <w:autoSpaceDN w:val="0"/>
              <w:adjustRightInd w:val="0"/>
              <w:rPr>
                <w:rFonts w:asciiTheme="minorHAnsi" w:hAnsiTheme="minorHAnsi" w:cs="AppleSystemUIFontBold"/>
                <w:bCs/>
                <w:color w:val="353535"/>
                <w:sz w:val="18"/>
                <w:szCs w:val="18"/>
              </w:rPr>
            </w:pPr>
            <w:r w:rsidRPr="005C24ED">
              <w:rPr>
                <w:rFonts w:asciiTheme="minorHAnsi" w:hAnsiTheme="minorHAnsi" w:cs="AppleSystemUIFontBold"/>
                <w:b/>
                <w:bCs/>
                <w:color w:val="353535"/>
                <w:sz w:val="18"/>
                <w:szCs w:val="18"/>
              </w:rPr>
              <w:t>Objekt</w:t>
            </w:r>
            <w:r w:rsidRPr="005C24ED">
              <w:rPr>
                <w:rFonts w:asciiTheme="minorHAnsi" w:hAnsiTheme="minorHAnsi" w:cs="AppleSystemUIFontBold"/>
                <w:bCs/>
                <w:color w:val="353535"/>
                <w:sz w:val="18"/>
                <w:szCs w:val="18"/>
              </w:rPr>
              <w:t>:</w:t>
            </w:r>
          </w:p>
          <w:p w14:paraId="6CB3B8EB" w14:textId="77777777" w:rsidR="001748B6" w:rsidRPr="005C24ED" w:rsidRDefault="001748B6" w:rsidP="0026158E">
            <w:pPr>
              <w:widowControl w:val="0"/>
              <w:autoSpaceDE w:val="0"/>
              <w:autoSpaceDN w:val="0"/>
              <w:adjustRightInd w:val="0"/>
              <w:rPr>
                <w:rFonts w:asciiTheme="minorHAnsi" w:hAnsiTheme="minorHAnsi" w:cs="AppleSystemUIFontBold"/>
                <w:bCs/>
                <w:color w:val="353535"/>
                <w:sz w:val="20"/>
                <w:szCs w:val="20"/>
              </w:rPr>
            </w:pPr>
            <w:r w:rsidRPr="005C24ED">
              <w:rPr>
                <w:rFonts w:asciiTheme="minorHAnsi" w:hAnsiTheme="minorHAnsi" w:cs="AppleSystemUIFontBold"/>
                <w:bCs/>
                <w:color w:val="353535"/>
                <w:sz w:val="18"/>
                <w:szCs w:val="18"/>
              </w:rPr>
              <w:t>Utvecklaren berättar syfte eller målet med aktiviteten, motivationen, och tanken bakom kursen.</w:t>
            </w:r>
          </w:p>
          <w:p w14:paraId="45C9FA5E" w14:textId="77777777" w:rsidR="001748B6" w:rsidRPr="005C24ED" w:rsidRDefault="001748B6" w:rsidP="0026158E">
            <w:pPr>
              <w:rPr>
                <w:rStyle w:val="Starkbetoning"/>
                <w:rFonts w:asciiTheme="minorHAnsi" w:hAnsiTheme="minorHAnsi"/>
                <w:i w:val="0"/>
                <w:color w:val="auto"/>
                <w:sz w:val="20"/>
                <w:szCs w:val="20"/>
              </w:rPr>
            </w:pPr>
          </w:p>
        </w:tc>
      </w:tr>
      <w:tr w:rsidR="001748B6" w:rsidRPr="002D0E59" w14:paraId="1947315B" w14:textId="77777777" w:rsidTr="001748B6">
        <w:tc>
          <w:tcPr>
            <w:tcW w:w="3244" w:type="dxa"/>
          </w:tcPr>
          <w:p w14:paraId="64D03F3B"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Kontext &amp; riktlinjer</w:t>
            </w:r>
          </w:p>
        </w:tc>
        <w:tc>
          <w:tcPr>
            <w:tcW w:w="3069" w:type="dxa"/>
          </w:tcPr>
          <w:p w14:paraId="2416B83D" w14:textId="77777777" w:rsidR="001748B6" w:rsidRPr="00B13A1C" w:rsidRDefault="001748B6" w:rsidP="0026158E">
            <w:pPr>
              <w:rPr>
                <w:rFonts w:asciiTheme="minorHAnsi" w:hAnsiTheme="minorHAnsi"/>
                <w:b/>
                <w:sz w:val="18"/>
                <w:szCs w:val="18"/>
              </w:rPr>
            </w:pPr>
            <w:r w:rsidRPr="00B13A1C">
              <w:rPr>
                <w:rFonts w:asciiTheme="minorHAnsi" w:hAnsiTheme="minorHAnsi" w:cs="AppleSystemUIFont"/>
                <w:b/>
                <w:color w:val="353535"/>
                <w:sz w:val="18"/>
                <w:szCs w:val="18"/>
              </w:rPr>
              <w:t>Kontext &amp; riktlinjer</w:t>
            </w:r>
          </w:p>
        </w:tc>
        <w:tc>
          <w:tcPr>
            <w:tcW w:w="3069" w:type="dxa"/>
          </w:tcPr>
          <w:p w14:paraId="16A6D507"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Kontext &amp; riktlinjer</w:t>
            </w:r>
          </w:p>
        </w:tc>
      </w:tr>
      <w:tr w:rsidR="001748B6" w:rsidRPr="002D0E59" w14:paraId="044D673E" w14:textId="77777777" w:rsidTr="001748B6">
        <w:tc>
          <w:tcPr>
            <w:tcW w:w="3244" w:type="dxa"/>
          </w:tcPr>
          <w:p w14:paraId="5B3D324B"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Övnings fas:</w:t>
            </w:r>
          </w:p>
          <w:p w14:paraId="55BF56F7" w14:textId="77777777"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Kursen ska innehålla praktisk vägledning. </w:t>
            </w:r>
          </w:p>
          <w:p w14:paraId="287814E7" w14:textId="4F302FE3"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sz w:val="18"/>
                <w:szCs w:val="18"/>
              </w:rPr>
              <w:t>Kursen ska innehålla själva övningar.</w:t>
            </w:r>
          </w:p>
          <w:p w14:paraId="21C6AD39" w14:textId="77777777"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20"/>
                <w:szCs w:val="20"/>
              </w:rPr>
            </w:pPr>
            <w:r w:rsidRPr="005C24ED">
              <w:rPr>
                <w:rFonts w:asciiTheme="minorHAnsi" w:hAnsiTheme="minorHAnsi" w:cs="AppleSystemUIFont"/>
                <w:color w:val="353535"/>
                <w:sz w:val="18"/>
                <w:szCs w:val="18"/>
              </w:rPr>
              <w:t>Studenten ska granskas efter varje kursmoment.</w:t>
            </w:r>
            <w:r w:rsidRPr="005C24ED">
              <w:rPr>
                <w:rFonts w:asciiTheme="minorHAnsi" w:hAnsiTheme="minorHAnsi" w:cs="AppleSystemUIFont"/>
                <w:color w:val="353535"/>
                <w:sz w:val="20"/>
                <w:szCs w:val="20"/>
              </w:rPr>
              <w:t xml:space="preserve"> </w:t>
            </w:r>
          </w:p>
        </w:tc>
        <w:tc>
          <w:tcPr>
            <w:tcW w:w="3069" w:type="dxa"/>
          </w:tcPr>
          <w:p w14:paraId="5DF02C3C"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cs="AppleSystemUIFontItalic"/>
                <w:b/>
                <w:iCs/>
                <w:color w:val="353535"/>
                <w:sz w:val="18"/>
                <w:szCs w:val="18"/>
              </w:rPr>
              <w:t>Trovärdighet:</w:t>
            </w:r>
          </w:p>
          <w:p w14:paraId="61DDF367"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sz w:val="18"/>
                <w:szCs w:val="18"/>
              </w:rPr>
              <w:t xml:space="preserve">Utvecklaren analyserar och tar hänsyn till hur studentens mentala förståelse och förklaringar när de bygger kunskap. </w:t>
            </w:r>
            <w:r w:rsidRPr="005C24ED">
              <w:rPr>
                <w:rFonts w:asciiTheme="minorHAnsi" w:hAnsiTheme="minorHAnsi" w:cs="AppleSystemUIFont"/>
                <w:color w:val="353535"/>
                <w:sz w:val="18"/>
                <w:szCs w:val="18"/>
              </w:rPr>
              <w:t>Därefter kan utvecklaren skapa ett meningsfullt sammanhang för att studenten ska lösa problem.</w:t>
            </w:r>
          </w:p>
          <w:p w14:paraId="1ACFAF0E" w14:textId="77777777" w:rsidR="001748B6" w:rsidRPr="005C24ED" w:rsidRDefault="001748B6" w:rsidP="0026158E">
            <w:pPr>
              <w:rPr>
                <w:rFonts w:asciiTheme="minorHAnsi" w:hAnsiTheme="minorHAnsi" w:cs="AppleSystemUIFont"/>
                <w:color w:val="353535"/>
                <w:sz w:val="20"/>
                <w:szCs w:val="20"/>
              </w:rPr>
            </w:pPr>
          </w:p>
        </w:tc>
        <w:tc>
          <w:tcPr>
            <w:tcW w:w="3069" w:type="dxa"/>
          </w:tcPr>
          <w:p w14:paraId="2C7B707F"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Regler och förordningar</w:t>
            </w:r>
            <w:r w:rsidRPr="005C24ED">
              <w:rPr>
                <w:rFonts w:asciiTheme="minorHAnsi" w:hAnsiTheme="minorHAnsi" w:cs="AppleSystemUIFont"/>
                <w:color w:val="353535"/>
                <w:sz w:val="18"/>
                <w:szCs w:val="18"/>
              </w:rPr>
              <w:t>:</w:t>
            </w:r>
          </w:p>
          <w:p w14:paraId="16978BC2"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analyserar explicita eller implicita normer, sociala regler, sociala relationer inom studentens gemenskap.</w:t>
            </w:r>
          </w:p>
          <w:p w14:paraId="4ED9603A" w14:textId="77777777" w:rsidR="001748B6" w:rsidRPr="005C24ED" w:rsidRDefault="001748B6" w:rsidP="0026158E">
            <w:pPr>
              <w:widowControl w:val="0"/>
              <w:autoSpaceDE w:val="0"/>
              <w:autoSpaceDN w:val="0"/>
              <w:adjustRightInd w:val="0"/>
              <w:rPr>
                <w:rFonts w:asciiTheme="minorHAnsi" w:hAnsiTheme="minorHAnsi" w:cs="AppleSystemUIFont"/>
                <w:color w:val="353535"/>
                <w:sz w:val="20"/>
                <w:szCs w:val="20"/>
              </w:rPr>
            </w:pPr>
          </w:p>
        </w:tc>
      </w:tr>
      <w:tr w:rsidR="001748B6" w:rsidRPr="002D0E59" w14:paraId="2E631CD7" w14:textId="77777777" w:rsidTr="001748B6">
        <w:tc>
          <w:tcPr>
            <w:tcW w:w="3244" w:type="dxa"/>
          </w:tcPr>
          <w:p w14:paraId="287E64A8"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Bedömning &amp; Hjälp</w:t>
            </w:r>
          </w:p>
        </w:tc>
        <w:tc>
          <w:tcPr>
            <w:tcW w:w="3069" w:type="dxa"/>
          </w:tcPr>
          <w:p w14:paraId="13E83E2D" w14:textId="77777777" w:rsidR="001748B6" w:rsidRPr="00B13A1C"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B13A1C">
              <w:rPr>
                <w:rFonts w:asciiTheme="minorHAnsi" w:hAnsiTheme="minorHAnsi" w:cs="AppleSystemUIFont"/>
                <w:b/>
                <w:color w:val="353535"/>
                <w:sz w:val="18"/>
                <w:szCs w:val="18"/>
              </w:rPr>
              <w:t>Bedömning &amp; Hjälp</w:t>
            </w:r>
          </w:p>
        </w:tc>
        <w:tc>
          <w:tcPr>
            <w:tcW w:w="3069" w:type="dxa"/>
          </w:tcPr>
          <w:p w14:paraId="4FA60037"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Bedömning &amp; Hjälp</w:t>
            </w:r>
          </w:p>
        </w:tc>
      </w:tr>
      <w:tr w:rsidR="001748B6" w:rsidRPr="002D0E59" w14:paraId="5D3F4344" w14:textId="77777777" w:rsidTr="001748B6">
        <w:trPr>
          <w:trHeight w:val="1800"/>
        </w:trPr>
        <w:tc>
          <w:tcPr>
            <w:tcW w:w="3244" w:type="dxa"/>
          </w:tcPr>
          <w:p w14:paraId="2B563C4C"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 xml:space="preserve">Bedömning och utvärderings fas: </w:t>
            </w:r>
          </w:p>
          <w:p w14:paraId="2654016F" w14:textId="77777777" w:rsidR="001748B6" w:rsidRPr="005C24ED" w:rsidRDefault="001748B6" w:rsidP="0026158E">
            <w:pPr>
              <w:rPr>
                <w:rFonts w:asciiTheme="minorHAnsi" w:eastAsia="Times New Roman" w:hAnsiTheme="minorHAnsi" w:cs="Times New Roman"/>
                <w:sz w:val="18"/>
                <w:szCs w:val="18"/>
              </w:rPr>
            </w:pPr>
            <w:r w:rsidRPr="005C24ED">
              <w:rPr>
                <w:rFonts w:asciiTheme="minorHAnsi" w:hAnsiTheme="minorHAnsi" w:cs="AppleSystemUIFont"/>
                <w:sz w:val="18"/>
                <w:szCs w:val="18"/>
              </w:rPr>
              <w:t>Utvecklare gör formativa bedömningar (</w:t>
            </w:r>
            <w:r w:rsidRPr="005C24ED">
              <w:rPr>
                <w:rFonts w:asciiTheme="minorHAnsi" w:hAnsiTheme="minorHAnsi"/>
                <w:sz w:val="18"/>
                <w:szCs w:val="18"/>
              </w:rPr>
              <w:t xml:space="preserve">strävan efter en lärandekultur och att studenten vill lära &amp; har möjlighet att lära sig) </w:t>
            </w:r>
            <w:r w:rsidRPr="005C24ED">
              <w:rPr>
                <w:rFonts w:asciiTheme="minorHAnsi" w:hAnsiTheme="minorHAnsi" w:cs="AppleSystemUIFont"/>
                <w:sz w:val="18"/>
                <w:szCs w:val="18"/>
              </w:rPr>
              <w:t xml:space="preserve">på studenten under kursen. </w:t>
            </w:r>
          </w:p>
          <w:p w14:paraId="7FC7C049" w14:textId="77777777" w:rsidR="001748B6" w:rsidRPr="005C24ED" w:rsidRDefault="001748B6" w:rsidP="001748B6">
            <w:pPr>
              <w:pStyle w:val="Liststycke"/>
              <w:widowControl w:val="0"/>
              <w:numPr>
                <w:ilvl w:val="0"/>
                <w:numId w:val="31"/>
              </w:numPr>
              <w:autoSpaceDE w:val="0"/>
              <w:autoSpaceDN w:val="0"/>
              <w:adjustRightInd w:val="0"/>
              <w:ind w:left="426" w:hanging="349"/>
              <w:rPr>
                <w:rFonts w:asciiTheme="minorHAnsi" w:hAnsiTheme="minorHAnsi" w:cs="AppleSystemUIFont"/>
                <w:color w:val="353535"/>
                <w:sz w:val="18"/>
                <w:szCs w:val="18"/>
              </w:rPr>
            </w:pPr>
            <w:r w:rsidRPr="005C24ED">
              <w:rPr>
                <w:rFonts w:asciiTheme="minorHAnsi" w:hAnsiTheme="minorHAnsi" w:cs="AppleSystemUIFont"/>
                <w:color w:val="353535"/>
                <w:sz w:val="18"/>
                <w:szCs w:val="18"/>
              </w:rPr>
              <w:t>Kursen ska innehålla kapiteltester.</w:t>
            </w:r>
          </w:p>
          <w:p w14:paraId="0A16BD4E" w14:textId="55FF1C6D" w:rsidR="001748B6" w:rsidRPr="001748B6" w:rsidRDefault="001748B6" w:rsidP="0026158E">
            <w:pPr>
              <w:pStyle w:val="Liststycke"/>
              <w:widowControl w:val="0"/>
              <w:numPr>
                <w:ilvl w:val="0"/>
                <w:numId w:val="31"/>
              </w:numPr>
              <w:autoSpaceDE w:val="0"/>
              <w:autoSpaceDN w:val="0"/>
              <w:adjustRightInd w:val="0"/>
              <w:ind w:left="426" w:hanging="349"/>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Efter genomförd kurs ska det finnas en avslutnings test. </w:t>
            </w:r>
          </w:p>
        </w:tc>
        <w:tc>
          <w:tcPr>
            <w:tcW w:w="3069" w:type="dxa"/>
          </w:tcPr>
          <w:p w14:paraId="256905D8"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Italic"/>
                <w:b/>
                <w:iCs/>
                <w:color w:val="353535"/>
                <w:sz w:val="18"/>
                <w:szCs w:val="18"/>
              </w:rPr>
              <w:t>Reflektera/ reglerande:</w:t>
            </w:r>
          </w:p>
          <w:p w14:paraId="49120543"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Utvecklaren engagerar studenten att berätta hur studenten utför uppgifter i kursen. Studenten ska i.e. kunna ta beslut och lösa problem, och reflektera över aktiviteter och observationer i kursen och därefter formulera vad de lärt sig.   </w:t>
            </w:r>
          </w:p>
        </w:tc>
        <w:tc>
          <w:tcPr>
            <w:tcW w:w="3069" w:type="dxa"/>
          </w:tcPr>
          <w:p w14:paraId="5360B45B"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Verktyg</w:t>
            </w:r>
            <w:r w:rsidRPr="005C24ED">
              <w:rPr>
                <w:rFonts w:asciiTheme="minorHAnsi" w:hAnsiTheme="minorHAnsi" w:cs="AppleSystemUIFont"/>
                <w:color w:val="353535"/>
                <w:sz w:val="18"/>
                <w:szCs w:val="18"/>
              </w:rPr>
              <w:t xml:space="preserve">: </w:t>
            </w:r>
          </w:p>
          <w:p w14:paraId="08D13733" w14:textId="6B0A219E"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bedömer hur studentens aktiviteter i kursen ska stödjas med hjälp av synliga verktyg (</w:t>
            </w:r>
            <w:proofErr w:type="spellStart"/>
            <w:r w:rsidRPr="005C24ED">
              <w:rPr>
                <w:rFonts w:asciiTheme="minorHAnsi" w:hAnsiTheme="minorHAnsi" w:cs="AppleSystemUIFont"/>
                <w:color w:val="353535"/>
                <w:sz w:val="18"/>
                <w:szCs w:val="18"/>
              </w:rPr>
              <w:t>e.g</w:t>
            </w:r>
            <w:proofErr w:type="spellEnd"/>
            <w:r w:rsidRPr="005C24ED">
              <w:rPr>
                <w:rFonts w:asciiTheme="minorHAnsi" w:hAnsiTheme="minorHAnsi" w:cs="AppleSystemUIFont"/>
                <w:color w:val="353535"/>
                <w:sz w:val="18"/>
                <w:szCs w:val="18"/>
              </w:rPr>
              <w:t>. en hjälpknapp i kursen) som används för att hantera föremål och konceptuella verktyg som används för att påverka på ett eller annat sätt beteendet.</w:t>
            </w:r>
          </w:p>
        </w:tc>
      </w:tr>
      <w:tr w:rsidR="001748B6" w:rsidRPr="002D0E59" w14:paraId="441BCE06" w14:textId="77777777" w:rsidTr="001748B6">
        <w:tc>
          <w:tcPr>
            <w:tcW w:w="3244" w:type="dxa"/>
          </w:tcPr>
          <w:p w14:paraId="5F047A31" w14:textId="77777777" w:rsidR="001748B6" w:rsidRPr="00B13A1C" w:rsidRDefault="001748B6" w:rsidP="0026158E">
            <w:pPr>
              <w:rPr>
                <w:rFonts w:asciiTheme="minorHAnsi" w:hAnsiTheme="minorHAnsi"/>
                <w:b/>
                <w:bCs/>
                <w:i/>
                <w:iCs/>
                <w:sz w:val="18"/>
                <w:szCs w:val="18"/>
              </w:rPr>
            </w:pPr>
            <w:r w:rsidRPr="00B13A1C">
              <w:rPr>
                <w:rStyle w:val="Starkbetoning"/>
                <w:rFonts w:asciiTheme="minorHAnsi" w:hAnsiTheme="minorHAnsi"/>
                <w:i w:val="0"/>
                <w:color w:val="auto"/>
                <w:sz w:val="18"/>
                <w:szCs w:val="18"/>
              </w:rPr>
              <w:t xml:space="preserve">Användarbarhet och feedback på prestation </w:t>
            </w:r>
          </w:p>
        </w:tc>
        <w:tc>
          <w:tcPr>
            <w:tcW w:w="3069" w:type="dxa"/>
          </w:tcPr>
          <w:p w14:paraId="49D0989F" w14:textId="77777777" w:rsidR="001748B6" w:rsidRPr="00B13A1C" w:rsidRDefault="001748B6" w:rsidP="0026158E">
            <w:pPr>
              <w:widowControl w:val="0"/>
              <w:autoSpaceDE w:val="0"/>
              <w:autoSpaceDN w:val="0"/>
              <w:adjustRightInd w:val="0"/>
              <w:rPr>
                <w:rFonts w:asciiTheme="minorHAnsi" w:hAnsiTheme="minorHAnsi" w:cs="AppleSystemUIFontItalic"/>
                <w:b/>
                <w:i/>
                <w:iCs/>
                <w:color w:val="353535"/>
                <w:sz w:val="18"/>
                <w:szCs w:val="18"/>
              </w:rPr>
            </w:pPr>
            <w:r w:rsidRPr="00B13A1C">
              <w:rPr>
                <w:rStyle w:val="Starkbetoning"/>
                <w:rFonts w:asciiTheme="minorHAnsi" w:hAnsiTheme="minorHAnsi"/>
                <w:i w:val="0"/>
                <w:color w:val="auto"/>
                <w:sz w:val="18"/>
                <w:szCs w:val="18"/>
              </w:rPr>
              <w:t>Användarbarhet och feedback på prestation</w:t>
            </w:r>
          </w:p>
        </w:tc>
        <w:tc>
          <w:tcPr>
            <w:tcW w:w="3069" w:type="dxa"/>
          </w:tcPr>
          <w:p w14:paraId="627BD809" w14:textId="77777777" w:rsidR="001748B6" w:rsidRPr="00B13A1C" w:rsidRDefault="001748B6" w:rsidP="0026158E">
            <w:pPr>
              <w:widowControl w:val="0"/>
              <w:autoSpaceDE w:val="0"/>
              <w:autoSpaceDN w:val="0"/>
              <w:adjustRightInd w:val="0"/>
              <w:rPr>
                <w:rFonts w:asciiTheme="minorHAnsi" w:hAnsiTheme="minorHAnsi" w:cs="AppleSystemUIFont"/>
                <w:i/>
                <w:color w:val="353535"/>
                <w:sz w:val="18"/>
                <w:szCs w:val="18"/>
              </w:rPr>
            </w:pPr>
            <w:r w:rsidRPr="00B13A1C">
              <w:rPr>
                <w:rStyle w:val="Starkbetoning"/>
                <w:rFonts w:asciiTheme="minorHAnsi" w:hAnsiTheme="minorHAnsi"/>
                <w:i w:val="0"/>
                <w:color w:val="auto"/>
                <w:sz w:val="18"/>
                <w:szCs w:val="18"/>
              </w:rPr>
              <w:t>Användarbarhet och feedback på prestation</w:t>
            </w:r>
          </w:p>
        </w:tc>
      </w:tr>
      <w:tr w:rsidR="001748B6" w:rsidRPr="002D0E59" w14:paraId="122B963D" w14:textId="77777777" w:rsidTr="001748B6">
        <w:tc>
          <w:tcPr>
            <w:tcW w:w="3244" w:type="dxa"/>
          </w:tcPr>
          <w:p w14:paraId="79BBA693"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Övervakning och återkoppling fas</w:t>
            </w:r>
          </w:p>
          <w:p w14:paraId="2EF252E9" w14:textId="77777777" w:rsidR="001748B6" w:rsidRPr="005C24ED" w:rsidRDefault="001748B6" w:rsidP="001748B6">
            <w:pPr>
              <w:pStyle w:val="Liststycke"/>
              <w:widowControl w:val="0"/>
              <w:numPr>
                <w:ilvl w:val="0"/>
                <w:numId w:val="32"/>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Kursen ska innehålla instruktioner eller synliga</w:t>
            </w:r>
            <w:r w:rsidRPr="005C24ED">
              <w:rPr>
                <w:rFonts w:asciiTheme="minorHAnsi" w:hAnsiTheme="minorHAnsi" w:cs="AppleSystemUIFont"/>
                <w:color w:val="353535"/>
                <w:sz w:val="20"/>
                <w:szCs w:val="20"/>
              </w:rPr>
              <w:t xml:space="preserve"> </w:t>
            </w:r>
            <w:r w:rsidRPr="005C24ED">
              <w:rPr>
                <w:rFonts w:asciiTheme="minorHAnsi" w:hAnsiTheme="minorHAnsi" w:cs="AppleSystemUIFont"/>
                <w:color w:val="353535"/>
                <w:sz w:val="18"/>
                <w:szCs w:val="18"/>
              </w:rPr>
              <w:t>ledtrådar för att fortsätta i kursen.</w:t>
            </w:r>
          </w:p>
          <w:p w14:paraId="216371B7" w14:textId="77777777" w:rsidR="001748B6" w:rsidRPr="005C24ED" w:rsidRDefault="001748B6" w:rsidP="001748B6">
            <w:pPr>
              <w:pStyle w:val="Liststycke"/>
              <w:widowControl w:val="0"/>
              <w:numPr>
                <w:ilvl w:val="0"/>
                <w:numId w:val="32"/>
              </w:numPr>
              <w:autoSpaceDE w:val="0"/>
              <w:autoSpaceDN w:val="0"/>
              <w:adjustRightInd w:val="0"/>
              <w:ind w:left="426"/>
              <w:rPr>
                <w:rFonts w:asciiTheme="minorHAnsi" w:hAnsiTheme="minorHAnsi" w:cs="AppleSystemUIFont"/>
                <w:color w:val="353535"/>
                <w:sz w:val="20"/>
                <w:szCs w:val="20"/>
              </w:rPr>
            </w:pPr>
            <w:r w:rsidRPr="005C24ED">
              <w:rPr>
                <w:rFonts w:asciiTheme="minorHAnsi" w:hAnsiTheme="minorHAnsi" w:cs="AppleSystemUIFont"/>
                <w:sz w:val="18"/>
                <w:szCs w:val="18"/>
              </w:rPr>
              <w:t>Studenten ska rättas om uppgiftssvaret är falskt.</w:t>
            </w:r>
          </w:p>
        </w:tc>
        <w:tc>
          <w:tcPr>
            <w:tcW w:w="3069" w:type="dxa"/>
          </w:tcPr>
          <w:p w14:paraId="7F0E2E60" w14:textId="77777777" w:rsidR="001748B6" w:rsidRPr="005C24ED" w:rsidRDefault="001748B6" w:rsidP="0026158E">
            <w:pPr>
              <w:widowControl w:val="0"/>
              <w:autoSpaceDE w:val="0"/>
              <w:autoSpaceDN w:val="0"/>
              <w:adjustRightInd w:val="0"/>
              <w:rPr>
                <w:rFonts w:asciiTheme="minorHAnsi" w:hAnsiTheme="minorHAnsi"/>
                <w:sz w:val="18"/>
                <w:szCs w:val="18"/>
              </w:rPr>
            </w:pPr>
            <w:r w:rsidRPr="005C24ED">
              <w:rPr>
                <w:rFonts w:asciiTheme="minorHAnsi" w:hAnsiTheme="minorHAnsi"/>
                <w:sz w:val="18"/>
                <w:szCs w:val="18"/>
              </w:rPr>
              <w:t xml:space="preserve">NA </w:t>
            </w:r>
          </w:p>
        </w:tc>
        <w:tc>
          <w:tcPr>
            <w:tcW w:w="3069" w:type="dxa"/>
          </w:tcPr>
          <w:p w14:paraId="5E162238" w14:textId="77777777" w:rsidR="001748B6" w:rsidRPr="005C24ED" w:rsidRDefault="001748B6" w:rsidP="0026158E">
            <w:pPr>
              <w:widowControl w:val="0"/>
              <w:autoSpaceDE w:val="0"/>
              <w:autoSpaceDN w:val="0"/>
              <w:adjustRightInd w:val="0"/>
              <w:rPr>
                <w:rFonts w:asciiTheme="minorHAnsi" w:hAnsiTheme="minorHAnsi" w:cs="AppleSystemUIFont"/>
                <w:sz w:val="18"/>
                <w:szCs w:val="18"/>
              </w:rPr>
            </w:pPr>
            <w:r w:rsidRPr="005C24ED">
              <w:rPr>
                <w:rFonts w:asciiTheme="minorHAnsi" w:hAnsiTheme="minorHAnsi" w:cs="AppleSystemUIFont"/>
                <w:sz w:val="18"/>
                <w:szCs w:val="18"/>
              </w:rPr>
              <w:t>NA</w:t>
            </w:r>
          </w:p>
        </w:tc>
      </w:tr>
      <w:tr w:rsidR="001748B6" w:rsidRPr="002D0E59" w14:paraId="59309679" w14:textId="77777777" w:rsidTr="001748B6">
        <w:tc>
          <w:tcPr>
            <w:tcW w:w="3244" w:type="dxa"/>
          </w:tcPr>
          <w:p w14:paraId="2D2F581C"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Samarbete</w:t>
            </w:r>
          </w:p>
        </w:tc>
        <w:tc>
          <w:tcPr>
            <w:tcW w:w="3069" w:type="dxa"/>
          </w:tcPr>
          <w:p w14:paraId="0C53FB9F" w14:textId="77777777" w:rsidR="001748B6" w:rsidRPr="00B13A1C" w:rsidRDefault="001748B6" w:rsidP="0026158E">
            <w:pPr>
              <w:widowControl w:val="0"/>
              <w:autoSpaceDE w:val="0"/>
              <w:autoSpaceDN w:val="0"/>
              <w:adjustRightInd w:val="0"/>
              <w:rPr>
                <w:rFonts w:asciiTheme="minorHAnsi" w:hAnsiTheme="minorHAnsi"/>
                <w:sz w:val="18"/>
                <w:szCs w:val="18"/>
              </w:rPr>
            </w:pPr>
            <w:r w:rsidRPr="00B13A1C">
              <w:rPr>
                <w:rFonts w:asciiTheme="minorHAnsi" w:hAnsiTheme="minorHAnsi" w:cs="AppleSystemUIFont"/>
                <w:b/>
                <w:color w:val="353535"/>
                <w:sz w:val="18"/>
                <w:szCs w:val="18"/>
              </w:rPr>
              <w:t>Samarbete</w:t>
            </w:r>
          </w:p>
        </w:tc>
        <w:tc>
          <w:tcPr>
            <w:tcW w:w="3069" w:type="dxa"/>
          </w:tcPr>
          <w:p w14:paraId="0CE8C740"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Samarbete</w:t>
            </w:r>
          </w:p>
        </w:tc>
      </w:tr>
      <w:tr w:rsidR="001748B6" w:rsidRPr="002D0E59" w14:paraId="0B3BB841" w14:textId="77777777" w:rsidTr="001748B6">
        <w:trPr>
          <w:trHeight w:val="822"/>
        </w:trPr>
        <w:tc>
          <w:tcPr>
            <w:tcW w:w="3244" w:type="dxa"/>
          </w:tcPr>
          <w:p w14:paraId="380990F3" w14:textId="77777777" w:rsidR="001748B6" w:rsidRPr="00B13A1C" w:rsidRDefault="001748B6" w:rsidP="0026158E">
            <w:pPr>
              <w:widowControl w:val="0"/>
              <w:autoSpaceDE w:val="0"/>
              <w:autoSpaceDN w:val="0"/>
              <w:adjustRightInd w:val="0"/>
              <w:rPr>
                <w:rFonts w:asciiTheme="minorHAnsi" w:hAnsiTheme="minorHAnsi" w:cs="AppleSystemUIFont"/>
                <w:color w:val="353535"/>
                <w:sz w:val="18"/>
                <w:szCs w:val="18"/>
              </w:rPr>
            </w:pPr>
            <w:r w:rsidRPr="00B13A1C">
              <w:rPr>
                <w:rFonts w:asciiTheme="minorHAnsi" w:hAnsiTheme="minorHAnsi" w:cs="AppleSystemUIFont"/>
                <w:color w:val="353535"/>
                <w:sz w:val="18"/>
                <w:szCs w:val="18"/>
              </w:rPr>
              <w:t>NA</w:t>
            </w:r>
          </w:p>
        </w:tc>
        <w:tc>
          <w:tcPr>
            <w:tcW w:w="3069" w:type="dxa"/>
          </w:tcPr>
          <w:p w14:paraId="620A90D1" w14:textId="77777777" w:rsidR="001748B6" w:rsidRPr="00B13A1C"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B13A1C">
              <w:rPr>
                <w:rFonts w:asciiTheme="minorHAnsi" w:hAnsiTheme="minorHAnsi" w:cs="AppleSystemUIFontItalic"/>
                <w:b/>
                <w:iCs/>
                <w:color w:val="353535"/>
                <w:sz w:val="18"/>
                <w:szCs w:val="18"/>
              </w:rPr>
              <w:t>Samverkan:</w:t>
            </w:r>
          </w:p>
          <w:p w14:paraId="4A629A43" w14:textId="77777777" w:rsidR="001748B6" w:rsidRPr="00B13A1C" w:rsidRDefault="001748B6" w:rsidP="0026158E">
            <w:pPr>
              <w:widowControl w:val="0"/>
              <w:autoSpaceDE w:val="0"/>
              <w:autoSpaceDN w:val="0"/>
              <w:adjustRightInd w:val="0"/>
              <w:rPr>
                <w:rFonts w:asciiTheme="minorHAnsi" w:hAnsiTheme="minorHAnsi" w:cs="AppleSystemUIFontItalic"/>
                <w:iCs/>
                <w:color w:val="353535"/>
                <w:sz w:val="18"/>
                <w:szCs w:val="18"/>
              </w:rPr>
            </w:pPr>
            <w:r w:rsidRPr="00B13A1C">
              <w:rPr>
                <w:rFonts w:asciiTheme="minorHAnsi" w:hAnsiTheme="minorHAnsi" w:cs="AppleSystemUIFontItalic"/>
                <w:iCs/>
                <w:color w:val="353535"/>
                <w:sz w:val="18"/>
                <w:szCs w:val="18"/>
              </w:rPr>
              <w:t>Utvecklaren</w:t>
            </w:r>
            <w:r w:rsidRPr="00B13A1C">
              <w:rPr>
                <w:rFonts w:asciiTheme="minorHAnsi" w:hAnsiTheme="minorHAnsi" w:cs="AppleSystemUIFontItalic"/>
                <w:b/>
                <w:iCs/>
                <w:color w:val="353535"/>
                <w:sz w:val="18"/>
                <w:szCs w:val="18"/>
              </w:rPr>
              <w:t xml:space="preserve"> </w:t>
            </w:r>
            <w:r w:rsidRPr="00B13A1C">
              <w:rPr>
                <w:rFonts w:asciiTheme="minorHAnsi" w:hAnsiTheme="minorHAnsi" w:cs="AppleSystemUIFontItalic"/>
                <w:iCs/>
                <w:color w:val="353535"/>
                <w:sz w:val="18"/>
                <w:szCs w:val="18"/>
              </w:rPr>
              <w:t xml:space="preserve">ska ge studenten möjligheter att samarbeta och visa förståelse. </w:t>
            </w:r>
          </w:p>
          <w:p w14:paraId="43C4CB3D" w14:textId="77777777" w:rsidR="001748B6" w:rsidRPr="00B13A1C" w:rsidRDefault="001748B6" w:rsidP="0026158E">
            <w:pPr>
              <w:rPr>
                <w:rFonts w:asciiTheme="minorHAnsi" w:hAnsiTheme="minorHAnsi"/>
                <w:sz w:val="20"/>
                <w:szCs w:val="20"/>
              </w:rPr>
            </w:pPr>
          </w:p>
        </w:tc>
        <w:tc>
          <w:tcPr>
            <w:tcW w:w="3069" w:type="dxa"/>
          </w:tcPr>
          <w:p w14:paraId="6FB5C743" w14:textId="77777777" w:rsidR="001748B6" w:rsidRPr="00B13A1C" w:rsidRDefault="001748B6" w:rsidP="0026158E">
            <w:pPr>
              <w:keepNext/>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Gemenskap:</w:t>
            </w:r>
          </w:p>
          <w:p w14:paraId="2BAA48F5" w14:textId="77777777" w:rsidR="001748B6" w:rsidRPr="00B13A1C" w:rsidRDefault="001748B6" w:rsidP="0026158E">
            <w:pPr>
              <w:keepNext/>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color w:val="353535"/>
                <w:sz w:val="18"/>
                <w:szCs w:val="18"/>
              </w:rPr>
              <w:t>Utvecklare bedömer om studenten ska kunna arbeta i grupp genom kursen i.e. studentgrupper, ämnesgrupper.</w:t>
            </w:r>
          </w:p>
          <w:p w14:paraId="3EBD9CF8" w14:textId="77777777" w:rsidR="001748B6" w:rsidRPr="00B13A1C" w:rsidRDefault="001748B6" w:rsidP="0026158E">
            <w:pPr>
              <w:keepNext/>
              <w:widowControl w:val="0"/>
              <w:autoSpaceDE w:val="0"/>
              <w:autoSpaceDN w:val="0"/>
              <w:adjustRightInd w:val="0"/>
              <w:ind w:left="24"/>
              <w:rPr>
                <w:rFonts w:asciiTheme="minorHAnsi" w:hAnsiTheme="minorHAnsi" w:cs="AppleSystemUIFont"/>
                <w:b/>
                <w:color w:val="353535"/>
                <w:sz w:val="20"/>
                <w:szCs w:val="20"/>
              </w:rPr>
            </w:pPr>
          </w:p>
        </w:tc>
      </w:tr>
    </w:tbl>
    <w:p w14:paraId="0D184725" w14:textId="77777777" w:rsidR="001748B6" w:rsidRPr="00B13A1C" w:rsidRDefault="001748B6" w:rsidP="001748B6">
      <w:pPr>
        <w:pStyle w:val="Beskrivning"/>
        <w:rPr>
          <w:rFonts w:asciiTheme="minorHAnsi" w:hAnsiTheme="minorHAnsi"/>
          <w:b/>
          <w:color w:val="000000" w:themeColor="text1"/>
        </w:rPr>
      </w:pPr>
      <w:r w:rsidRPr="00B13A1C">
        <w:rPr>
          <w:rFonts w:asciiTheme="minorHAnsi" w:hAnsiTheme="minorHAnsi"/>
          <w:color w:val="000000" w:themeColor="text1"/>
        </w:rPr>
        <w:t xml:space="preserve">Tabell </w:t>
      </w:r>
      <w:r w:rsidRPr="00B13A1C">
        <w:rPr>
          <w:rFonts w:asciiTheme="minorHAnsi" w:hAnsiTheme="minorHAnsi"/>
          <w:color w:val="000000" w:themeColor="text1"/>
        </w:rPr>
        <w:fldChar w:fldCharType="begin"/>
      </w:r>
      <w:r w:rsidRPr="00B13A1C">
        <w:rPr>
          <w:rFonts w:asciiTheme="minorHAnsi" w:hAnsiTheme="minorHAnsi"/>
          <w:color w:val="000000" w:themeColor="text1"/>
        </w:rPr>
        <w:instrText xml:space="preserve"> SEQ Tabell \* ARABIC </w:instrText>
      </w:r>
      <w:r w:rsidRPr="00B13A1C">
        <w:rPr>
          <w:rFonts w:asciiTheme="minorHAnsi" w:hAnsiTheme="minorHAnsi"/>
          <w:color w:val="000000" w:themeColor="text1"/>
        </w:rPr>
        <w:fldChar w:fldCharType="separate"/>
      </w:r>
      <w:r>
        <w:rPr>
          <w:rFonts w:asciiTheme="minorHAnsi" w:hAnsiTheme="minorHAnsi"/>
          <w:noProof/>
          <w:color w:val="000000" w:themeColor="text1"/>
        </w:rPr>
        <w:t>3</w:t>
      </w:r>
      <w:r w:rsidRPr="00B13A1C">
        <w:rPr>
          <w:rFonts w:asciiTheme="minorHAnsi" w:hAnsiTheme="minorHAnsi"/>
          <w:color w:val="000000" w:themeColor="text1"/>
        </w:rPr>
        <w:fldChar w:fldCharType="end"/>
      </w:r>
      <w:r w:rsidRPr="00B13A1C">
        <w:rPr>
          <w:rFonts w:asciiTheme="minorHAnsi" w:hAnsiTheme="minorHAnsi"/>
          <w:color w:val="000000" w:themeColor="text1"/>
        </w:rPr>
        <w:t xml:space="preserve">: Struktur av pedagogiska modeller. </w:t>
      </w:r>
      <w:r w:rsidRPr="00B13A1C">
        <w:rPr>
          <w:rFonts w:asciiTheme="minorHAnsi" w:hAnsiTheme="minorHAnsi"/>
          <w:b/>
          <w:color w:val="000000" w:themeColor="text1"/>
        </w:rPr>
        <w:t xml:space="preserve">Tabellen visar vilka parametrar varje modell inkluderar. </w:t>
      </w:r>
    </w:p>
    <w:p w14:paraId="74CDE399" w14:textId="77777777" w:rsidR="001748B6" w:rsidRPr="00A472AD" w:rsidRDefault="001748B6" w:rsidP="00002745">
      <w:pPr>
        <w:pStyle w:val="Heading1-woutnumbering"/>
        <w:rPr>
          <w:lang w:val="sv-SE"/>
        </w:rPr>
      </w:pPr>
    </w:p>
    <w:p w14:paraId="3441B495"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57B9950A" w14:textId="77777777" w:rsidR="00002745" w:rsidRPr="00A472AD" w:rsidRDefault="00E35BD2" w:rsidP="00002745">
      <w:pPr>
        <w:pStyle w:val="Heading1-woutnumbering"/>
        <w:rPr>
          <w:lang w:val="sv-SE"/>
        </w:rPr>
      </w:pPr>
      <w:bookmarkStart w:id="25" w:name="_Toc389219424"/>
      <w:r w:rsidRPr="00A472AD">
        <w:rPr>
          <w:lang w:val="sv-SE"/>
        </w:rPr>
        <w:t>Bilaga</w:t>
      </w:r>
      <w:r w:rsidR="00002745" w:rsidRPr="00A472AD">
        <w:rPr>
          <w:lang w:val="sv-SE"/>
        </w:rPr>
        <w:t xml:space="preserve"> C – </w:t>
      </w:r>
      <w:r w:rsidR="00382F50" w:rsidRPr="00A472AD">
        <w:rPr>
          <w:lang w:val="sv-SE"/>
        </w:rPr>
        <w:t>Reflektionsdo</w:t>
      </w:r>
      <w:r w:rsidRPr="00A472AD">
        <w:rPr>
          <w:lang w:val="sv-SE"/>
        </w:rPr>
        <w:t>kument</w:t>
      </w:r>
      <w:r w:rsidR="00002745" w:rsidRPr="00A472AD">
        <w:rPr>
          <w:lang w:val="sv-SE"/>
        </w:rPr>
        <w:t xml:space="preserve"> 1</w:t>
      </w:r>
      <w:bookmarkEnd w:id="25"/>
    </w:p>
    <w:p w14:paraId="05978378" w14:textId="77777777" w:rsidR="00002745" w:rsidRPr="00A472AD" w:rsidRDefault="00002745" w:rsidP="00002745">
      <w:pPr>
        <w:pStyle w:val="Heading1-woutnumbering"/>
        <w:rPr>
          <w:lang w:val="sv-SE"/>
        </w:rPr>
      </w:pPr>
    </w:p>
    <w:p w14:paraId="209B361D"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7D77ADC1" w14:textId="77777777" w:rsidR="00002745" w:rsidRPr="00A472AD" w:rsidRDefault="00E35BD2" w:rsidP="00002745">
      <w:pPr>
        <w:pStyle w:val="Heading1-woutnumbering"/>
        <w:rPr>
          <w:lang w:val="sv-SE"/>
        </w:rPr>
      </w:pPr>
      <w:bookmarkStart w:id="26" w:name="_Toc389219425"/>
      <w:r w:rsidRPr="00A472AD">
        <w:rPr>
          <w:lang w:val="sv-SE"/>
        </w:rPr>
        <w:t>Bilaga</w:t>
      </w:r>
      <w:r w:rsidR="00002745" w:rsidRPr="00A472AD">
        <w:rPr>
          <w:lang w:val="sv-SE"/>
        </w:rPr>
        <w:t xml:space="preserve"> D – </w:t>
      </w:r>
      <w:r w:rsidRPr="00A472AD">
        <w:rPr>
          <w:lang w:val="sv-SE"/>
        </w:rPr>
        <w:t>Reflektionsdokument</w:t>
      </w:r>
      <w:r w:rsidR="00002745" w:rsidRPr="00A472AD">
        <w:rPr>
          <w:lang w:val="sv-SE"/>
        </w:rPr>
        <w:t xml:space="preserve"> 2</w:t>
      </w:r>
      <w:bookmarkEnd w:id="26"/>
    </w:p>
    <w:p w14:paraId="7351C04B" w14:textId="77777777" w:rsidR="00002745" w:rsidRPr="00A472AD" w:rsidRDefault="00002745" w:rsidP="00002745">
      <w:pPr>
        <w:pStyle w:val="Heading1-woutnumbering"/>
        <w:rPr>
          <w:lang w:val="sv-SE"/>
        </w:rPr>
      </w:pPr>
    </w:p>
    <w:p w14:paraId="224AEEC4" w14:textId="77777777" w:rsidR="005E2718" w:rsidRPr="00A472AD" w:rsidRDefault="005E2718" w:rsidP="00002745">
      <w:pPr>
        <w:spacing w:after="200" w:line="0" w:lineRule="auto"/>
        <w:sectPr w:rsidR="005E2718" w:rsidRPr="00A472AD" w:rsidSect="001748B6">
          <w:footerReference w:type="default" r:id="rId19"/>
          <w:footerReference w:type="first" r:id="rId20"/>
          <w:pgSz w:w="11906" w:h="16838" w:code="9"/>
          <w:pgMar w:top="1135" w:right="1417" w:bottom="1417" w:left="1417" w:header="709" w:footer="709" w:gutter="0"/>
          <w:pgNumType w:start="1"/>
          <w:cols w:space="708"/>
          <w:titlePg/>
          <w:docGrid w:linePitch="360"/>
        </w:sectPr>
      </w:pPr>
    </w:p>
    <w:p w14:paraId="2FB68FE0" w14:textId="77777777" w:rsidR="00867BCA" w:rsidRPr="00A472AD" w:rsidRDefault="00867BCA" w:rsidP="008F3237">
      <w:pPr>
        <w:pStyle w:val="Brdtext"/>
      </w:pPr>
    </w:p>
    <w:sectPr w:rsidR="00867BCA" w:rsidRPr="00A472AD" w:rsidSect="007D0FD1">
      <w:type w:val="continuous"/>
      <w:pgSz w:w="11906" w:h="16838" w:code="9"/>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B19153" w14:textId="77777777" w:rsidR="002F1B2D" w:rsidRPr="009C493C" w:rsidRDefault="002F1B2D" w:rsidP="009C493C">
      <w:r>
        <w:separator/>
      </w:r>
    </w:p>
  </w:endnote>
  <w:endnote w:type="continuationSeparator" w:id="0">
    <w:p w14:paraId="22774510" w14:textId="77777777" w:rsidR="002F1B2D" w:rsidRPr="009C493C" w:rsidRDefault="002F1B2D" w:rsidP="009C4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Roman">
    <w:panose1 w:val="00000500000000020000"/>
    <w:charset w:val="00"/>
    <w:family w:val="auto"/>
    <w:pitch w:val="variable"/>
    <w:sig w:usb0="E00002FF" w:usb1="5000205A"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AppleSystemUIFontItalic">
    <w:altName w:val="Calibri"/>
    <w:panose1 w:val="00000000000000000000"/>
    <w:charset w:val="00"/>
    <w:family w:val="auto"/>
    <w:notTrueType/>
    <w:pitch w:val="default"/>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4945E" w14:textId="77777777" w:rsidR="002F1B2D" w:rsidRDefault="002F1B2D" w:rsidP="00F573C7">
    <w:pPr>
      <w:pStyle w:val="Sidfot"/>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858981"/>
      <w:docPartObj>
        <w:docPartGallery w:val="Page Numbers (Bottom of Page)"/>
        <w:docPartUnique/>
      </w:docPartObj>
    </w:sdtPr>
    <w:sdtContent>
      <w:p w14:paraId="1F422402" w14:textId="77777777" w:rsidR="002F1B2D" w:rsidRDefault="002F1B2D" w:rsidP="00F573C7">
        <w:pPr>
          <w:pStyle w:val="Sidfot"/>
          <w:jc w:val="center"/>
        </w:pP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1834691"/>
      <w:docPartObj>
        <w:docPartGallery w:val="Page Numbers (Bottom of Page)"/>
        <w:docPartUnique/>
      </w:docPartObj>
    </w:sdtPr>
    <w:sdtContent>
      <w:p w14:paraId="1949F550" w14:textId="77777777" w:rsidR="002F1B2D" w:rsidRDefault="002F1B2D" w:rsidP="00F573C7">
        <w:pPr>
          <w:pStyle w:val="Sidfot"/>
          <w:jc w:val="center"/>
        </w:pPr>
        <w:r>
          <w:fldChar w:fldCharType="begin"/>
        </w:r>
        <w:r>
          <w:instrText>PAGE   \* MERGEFORMAT</w:instrText>
        </w:r>
        <w:r>
          <w:fldChar w:fldCharType="separate"/>
        </w:r>
        <w:r w:rsidR="00BA00F3">
          <w:rPr>
            <w:noProof/>
          </w:rPr>
          <w:t>iv</w:t>
        </w:r>
        <w:r>
          <w:fldChar w:fldCharType="end"/>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2554553"/>
      <w:docPartObj>
        <w:docPartGallery w:val="Page Numbers (Bottom of Page)"/>
        <w:docPartUnique/>
      </w:docPartObj>
    </w:sdtPr>
    <w:sdtContent>
      <w:p w14:paraId="60DD8241" w14:textId="77777777" w:rsidR="002F1B2D" w:rsidRDefault="002F1B2D" w:rsidP="00F573C7">
        <w:pPr>
          <w:pStyle w:val="Sidfot"/>
          <w:jc w:val="center"/>
        </w:pPr>
        <w:r>
          <w:fldChar w:fldCharType="begin"/>
        </w:r>
        <w:r>
          <w:instrText>PAGE   \* MERGEFORMAT</w:instrText>
        </w:r>
        <w:r>
          <w:fldChar w:fldCharType="separate"/>
        </w:r>
        <w:r w:rsidR="00BA00F3">
          <w:rPr>
            <w:noProof/>
          </w:rPr>
          <w:t>i</w:t>
        </w:r>
        <w:r>
          <w:fldChar w:fldCharType="end"/>
        </w:r>
      </w:p>
    </w:sdtContent>
  </w:sdt>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2210262"/>
      <w:docPartObj>
        <w:docPartGallery w:val="Page Numbers (Bottom of Page)"/>
        <w:docPartUnique/>
      </w:docPartObj>
    </w:sdtPr>
    <w:sdtContent>
      <w:p w14:paraId="65599601" w14:textId="77777777" w:rsidR="002F1B2D" w:rsidRDefault="002F1B2D" w:rsidP="00F573C7">
        <w:pPr>
          <w:pStyle w:val="Sidfot"/>
          <w:jc w:val="center"/>
        </w:pPr>
        <w:r>
          <w:fldChar w:fldCharType="begin"/>
        </w:r>
        <w:r>
          <w:instrText>PAGE   \* MERGEFORMAT</w:instrText>
        </w:r>
        <w:r>
          <w:fldChar w:fldCharType="separate"/>
        </w:r>
        <w:r w:rsidR="00BA00F3">
          <w:rPr>
            <w:noProof/>
          </w:rPr>
          <w:t>18</w:t>
        </w:r>
        <w:r>
          <w:fldChar w:fldCharType="end"/>
        </w:r>
      </w:p>
    </w:sdtContent>
  </w:sdt>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6006979"/>
      <w:docPartObj>
        <w:docPartGallery w:val="Page Numbers (Bottom of Page)"/>
        <w:docPartUnique/>
      </w:docPartObj>
    </w:sdtPr>
    <w:sdtContent>
      <w:p w14:paraId="005DA5FC" w14:textId="77777777" w:rsidR="002F1B2D" w:rsidRDefault="002F1B2D" w:rsidP="00F573C7">
        <w:pPr>
          <w:pStyle w:val="Sidfot"/>
          <w:jc w:val="center"/>
        </w:pPr>
        <w:r>
          <w:fldChar w:fldCharType="begin"/>
        </w:r>
        <w:r>
          <w:instrText>PAGE   \* MERGEFORMAT</w:instrText>
        </w:r>
        <w:r>
          <w:fldChar w:fldCharType="separate"/>
        </w:r>
        <w:r w:rsidR="00BA00F3">
          <w:rPr>
            <w:noProof/>
          </w:rPr>
          <w:t>1</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0C683" w14:textId="77777777" w:rsidR="002F1B2D" w:rsidRPr="009C493C" w:rsidRDefault="002F1B2D" w:rsidP="009C493C">
      <w:r>
        <w:separator/>
      </w:r>
    </w:p>
  </w:footnote>
  <w:footnote w:type="continuationSeparator" w:id="0">
    <w:p w14:paraId="36EA2D64" w14:textId="77777777" w:rsidR="002F1B2D" w:rsidRPr="009C493C" w:rsidRDefault="002F1B2D" w:rsidP="009C493C">
      <w:r>
        <w:continuationSeparator/>
      </w:r>
    </w:p>
  </w:footnote>
  <w:footnote w:id="1">
    <w:p w14:paraId="0D676D04" w14:textId="77777777" w:rsidR="002F1B2D" w:rsidRPr="00F117C4" w:rsidRDefault="002F1B2D" w:rsidP="005D4A96">
      <w:pPr>
        <w:pStyle w:val="Fotnotstext"/>
        <w:rPr>
          <w:sz w:val="14"/>
          <w:szCs w:val="14"/>
        </w:rPr>
      </w:pPr>
      <w:r w:rsidRPr="00F117C4">
        <w:rPr>
          <w:rStyle w:val="Fotnotsreferens"/>
          <w:sz w:val="14"/>
          <w:szCs w:val="14"/>
        </w:rPr>
        <w:footnoteRef/>
      </w:r>
      <w:r>
        <w:t xml:space="preserve"> </w:t>
      </w:r>
      <w:r w:rsidRPr="00F117C4">
        <w:rPr>
          <w:sz w:val="14"/>
          <w:szCs w:val="14"/>
        </w:rPr>
        <w:t xml:space="preserve">Grade använder målgrupp istället för användargrupp. </w:t>
      </w:r>
    </w:p>
  </w:footnote>
  <w:footnote w:id="2">
    <w:p w14:paraId="53CDF36A" w14:textId="77777777" w:rsidR="002F1B2D" w:rsidRPr="00F117C4" w:rsidRDefault="002F1B2D" w:rsidP="005D4A96">
      <w:pPr>
        <w:pStyle w:val="Fotnotstext"/>
        <w:rPr>
          <w:sz w:val="14"/>
          <w:szCs w:val="14"/>
        </w:rPr>
      </w:pPr>
      <w:r w:rsidRPr="00F117C4">
        <w:rPr>
          <w:rStyle w:val="Fotnotsreferens"/>
          <w:sz w:val="14"/>
          <w:szCs w:val="14"/>
        </w:rPr>
        <w:footnoteRef/>
      </w:r>
      <w:r w:rsidRPr="00F117C4">
        <w:rPr>
          <w:sz w:val="14"/>
          <w:szCs w:val="14"/>
        </w:rPr>
        <w:t xml:space="preserve"> Att studenten kan konkretisera det dem lärt sig i kursen. </w:t>
      </w:r>
    </w:p>
  </w:footnote>
  <w:footnote w:id="3">
    <w:p w14:paraId="1F0015DB" w14:textId="77777777" w:rsidR="002F1B2D" w:rsidRPr="00F117C4" w:rsidRDefault="002F1B2D" w:rsidP="005D4A96">
      <w:pPr>
        <w:pStyle w:val="Fotnotstext"/>
        <w:rPr>
          <w:sz w:val="14"/>
          <w:szCs w:val="14"/>
        </w:rPr>
      </w:pPr>
      <w:r w:rsidRPr="00F117C4">
        <w:rPr>
          <w:rStyle w:val="Fotnotsreferens"/>
          <w:sz w:val="14"/>
          <w:szCs w:val="14"/>
        </w:rPr>
        <w:footnoteRef/>
      </w:r>
      <w:r w:rsidRPr="00F117C4">
        <w:rPr>
          <w:sz w:val="14"/>
          <w:szCs w:val="14"/>
        </w:rPr>
        <w:t xml:space="preserve"> Aktiveringen ska hända i kursen. </w:t>
      </w:r>
    </w:p>
  </w:footnote>
  <w:footnote w:id="4">
    <w:p w14:paraId="61533F0F" w14:textId="77777777" w:rsidR="002F1B2D" w:rsidRPr="00F117C4" w:rsidRDefault="002F1B2D" w:rsidP="005D4A96">
      <w:pPr>
        <w:pStyle w:val="Fotnotstext"/>
        <w:rPr>
          <w:sz w:val="14"/>
          <w:szCs w:val="14"/>
        </w:rPr>
      </w:pPr>
      <w:r w:rsidRPr="00F117C4">
        <w:rPr>
          <w:rStyle w:val="Fotnotsreferens"/>
          <w:sz w:val="14"/>
          <w:szCs w:val="14"/>
        </w:rPr>
        <w:footnoteRef/>
      </w:r>
      <w:r w:rsidRPr="00F117C4">
        <w:rPr>
          <w:sz w:val="14"/>
          <w:szCs w:val="14"/>
        </w:rPr>
        <w:t xml:space="preserve"> Det inlärda materialet ska fastna hos studenten.</w:t>
      </w:r>
    </w:p>
  </w:footnote>
  <w:footnote w:id="5">
    <w:p w14:paraId="51A70DBF" w14:textId="77777777" w:rsidR="002F1B2D" w:rsidRPr="00F117C4" w:rsidRDefault="002F1B2D" w:rsidP="005D4A96">
      <w:pPr>
        <w:pStyle w:val="Fotnotstext"/>
        <w:rPr>
          <w:sz w:val="14"/>
          <w:szCs w:val="14"/>
        </w:rPr>
      </w:pPr>
      <w:r w:rsidRPr="00F117C4">
        <w:rPr>
          <w:rStyle w:val="Fotnotsreferens"/>
          <w:sz w:val="14"/>
          <w:szCs w:val="14"/>
        </w:rPr>
        <w:footnoteRef/>
      </w:r>
      <w:r w:rsidRPr="00F117C4">
        <w:rPr>
          <w:sz w:val="14"/>
          <w:szCs w:val="14"/>
        </w:rPr>
        <w:t xml:space="preserve"> Explicit normer handlar om att människan har tydligt uttalande sociala regler och implicita normer är de outtalade regler sociala regler, sådant som är majoriteten av människor, vet är rätt eller fel.</w:t>
      </w:r>
    </w:p>
  </w:footnote>
  <w:footnote w:id="6">
    <w:p w14:paraId="10C7366D" w14:textId="77777777" w:rsidR="002F1B2D" w:rsidRPr="00F117C4" w:rsidRDefault="002F1B2D" w:rsidP="005D4A96">
      <w:pPr>
        <w:pStyle w:val="Fotnotstext"/>
        <w:rPr>
          <w:sz w:val="14"/>
          <w:szCs w:val="14"/>
        </w:rPr>
      </w:pPr>
      <w:r w:rsidRPr="00F117C4">
        <w:rPr>
          <w:rStyle w:val="Fotnotsreferens"/>
          <w:sz w:val="14"/>
          <w:szCs w:val="14"/>
        </w:rPr>
        <w:footnoteRef/>
      </w:r>
      <w:r w:rsidRPr="00F117C4">
        <w:rPr>
          <w:sz w:val="14"/>
          <w:szCs w:val="14"/>
        </w:rPr>
        <w:t xml:space="preserve"> Ge studenten feedback för hur deras prestation är för tillfället i kursen.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CF03D94"/>
    <w:lvl w:ilvl="0">
      <w:start w:val="1"/>
      <w:numFmt w:val="decimal"/>
      <w:lvlText w:val="%1."/>
      <w:lvlJc w:val="left"/>
      <w:pPr>
        <w:tabs>
          <w:tab w:val="num" w:pos="1492"/>
        </w:tabs>
        <w:ind w:left="1492" w:hanging="360"/>
      </w:pPr>
    </w:lvl>
  </w:abstractNum>
  <w:abstractNum w:abstractNumId="1">
    <w:nsid w:val="FFFFFF7D"/>
    <w:multiLevelType w:val="singleLevel"/>
    <w:tmpl w:val="B8C84142"/>
    <w:lvl w:ilvl="0">
      <w:start w:val="1"/>
      <w:numFmt w:val="decimal"/>
      <w:lvlText w:val="%1."/>
      <w:lvlJc w:val="left"/>
      <w:pPr>
        <w:tabs>
          <w:tab w:val="num" w:pos="1209"/>
        </w:tabs>
        <w:ind w:left="1209" w:hanging="360"/>
      </w:pPr>
    </w:lvl>
  </w:abstractNum>
  <w:abstractNum w:abstractNumId="2">
    <w:nsid w:val="FFFFFF7E"/>
    <w:multiLevelType w:val="singleLevel"/>
    <w:tmpl w:val="55F620F8"/>
    <w:lvl w:ilvl="0">
      <w:start w:val="1"/>
      <w:numFmt w:val="decimal"/>
      <w:lvlText w:val="%1."/>
      <w:lvlJc w:val="left"/>
      <w:pPr>
        <w:tabs>
          <w:tab w:val="num" w:pos="926"/>
        </w:tabs>
        <w:ind w:left="926" w:hanging="360"/>
      </w:pPr>
    </w:lvl>
  </w:abstractNum>
  <w:abstractNum w:abstractNumId="3">
    <w:nsid w:val="FFFFFF7F"/>
    <w:multiLevelType w:val="singleLevel"/>
    <w:tmpl w:val="7256ACBC"/>
    <w:lvl w:ilvl="0">
      <w:start w:val="1"/>
      <w:numFmt w:val="decimal"/>
      <w:lvlText w:val="%1."/>
      <w:lvlJc w:val="left"/>
      <w:pPr>
        <w:tabs>
          <w:tab w:val="num" w:pos="643"/>
        </w:tabs>
        <w:ind w:left="643" w:hanging="360"/>
      </w:pPr>
    </w:lvl>
  </w:abstractNum>
  <w:abstractNum w:abstractNumId="4">
    <w:nsid w:val="FFFFFF80"/>
    <w:multiLevelType w:val="singleLevel"/>
    <w:tmpl w:val="FC2E08C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EC0AE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128B4E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DAAF7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7E6D3A0"/>
    <w:lvl w:ilvl="0">
      <w:start w:val="1"/>
      <w:numFmt w:val="decimal"/>
      <w:lvlText w:val="%1."/>
      <w:lvlJc w:val="left"/>
      <w:pPr>
        <w:tabs>
          <w:tab w:val="num" w:pos="360"/>
        </w:tabs>
        <w:ind w:left="360" w:hanging="360"/>
      </w:pPr>
      <w:rPr>
        <w:rFonts w:hint="default"/>
      </w:rPr>
    </w:lvl>
  </w:abstractNum>
  <w:abstractNum w:abstractNumId="9">
    <w:nsid w:val="FFFFFF89"/>
    <w:multiLevelType w:val="singleLevel"/>
    <w:tmpl w:val="F22C1FDA"/>
    <w:lvl w:ilvl="0">
      <w:start w:val="1"/>
      <w:numFmt w:val="bullet"/>
      <w:pStyle w:val="Punktlista"/>
      <w:lvlText w:val=""/>
      <w:lvlJc w:val="left"/>
      <w:pPr>
        <w:tabs>
          <w:tab w:val="num" w:pos="360"/>
        </w:tabs>
        <w:ind w:left="360" w:hanging="360"/>
      </w:pPr>
      <w:rPr>
        <w:rFonts w:ascii="Symbol" w:hAnsi="Symbol" w:hint="default"/>
      </w:rPr>
    </w:lvl>
  </w:abstractNum>
  <w:abstractNum w:abstractNumId="10">
    <w:nsid w:val="03080927"/>
    <w:multiLevelType w:val="multilevel"/>
    <w:tmpl w:val="F8A69A08"/>
    <w:lvl w:ilvl="0">
      <w:start w:val="1"/>
      <w:numFmt w:val="decimal"/>
      <w:pStyle w:val="Rubrik1"/>
      <w:lvlText w:val="%1"/>
      <w:lvlJc w:val="left"/>
      <w:pPr>
        <w:ind w:left="0" w:firstLine="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left"/>
      <w:pPr>
        <w:ind w:left="0" w:firstLine="0"/>
      </w:pPr>
      <w:rPr>
        <w:rFonts w:hint="default"/>
      </w:rPr>
    </w:lvl>
    <w:lvl w:ilvl="3">
      <w:start w:val="1"/>
      <w:numFmt w:val="decimal"/>
      <w:pStyle w:val="Rubrik4"/>
      <w:lvlText w:val="%1.%2.%3.%4"/>
      <w:lvlJc w:val="left"/>
      <w:pPr>
        <w:ind w:left="0" w:firstLine="0"/>
      </w:pPr>
      <w:rPr>
        <w:rFonts w:hint="default"/>
      </w:rPr>
    </w:lvl>
    <w:lvl w:ilvl="4">
      <w:start w:val="1"/>
      <w:numFmt w:val="decimal"/>
      <w:pStyle w:val="Rubrik5"/>
      <w:lvlText w:val="%1.%2.%3.%4.%5"/>
      <w:lvlJc w:val="left"/>
      <w:pPr>
        <w:ind w:left="0" w:firstLine="0"/>
      </w:pPr>
      <w:rPr>
        <w:rFonts w:hint="default"/>
      </w:rPr>
    </w:lvl>
    <w:lvl w:ilvl="5">
      <w:start w:val="1"/>
      <w:numFmt w:val="decimal"/>
      <w:pStyle w:val="Rubrik6"/>
      <w:lvlText w:val="%1.%2.%3.%4.%5.%6"/>
      <w:lvlJc w:val="left"/>
      <w:pPr>
        <w:ind w:left="0" w:firstLine="0"/>
      </w:pPr>
      <w:rPr>
        <w:rFonts w:hint="default"/>
      </w:rPr>
    </w:lvl>
    <w:lvl w:ilvl="6">
      <w:start w:val="1"/>
      <w:numFmt w:val="decimal"/>
      <w:pStyle w:val="Rubrik7"/>
      <w:lvlText w:val="%1.%2.%3.%4.%5.%6.%7"/>
      <w:lvlJc w:val="left"/>
      <w:pPr>
        <w:ind w:left="0" w:firstLine="0"/>
      </w:pPr>
      <w:rPr>
        <w:rFonts w:hint="default"/>
      </w:rPr>
    </w:lvl>
    <w:lvl w:ilvl="7">
      <w:start w:val="1"/>
      <w:numFmt w:val="decimal"/>
      <w:pStyle w:val="Rubrik8"/>
      <w:lvlText w:val="%1.%2.%3.%4.%5.%6.%7.%8"/>
      <w:lvlJc w:val="left"/>
      <w:pPr>
        <w:ind w:left="0" w:firstLine="0"/>
      </w:pPr>
      <w:rPr>
        <w:rFonts w:hint="default"/>
      </w:rPr>
    </w:lvl>
    <w:lvl w:ilvl="8">
      <w:start w:val="1"/>
      <w:numFmt w:val="decimal"/>
      <w:pStyle w:val="Rubrik9"/>
      <w:lvlText w:val="%1.%2.%3.%4.%5.%6.%7.%8.%9"/>
      <w:lvlJc w:val="left"/>
      <w:pPr>
        <w:ind w:left="0" w:firstLine="0"/>
      </w:pPr>
      <w:rPr>
        <w:rFonts w:hint="default"/>
      </w:rPr>
    </w:lvl>
  </w:abstractNum>
  <w:abstractNum w:abstractNumId="11">
    <w:nsid w:val="04E44C22"/>
    <w:multiLevelType w:val="hybridMultilevel"/>
    <w:tmpl w:val="99C805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058E46D3"/>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91C3993"/>
    <w:multiLevelType w:val="hybridMultilevel"/>
    <w:tmpl w:val="BFA6DDC6"/>
    <w:lvl w:ilvl="0" w:tplc="5C9C37A4">
      <w:start w:val="1"/>
      <w:numFmt w:val="decimal"/>
      <w:lvlText w:val="1.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0CDE4848"/>
    <w:multiLevelType w:val="multilevel"/>
    <w:tmpl w:val="50CCF2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153006FE"/>
    <w:multiLevelType w:val="hybridMultilevel"/>
    <w:tmpl w:val="24E863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23326514"/>
    <w:multiLevelType w:val="multilevel"/>
    <w:tmpl w:val="5DD8A3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3B763C5"/>
    <w:multiLevelType w:val="hybridMultilevel"/>
    <w:tmpl w:val="A97EE2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31652A9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9">
    <w:nsid w:val="38E55A5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0">
    <w:nsid w:val="3A102522"/>
    <w:multiLevelType w:val="multilevel"/>
    <w:tmpl w:val="1AE893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3F56135A"/>
    <w:multiLevelType w:val="hybridMultilevel"/>
    <w:tmpl w:val="6504ADFA"/>
    <w:lvl w:ilvl="0" w:tplc="C048326C">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50576343"/>
    <w:multiLevelType w:val="hybridMultilevel"/>
    <w:tmpl w:val="B3CAE208"/>
    <w:lvl w:ilvl="0" w:tplc="971C8E90">
      <w:start w:val="1"/>
      <w:numFmt w:val="decimal"/>
      <w:pStyle w:val="Listofreferences-numbered"/>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5AD4501D"/>
    <w:multiLevelType w:val="hybridMultilevel"/>
    <w:tmpl w:val="0CFEA942"/>
    <w:lvl w:ilvl="0" w:tplc="9594EF4C">
      <w:start w:val="1"/>
      <w:numFmt w:val="decimal"/>
      <w:lvlText w:val="1.%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4">
    <w:nsid w:val="604A33CE"/>
    <w:multiLevelType w:val="hybridMultilevel"/>
    <w:tmpl w:val="2D72B224"/>
    <w:lvl w:ilvl="0" w:tplc="F1701E7E">
      <w:start w:val="1"/>
      <w:numFmt w:val="decimal"/>
      <w:pStyle w:val="Numreradlista"/>
      <w:lvlText w:val="%1."/>
      <w:lvlJc w:val="left"/>
      <w:pPr>
        <w:tabs>
          <w:tab w:val="num" w:pos="360"/>
        </w:tabs>
        <w:ind w:left="36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nsid w:val="70535DF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0FA6CB6"/>
    <w:multiLevelType w:val="hybridMultilevel"/>
    <w:tmpl w:val="894ED9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715801E1"/>
    <w:multiLevelType w:val="hybridMultilevel"/>
    <w:tmpl w:val="7EC0FD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
    <w:lvlOverride w:ilvl="0">
      <w:startOverride w:val="1"/>
    </w:lvlOverride>
  </w:num>
  <w:num w:numId="12">
    <w:abstractNumId w:val="24"/>
  </w:num>
  <w:num w:numId="13">
    <w:abstractNumId w:val="24"/>
    <w:lvlOverride w:ilvl="0">
      <w:startOverride w:val="1"/>
    </w:lvlOverride>
  </w:num>
  <w:num w:numId="14">
    <w:abstractNumId w:val="22"/>
  </w:num>
  <w:num w:numId="15">
    <w:abstractNumId w:val="20"/>
  </w:num>
  <w:num w:numId="16">
    <w:abstractNumId w:val="21"/>
  </w:num>
  <w:num w:numId="17">
    <w:abstractNumId w:val="23"/>
  </w:num>
  <w:num w:numId="18">
    <w:abstractNumId w:val="13"/>
  </w:num>
  <w:num w:numId="19">
    <w:abstractNumId w:val="16"/>
  </w:num>
  <w:num w:numId="20">
    <w:abstractNumId w:val="25"/>
  </w:num>
  <w:num w:numId="21">
    <w:abstractNumId w:val="14"/>
  </w:num>
  <w:num w:numId="22">
    <w:abstractNumId w:val="10"/>
  </w:num>
  <w:num w:numId="23">
    <w:abstractNumId w:val="10"/>
  </w:num>
  <w:num w:numId="24">
    <w:abstractNumId w:val="10"/>
  </w:num>
  <w:num w:numId="25">
    <w:abstractNumId w:val="10"/>
  </w:num>
  <w:num w:numId="26">
    <w:abstractNumId w:val="19"/>
  </w:num>
  <w:num w:numId="27">
    <w:abstractNumId w:val="18"/>
  </w:num>
  <w:num w:numId="28">
    <w:abstractNumId w:val="12"/>
  </w:num>
  <w:num w:numId="29">
    <w:abstractNumId w:val="11"/>
  </w:num>
  <w:num w:numId="30">
    <w:abstractNumId w:val="26"/>
  </w:num>
  <w:num w:numId="31">
    <w:abstractNumId w:val="15"/>
  </w:num>
  <w:num w:numId="32">
    <w:abstractNumId w:val="17"/>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1304"/>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B4"/>
    <w:rsid w:val="00002745"/>
    <w:rsid w:val="00010F8A"/>
    <w:rsid w:val="00012930"/>
    <w:rsid w:val="0002347F"/>
    <w:rsid w:val="000331F1"/>
    <w:rsid w:val="00037FAA"/>
    <w:rsid w:val="000430B2"/>
    <w:rsid w:val="00043DEB"/>
    <w:rsid w:val="0004507A"/>
    <w:rsid w:val="000469A9"/>
    <w:rsid w:val="00050F92"/>
    <w:rsid w:val="000522BD"/>
    <w:rsid w:val="000607CC"/>
    <w:rsid w:val="00060F5D"/>
    <w:rsid w:val="00065F43"/>
    <w:rsid w:val="00080562"/>
    <w:rsid w:val="00081361"/>
    <w:rsid w:val="000943B7"/>
    <w:rsid w:val="00096AF3"/>
    <w:rsid w:val="00097598"/>
    <w:rsid w:val="000A164F"/>
    <w:rsid w:val="000A26C4"/>
    <w:rsid w:val="000A641C"/>
    <w:rsid w:val="000B1BC3"/>
    <w:rsid w:val="000B70FB"/>
    <w:rsid w:val="000B7268"/>
    <w:rsid w:val="000B7EAC"/>
    <w:rsid w:val="000C440E"/>
    <w:rsid w:val="000C5C9C"/>
    <w:rsid w:val="000C7C9C"/>
    <w:rsid w:val="000E201E"/>
    <w:rsid w:val="000E750F"/>
    <w:rsid w:val="000F1101"/>
    <w:rsid w:val="000F54AD"/>
    <w:rsid w:val="000F61D6"/>
    <w:rsid w:val="000F700A"/>
    <w:rsid w:val="0010259A"/>
    <w:rsid w:val="00107031"/>
    <w:rsid w:val="00110AD4"/>
    <w:rsid w:val="001120FC"/>
    <w:rsid w:val="00112DC6"/>
    <w:rsid w:val="001178D3"/>
    <w:rsid w:val="00120C38"/>
    <w:rsid w:val="001229E7"/>
    <w:rsid w:val="00134A05"/>
    <w:rsid w:val="001357DC"/>
    <w:rsid w:val="00145487"/>
    <w:rsid w:val="001546A1"/>
    <w:rsid w:val="00167B64"/>
    <w:rsid w:val="001743B5"/>
    <w:rsid w:val="001748B6"/>
    <w:rsid w:val="00175296"/>
    <w:rsid w:val="00190732"/>
    <w:rsid w:val="001910F8"/>
    <w:rsid w:val="001B2AF9"/>
    <w:rsid w:val="001B304D"/>
    <w:rsid w:val="001B5474"/>
    <w:rsid w:val="001B6156"/>
    <w:rsid w:val="001C4CFE"/>
    <w:rsid w:val="001C5824"/>
    <w:rsid w:val="001D3728"/>
    <w:rsid w:val="001E6360"/>
    <w:rsid w:val="001F15C7"/>
    <w:rsid w:val="001F6663"/>
    <w:rsid w:val="00202DDC"/>
    <w:rsid w:val="00206FC9"/>
    <w:rsid w:val="00221283"/>
    <w:rsid w:val="0022192B"/>
    <w:rsid w:val="00222437"/>
    <w:rsid w:val="0022459E"/>
    <w:rsid w:val="00227B44"/>
    <w:rsid w:val="002322F8"/>
    <w:rsid w:val="00233A51"/>
    <w:rsid w:val="002351CA"/>
    <w:rsid w:val="00236CF1"/>
    <w:rsid w:val="00240C58"/>
    <w:rsid w:val="0024142A"/>
    <w:rsid w:val="00244212"/>
    <w:rsid w:val="002451CE"/>
    <w:rsid w:val="00255180"/>
    <w:rsid w:val="0026158E"/>
    <w:rsid w:val="00262D37"/>
    <w:rsid w:val="00276561"/>
    <w:rsid w:val="00277F19"/>
    <w:rsid w:val="00281FF2"/>
    <w:rsid w:val="00283C68"/>
    <w:rsid w:val="002852E2"/>
    <w:rsid w:val="002865A4"/>
    <w:rsid w:val="00287ECD"/>
    <w:rsid w:val="00291807"/>
    <w:rsid w:val="00294939"/>
    <w:rsid w:val="002A17A9"/>
    <w:rsid w:val="002A6464"/>
    <w:rsid w:val="002B1D0B"/>
    <w:rsid w:val="002C04D5"/>
    <w:rsid w:val="002C55CB"/>
    <w:rsid w:val="002E21B0"/>
    <w:rsid w:val="002E5ABD"/>
    <w:rsid w:val="002E5E69"/>
    <w:rsid w:val="002F1B2D"/>
    <w:rsid w:val="002F314F"/>
    <w:rsid w:val="002F31C5"/>
    <w:rsid w:val="002F34BA"/>
    <w:rsid w:val="002F42FA"/>
    <w:rsid w:val="002F5FE8"/>
    <w:rsid w:val="002F77B4"/>
    <w:rsid w:val="00302474"/>
    <w:rsid w:val="00305394"/>
    <w:rsid w:val="00306DF9"/>
    <w:rsid w:val="00315018"/>
    <w:rsid w:val="00315538"/>
    <w:rsid w:val="0031724F"/>
    <w:rsid w:val="0032154D"/>
    <w:rsid w:val="003344B8"/>
    <w:rsid w:val="00335269"/>
    <w:rsid w:val="003377D3"/>
    <w:rsid w:val="0034271D"/>
    <w:rsid w:val="00344DD2"/>
    <w:rsid w:val="0034583D"/>
    <w:rsid w:val="00350DC8"/>
    <w:rsid w:val="0035702F"/>
    <w:rsid w:val="00360C5A"/>
    <w:rsid w:val="003668EB"/>
    <w:rsid w:val="003676D9"/>
    <w:rsid w:val="00382BEC"/>
    <w:rsid w:val="00382F50"/>
    <w:rsid w:val="0038585F"/>
    <w:rsid w:val="0038593A"/>
    <w:rsid w:val="00387F84"/>
    <w:rsid w:val="00390B88"/>
    <w:rsid w:val="00391560"/>
    <w:rsid w:val="00393EC7"/>
    <w:rsid w:val="00395619"/>
    <w:rsid w:val="003A395C"/>
    <w:rsid w:val="003A4FA0"/>
    <w:rsid w:val="003B277F"/>
    <w:rsid w:val="003B5573"/>
    <w:rsid w:val="003B7C64"/>
    <w:rsid w:val="003C0A9B"/>
    <w:rsid w:val="003C32C7"/>
    <w:rsid w:val="003D2BC5"/>
    <w:rsid w:val="003D318B"/>
    <w:rsid w:val="003D353B"/>
    <w:rsid w:val="003D3638"/>
    <w:rsid w:val="003D62F3"/>
    <w:rsid w:val="003E6D97"/>
    <w:rsid w:val="003F1859"/>
    <w:rsid w:val="004018CB"/>
    <w:rsid w:val="004025FD"/>
    <w:rsid w:val="00406047"/>
    <w:rsid w:val="00410E00"/>
    <w:rsid w:val="00411260"/>
    <w:rsid w:val="00413710"/>
    <w:rsid w:val="004138B5"/>
    <w:rsid w:val="004172DE"/>
    <w:rsid w:val="00417D29"/>
    <w:rsid w:val="00422B42"/>
    <w:rsid w:val="00423131"/>
    <w:rsid w:val="00423DBA"/>
    <w:rsid w:val="004304B9"/>
    <w:rsid w:val="004316EF"/>
    <w:rsid w:val="0043235E"/>
    <w:rsid w:val="0043266A"/>
    <w:rsid w:val="0043571D"/>
    <w:rsid w:val="004403B0"/>
    <w:rsid w:val="00440F4E"/>
    <w:rsid w:val="0044532E"/>
    <w:rsid w:val="00447622"/>
    <w:rsid w:val="00453F93"/>
    <w:rsid w:val="00457DA2"/>
    <w:rsid w:val="00462640"/>
    <w:rsid w:val="00462D5F"/>
    <w:rsid w:val="004642B6"/>
    <w:rsid w:val="00464736"/>
    <w:rsid w:val="00464A7D"/>
    <w:rsid w:val="0048276A"/>
    <w:rsid w:val="00487D7C"/>
    <w:rsid w:val="0049022E"/>
    <w:rsid w:val="004932D7"/>
    <w:rsid w:val="004968BC"/>
    <w:rsid w:val="004A5B89"/>
    <w:rsid w:val="004A7447"/>
    <w:rsid w:val="004A77BA"/>
    <w:rsid w:val="004C3FAB"/>
    <w:rsid w:val="004D1E22"/>
    <w:rsid w:val="004D4EC0"/>
    <w:rsid w:val="004D5467"/>
    <w:rsid w:val="004E1F7A"/>
    <w:rsid w:val="004E7B43"/>
    <w:rsid w:val="004F0A3D"/>
    <w:rsid w:val="004F30C5"/>
    <w:rsid w:val="004F3795"/>
    <w:rsid w:val="004F71E5"/>
    <w:rsid w:val="0050090B"/>
    <w:rsid w:val="0050199D"/>
    <w:rsid w:val="00506DEA"/>
    <w:rsid w:val="00507FD2"/>
    <w:rsid w:val="005150EE"/>
    <w:rsid w:val="00521D96"/>
    <w:rsid w:val="0052281B"/>
    <w:rsid w:val="00523B24"/>
    <w:rsid w:val="00533998"/>
    <w:rsid w:val="00535129"/>
    <w:rsid w:val="00535EF9"/>
    <w:rsid w:val="00542356"/>
    <w:rsid w:val="00546086"/>
    <w:rsid w:val="005546D1"/>
    <w:rsid w:val="00557F6E"/>
    <w:rsid w:val="0056542D"/>
    <w:rsid w:val="00567074"/>
    <w:rsid w:val="00572CC0"/>
    <w:rsid w:val="00583493"/>
    <w:rsid w:val="00586AE6"/>
    <w:rsid w:val="005966BA"/>
    <w:rsid w:val="005A3189"/>
    <w:rsid w:val="005A512B"/>
    <w:rsid w:val="005B2B11"/>
    <w:rsid w:val="005B2C03"/>
    <w:rsid w:val="005B36BB"/>
    <w:rsid w:val="005B4BBD"/>
    <w:rsid w:val="005B7074"/>
    <w:rsid w:val="005C07A9"/>
    <w:rsid w:val="005C08F3"/>
    <w:rsid w:val="005C15EB"/>
    <w:rsid w:val="005C5930"/>
    <w:rsid w:val="005C59D9"/>
    <w:rsid w:val="005C5B44"/>
    <w:rsid w:val="005D25DF"/>
    <w:rsid w:val="005D2FBE"/>
    <w:rsid w:val="005D4545"/>
    <w:rsid w:val="005D4A96"/>
    <w:rsid w:val="005E2718"/>
    <w:rsid w:val="005E5F35"/>
    <w:rsid w:val="005F2823"/>
    <w:rsid w:val="005F3883"/>
    <w:rsid w:val="00604120"/>
    <w:rsid w:val="006045DD"/>
    <w:rsid w:val="00610167"/>
    <w:rsid w:val="00610DC0"/>
    <w:rsid w:val="00614A3E"/>
    <w:rsid w:val="00615052"/>
    <w:rsid w:val="00615C00"/>
    <w:rsid w:val="00626DE0"/>
    <w:rsid w:val="00635024"/>
    <w:rsid w:val="0063584B"/>
    <w:rsid w:val="00637B51"/>
    <w:rsid w:val="006462CF"/>
    <w:rsid w:val="0065070A"/>
    <w:rsid w:val="00654049"/>
    <w:rsid w:val="00655315"/>
    <w:rsid w:val="00656965"/>
    <w:rsid w:val="00663076"/>
    <w:rsid w:val="0066329D"/>
    <w:rsid w:val="0066391A"/>
    <w:rsid w:val="00663EDC"/>
    <w:rsid w:val="0066501E"/>
    <w:rsid w:val="006714CA"/>
    <w:rsid w:val="0067604D"/>
    <w:rsid w:val="00681BA7"/>
    <w:rsid w:val="00682F8B"/>
    <w:rsid w:val="00687256"/>
    <w:rsid w:val="006877AA"/>
    <w:rsid w:val="00691868"/>
    <w:rsid w:val="006A480A"/>
    <w:rsid w:val="006A4C3C"/>
    <w:rsid w:val="006A545D"/>
    <w:rsid w:val="006A6F87"/>
    <w:rsid w:val="006B0128"/>
    <w:rsid w:val="006B2F82"/>
    <w:rsid w:val="006B3E8D"/>
    <w:rsid w:val="006B45C4"/>
    <w:rsid w:val="006B56D3"/>
    <w:rsid w:val="006B5DBB"/>
    <w:rsid w:val="006C0D7A"/>
    <w:rsid w:val="006C2F79"/>
    <w:rsid w:val="006C48B4"/>
    <w:rsid w:val="006C6D31"/>
    <w:rsid w:val="006D3ADA"/>
    <w:rsid w:val="006D48E0"/>
    <w:rsid w:val="006D5285"/>
    <w:rsid w:val="006D5B38"/>
    <w:rsid w:val="006E1632"/>
    <w:rsid w:val="006F04BD"/>
    <w:rsid w:val="006F074D"/>
    <w:rsid w:val="006F2405"/>
    <w:rsid w:val="006F4B86"/>
    <w:rsid w:val="0070659A"/>
    <w:rsid w:val="00711CEC"/>
    <w:rsid w:val="007138FF"/>
    <w:rsid w:val="007153B0"/>
    <w:rsid w:val="00721036"/>
    <w:rsid w:val="00723D62"/>
    <w:rsid w:val="00724F7A"/>
    <w:rsid w:val="0072776A"/>
    <w:rsid w:val="00730B64"/>
    <w:rsid w:val="00733BE7"/>
    <w:rsid w:val="007347A4"/>
    <w:rsid w:val="007478AC"/>
    <w:rsid w:val="007539DC"/>
    <w:rsid w:val="00756343"/>
    <w:rsid w:val="00761A32"/>
    <w:rsid w:val="00761CF6"/>
    <w:rsid w:val="0076267E"/>
    <w:rsid w:val="00776824"/>
    <w:rsid w:val="007769E7"/>
    <w:rsid w:val="007809F0"/>
    <w:rsid w:val="00781FF5"/>
    <w:rsid w:val="007825F0"/>
    <w:rsid w:val="00782945"/>
    <w:rsid w:val="007841BE"/>
    <w:rsid w:val="007849E7"/>
    <w:rsid w:val="00785142"/>
    <w:rsid w:val="00790998"/>
    <w:rsid w:val="00791663"/>
    <w:rsid w:val="00793B8F"/>
    <w:rsid w:val="007A2981"/>
    <w:rsid w:val="007A41F7"/>
    <w:rsid w:val="007A5DF2"/>
    <w:rsid w:val="007A723F"/>
    <w:rsid w:val="007B1573"/>
    <w:rsid w:val="007B4743"/>
    <w:rsid w:val="007B5D9D"/>
    <w:rsid w:val="007B7CF6"/>
    <w:rsid w:val="007C7228"/>
    <w:rsid w:val="007D0FD1"/>
    <w:rsid w:val="007D20D6"/>
    <w:rsid w:val="007E4F2E"/>
    <w:rsid w:val="007E6574"/>
    <w:rsid w:val="007E7509"/>
    <w:rsid w:val="007F031C"/>
    <w:rsid w:val="007F40C9"/>
    <w:rsid w:val="007F511E"/>
    <w:rsid w:val="007F5974"/>
    <w:rsid w:val="007F784C"/>
    <w:rsid w:val="00800750"/>
    <w:rsid w:val="00802D12"/>
    <w:rsid w:val="00802E61"/>
    <w:rsid w:val="00803CC5"/>
    <w:rsid w:val="00804337"/>
    <w:rsid w:val="008048EB"/>
    <w:rsid w:val="00815C4B"/>
    <w:rsid w:val="00817A0A"/>
    <w:rsid w:val="00820EED"/>
    <w:rsid w:val="008215D2"/>
    <w:rsid w:val="00821BD0"/>
    <w:rsid w:val="00822561"/>
    <w:rsid w:val="0082508C"/>
    <w:rsid w:val="00825B68"/>
    <w:rsid w:val="00834D5D"/>
    <w:rsid w:val="00841685"/>
    <w:rsid w:val="00853E9C"/>
    <w:rsid w:val="008574BA"/>
    <w:rsid w:val="008631EF"/>
    <w:rsid w:val="008674CA"/>
    <w:rsid w:val="00867BCA"/>
    <w:rsid w:val="0087120D"/>
    <w:rsid w:val="0087496A"/>
    <w:rsid w:val="008753B3"/>
    <w:rsid w:val="008772B7"/>
    <w:rsid w:val="00881291"/>
    <w:rsid w:val="00881479"/>
    <w:rsid w:val="00881870"/>
    <w:rsid w:val="00883298"/>
    <w:rsid w:val="0088348B"/>
    <w:rsid w:val="0088465A"/>
    <w:rsid w:val="008941F1"/>
    <w:rsid w:val="008B2C96"/>
    <w:rsid w:val="008D279A"/>
    <w:rsid w:val="008D65B2"/>
    <w:rsid w:val="008D76FD"/>
    <w:rsid w:val="008E27F5"/>
    <w:rsid w:val="008E5CE9"/>
    <w:rsid w:val="008F3237"/>
    <w:rsid w:val="00902121"/>
    <w:rsid w:val="0090274D"/>
    <w:rsid w:val="00902F94"/>
    <w:rsid w:val="00906BA4"/>
    <w:rsid w:val="00907662"/>
    <w:rsid w:val="00920401"/>
    <w:rsid w:val="00924F35"/>
    <w:rsid w:val="00927895"/>
    <w:rsid w:val="00932E24"/>
    <w:rsid w:val="00935E67"/>
    <w:rsid w:val="00940834"/>
    <w:rsid w:val="00950729"/>
    <w:rsid w:val="00975E2C"/>
    <w:rsid w:val="00980E80"/>
    <w:rsid w:val="00994236"/>
    <w:rsid w:val="009960EA"/>
    <w:rsid w:val="009A1181"/>
    <w:rsid w:val="009B2718"/>
    <w:rsid w:val="009B41AC"/>
    <w:rsid w:val="009C493C"/>
    <w:rsid w:val="009C51C4"/>
    <w:rsid w:val="009C5C5B"/>
    <w:rsid w:val="009D1367"/>
    <w:rsid w:val="009D167A"/>
    <w:rsid w:val="009D1F85"/>
    <w:rsid w:val="009D4724"/>
    <w:rsid w:val="009D5A2C"/>
    <w:rsid w:val="009D61E4"/>
    <w:rsid w:val="009D72CB"/>
    <w:rsid w:val="009D793B"/>
    <w:rsid w:val="009E4FBB"/>
    <w:rsid w:val="009E6D3E"/>
    <w:rsid w:val="009F4DAE"/>
    <w:rsid w:val="009F6ABC"/>
    <w:rsid w:val="009F797E"/>
    <w:rsid w:val="00A017C6"/>
    <w:rsid w:val="00A03F44"/>
    <w:rsid w:val="00A1561F"/>
    <w:rsid w:val="00A23D7F"/>
    <w:rsid w:val="00A27BA9"/>
    <w:rsid w:val="00A30DC6"/>
    <w:rsid w:val="00A317A5"/>
    <w:rsid w:val="00A350C7"/>
    <w:rsid w:val="00A37B5C"/>
    <w:rsid w:val="00A409B1"/>
    <w:rsid w:val="00A4428D"/>
    <w:rsid w:val="00A46A43"/>
    <w:rsid w:val="00A472AD"/>
    <w:rsid w:val="00A477D9"/>
    <w:rsid w:val="00A54245"/>
    <w:rsid w:val="00A557B1"/>
    <w:rsid w:val="00A60EB7"/>
    <w:rsid w:val="00A61B4F"/>
    <w:rsid w:val="00A63FFF"/>
    <w:rsid w:val="00A64E66"/>
    <w:rsid w:val="00A70CEE"/>
    <w:rsid w:val="00A7495B"/>
    <w:rsid w:val="00A74D3E"/>
    <w:rsid w:val="00A840C6"/>
    <w:rsid w:val="00A8442B"/>
    <w:rsid w:val="00A90FF6"/>
    <w:rsid w:val="00A91494"/>
    <w:rsid w:val="00A91C09"/>
    <w:rsid w:val="00A92B94"/>
    <w:rsid w:val="00A93A08"/>
    <w:rsid w:val="00A93FB2"/>
    <w:rsid w:val="00AA46DF"/>
    <w:rsid w:val="00AB439A"/>
    <w:rsid w:val="00AC0AB9"/>
    <w:rsid w:val="00AC157A"/>
    <w:rsid w:val="00AC424A"/>
    <w:rsid w:val="00AD27A4"/>
    <w:rsid w:val="00AD3F6E"/>
    <w:rsid w:val="00AD75AE"/>
    <w:rsid w:val="00AE1833"/>
    <w:rsid w:val="00AE5038"/>
    <w:rsid w:val="00AE57E9"/>
    <w:rsid w:val="00AE6AAB"/>
    <w:rsid w:val="00AE7061"/>
    <w:rsid w:val="00AF02D5"/>
    <w:rsid w:val="00AF6044"/>
    <w:rsid w:val="00B0379B"/>
    <w:rsid w:val="00B06483"/>
    <w:rsid w:val="00B105AB"/>
    <w:rsid w:val="00B11D5A"/>
    <w:rsid w:val="00B22D26"/>
    <w:rsid w:val="00B2352F"/>
    <w:rsid w:val="00B24297"/>
    <w:rsid w:val="00B25DE1"/>
    <w:rsid w:val="00B27EA6"/>
    <w:rsid w:val="00B27FF0"/>
    <w:rsid w:val="00B3350A"/>
    <w:rsid w:val="00B35B38"/>
    <w:rsid w:val="00B3645C"/>
    <w:rsid w:val="00B41B72"/>
    <w:rsid w:val="00B41E48"/>
    <w:rsid w:val="00B44DF2"/>
    <w:rsid w:val="00B450F4"/>
    <w:rsid w:val="00B45C6E"/>
    <w:rsid w:val="00B46067"/>
    <w:rsid w:val="00B50E40"/>
    <w:rsid w:val="00B51CC2"/>
    <w:rsid w:val="00B54829"/>
    <w:rsid w:val="00B551C2"/>
    <w:rsid w:val="00B57230"/>
    <w:rsid w:val="00B71364"/>
    <w:rsid w:val="00B73DF8"/>
    <w:rsid w:val="00B777B0"/>
    <w:rsid w:val="00B816CD"/>
    <w:rsid w:val="00B827EB"/>
    <w:rsid w:val="00B82818"/>
    <w:rsid w:val="00B87E91"/>
    <w:rsid w:val="00B90E4B"/>
    <w:rsid w:val="00B92937"/>
    <w:rsid w:val="00B933AC"/>
    <w:rsid w:val="00B96F28"/>
    <w:rsid w:val="00BA00F3"/>
    <w:rsid w:val="00BA6D0D"/>
    <w:rsid w:val="00BB01D6"/>
    <w:rsid w:val="00BB1227"/>
    <w:rsid w:val="00BB124E"/>
    <w:rsid w:val="00BB4F79"/>
    <w:rsid w:val="00BC0341"/>
    <w:rsid w:val="00BC32A7"/>
    <w:rsid w:val="00BC5CF9"/>
    <w:rsid w:val="00BD4818"/>
    <w:rsid w:val="00BE71B5"/>
    <w:rsid w:val="00BF1711"/>
    <w:rsid w:val="00C00AB5"/>
    <w:rsid w:val="00C01991"/>
    <w:rsid w:val="00C04365"/>
    <w:rsid w:val="00C077A9"/>
    <w:rsid w:val="00C237D3"/>
    <w:rsid w:val="00C250B8"/>
    <w:rsid w:val="00C26916"/>
    <w:rsid w:val="00C322F1"/>
    <w:rsid w:val="00C32692"/>
    <w:rsid w:val="00C326AD"/>
    <w:rsid w:val="00C331E8"/>
    <w:rsid w:val="00C33DA6"/>
    <w:rsid w:val="00C356F7"/>
    <w:rsid w:val="00C35AD4"/>
    <w:rsid w:val="00C35F15"/>
    <w:rsid w:val="00C36505"/>
    <w:rsid w:val="00C46FF5"/>
    <w:rsid w:val="00C47A82"/>
    <w:rsid w:val="00C514C4"/>
    <w:rsid w:val="00C575EA"/>
    <w:rsid w:val="00C6143D"/>
    <w:rsid w:val="00C6438C"/>
    <w:rsid w:val="00C65A6A"/>
    <w:rsid w:val="00C67DFA"/>
    <w:rsid w:val="00C70C25"/>
    <w:rsid w:val="00C752DC"/>
    <w:rsid w:val="00C7782F"/>
    <w:rsid w:val="00C80ED2"/>
    <w:rsid w:val="00C8187D"/>
    <w:rsid w:val="00C8393D"/>
    <w:rsid w:val="00C91FA4"/>
    <w:rsid w:val="00C95136"/>
    <w:rsid w:val="00CA5FF8"/>
    <w:rsid w:val="00CB37A3"/>
    <w:rsid w:val="00CB60AB"/>
    <w:rsid w:val="00CC494C"/>
    <w:rsid w:val="00CD1784"/>
    <w:rsid w:val="00CD1E52"/>
    <w:rsid w:val="00CD22D7"/>
    <w:rsid w:val="00CD27E5"/>
    <w:rsid w:val="00CD436A"/>
    <w:rsid w:val="00CE77B8"/>
    <w:rsid w:val="00CF57E6"/>
    <w:rsid w:val="00CF5EAD"/>
    <w:rsid w:val="00CF600A"/>
    <w:rsid w:val="00D142D2"/>
    <w:rsid w:val="00D20954"/>
    <w:rsid w:val="00D2165E"/>
    <w:rsid w:val="00D23607"/>
    <w:rsid w:val="00D25134"/>
    <w:rsid w:val="00D31564"/>
    <w:rsid w:val="00D344E6"/>
    <w:rsid w:val="00D347C0"/>
    <w:rsid w:val="00D3541E"/>
    <w:rsid w:val="00D501A1"/>
    <w:rsid w:val="00D5288B"/>
    <w:rsid w:val="00D52DA1"/>
    <w:rsid w:val="00D52DAF"/>
    <w:rsid w:val="00D55E55"/>
    <w:rsid w:val="00D62765"/>
    <w:rsid w:val="00D62DBB"/>
    <w:rsid w:val="00D6378A"/>
    <w:rsid w:val="00D65B8D"/>
    <w:rsid w:val="00D65EE1"/>
    <w:rsid w:val="00D808F9"/>
    <w:rsid w:val="00D81EB1"/>
    <w:rsid w:val="00D84F99"/>
    <w:rsid w:val="00D95178"/>
    <w:rsid w:val="00D9566D"/>
    <w:rsid w:val="00D973BE"/>
    <w:rsid w:val="00D97A87"/>
    <w:rsid w:val="00D97AAE"/>
    <w:rsid w:val="00DA435E"/>
    <w:rsid w:val="00DA7DF5"/>
    <w:rsid w:val="00DB0CC7"/>
    <w:rsid w:val="00DB0E46"/>
    <w:rsid w:val="00DB3E41"/>
    <w:rsid w:val="00DB5B6E"/>
    <w:rsid w:val="00DB7F41"/>
    <w:rsid w:val="00DC1BF7"/>
    <w:rsid w:val="00DC5AB4"/>
    <w:rsid w:val="00DC796D"/>
    <w:rsid w:val="00DD452F"/>
    <w:rsid w:val="00DE1D0F"/>
    <w:rsid w:val="00DE54E6"/>
    <w:rsid w:val="00DE7943"/>
    <w:rsid w:val="00DF3F7F"/>
    <w:rsid w:val="00DF7D82"/>
    <w:rsid w:val="00E05352"/>
    <w:rsid w:val="00E065B9"/>
    <w:rsid w:val="00E107DB"/>
    <w:rsid w:val="00E1364C"/>
    <w:rsid w:val="00E13D89"/>
    <w:rsid w:val="00E2212A"/>
    <w:rsid w:val="00E25ECE"/>
    <w:rsid w:val="00E27FC7"/>
    <w:rsid w:val="00E306F9"/>
    <w:rsid w:val="00E325CF"/>
    <w:rsid w:val="00E35BD2"/>
    <w:rsid w:val="00E43042"/>
    <w:rsid w:val="00E46FCD"/>
    <w:rsid w:val="00E56C6D"/>
    <w:rsid w:val="00E608A0"/>
    <w:rsid w:val="00E63C81"/>
    <w:rsid w:val="00E66299"/>
    <w:rsid w:val="00E75AEA"/>
    <w:rsid w:val="00E75DB4"/>
    <w:rsid w:val="00E77D28"/>
    <w:rsid w:val="00E825CD"/>
    <w:rsid w:val="00E83261"/>
    <w:rsid w:val="00E84E87"/>
    <w:rsid w:val="00E900CA"/>
    <w:rsid w:val="00E902E7"/>
    <w:rsid w:val="00E91F5C"/>
    <w:rsid w:val="00E93858"/>
    <w:rsid w:val="00E958BE"/>
    <w:rsid w:val="00EA045A"/>
    <w:rsid w:val="00EA31E7"/>
    <w:rsid w:val="00EA3B45"/>
    <w:rsid w:val="00EA4F75"/>
    <w:rsid w:val="00EA766B"/>
    <w:rsid w:val="00EA7936"/>
    <w:rsid w:val="00EB399A"/>
    <w:rsid w:val="00EB5DB7"/>
    <w:rsid w:val="00EB7669"/>
    <w:rsid w:val="00ED004F"/>
    <w:rsid w:val="00ED1E02"/>
    <w:rsid w:val="00ED416B"/>
    <w:rsid w:val="00EF0FF8"/>
    <w:rsid w:val="00EF2E74"/>
    <w:rsid w:val="00F01601"/>
    <w:rsid w:val="00F07CC6"/>
    <w:rsid w:val="00F123DB"/>
    <w:rsid w:val="00F1464D"/>
    <w:rsid w:val="00F1561B"/>
    <w:rsid w:val="00F33314"/>
    <w:rsid w:val="00F3497F"/>
    <w:rsid w:val="00F36B3B"/>
    <w:rsid w:val="00F3784A"/>
    <w:rsid w:val="00F414BF"/>
    <w:rsid w:val="00F4203C"/>
    <w:rsid w:val="00F452EA"/>
    <w:rsid w:val="00F459A6"/>
    <w:rsid w:val="00F46C84"/>
    <w:rsid w:val="00F502BD"/>
    <w:rsid w:val="00F52E2A"/>
    <w:rsid w:val="00F533AD"/>
    <w:rsid w:val="00F54489"/>
    <w:rsid w:val="00F54885"/>
    <w:rsid w:val="00F56444"/>
    <w:rsid w:val="00F573C7"/>
    <w:rsid w:val="00F635A8"/>
    <w:rsid w:val="00F71349"/>
    <w:rsid w:val="00F732AF"/>
    <w:rsid w:val="00F73E23"/>
    <w:rsid w:val="00F73FCE"/>
    <w:rsid w:val="00F80122"/>
    <w:rsid w:val="00F82A41"/>
    <w:rsid w:val="00F84A21"/>
    <w:rsid w:val="00F857F3"/>
    <w:rsid w:val="00FA2065"/>
    <w:rsid w:val="00FA33A1"/>
    <w:rsid w:val="00FA7FFA"/>
    <w:rsid w:val="00FB3594"/>
    <w:rsid w:val="00FB4A70"/>
    <w:rsid w:val="00FB6709"/>
    <w:rsid w:val="00FC01FA"/>
    <w:rsid w:val="00FC1C82"/>
    <w:rsid w:val="00FC1CB9"/>
    <w:rsid w:val="00FC7C46"/>
    <w:rsid w:val="00FD1AED"/>
    <w:rsid w:val="00FD2220"/>
    <w:rsid w:val="00FD2CD1"/>
    <w:rsid w:val="00FD4898"/>
    <w:rsid w:val="00FD7D84"/>
    <w:rsid w:val="00FE5770"/>
    <w:rsid w:val="00FE7ACD"/>
    <w:rsid w:val="00FF0614"/>
    <w:rsid w:val="00FF3C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5F4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8E5CE9"/>
    <w:pPr>
      <w:numPr>
        <w:ilvl w:val="1"/>
      </w:numPr>
      <w:spacing w:before="480" w:after="120"/>
      <w:outlineLvl w:val="1"/>
    </w:pPr>
    <w:rPr>
      <w:b/>
      <w:bCs w:val="0"/>
      <w:sz w:val="32"/>
      <w:szCs w:val="26"/>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8E5CE9"/>
    <w:rPr>
      <w:rFonts w:ascii="Verdana" w:eastAsiaTheme="majorEastAsia" w:hAnsi="Verdana" w:cstheme="majorBidi"/>
      <w:b/>
      <w:color w:val="000000" w:themeColor="text1"/>
      <w:sz w:val="32"/>
      <w:szCs w:val="26"/>
      <w:lang w:val="en-US"/>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 w:type="character" w:styleId="Starkbetoning">
    <w:name w:val="Intense Emphasis"/>
    <w:basedOn w:val="Standardstycketypsnitt"/>
    <w:uiPriority w:val="21"/>
    <w:qFormat/>
    <w:rsid w:val="005D4A96"/>
    <w:rPr>
      <w:b/>
      <w:bCs/>
      <w:i/>
      <w:iCs/>
      <w:color w:val="4F81BD" w:themeColor="accent1"/>
    </w:rPr>
  </w:style>
  <w:style w:type="character" w:styleId="Betoning">
    <w:name w:val="Emphasis"/>
    <w:basedOn w:val="Standardstycketypsnitt"/>
    <w:uiPriority w:val="20"/>
    <w:qFormat/>
    <w:rsid w:val="005D4A96"/>
    <w:rPr>
      <w:i/>
      <w:iCs/>
    </w:rPr>
  </w:style>
  <w:style w:type="paragraph" w:styleId="Liststycke">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 w:type="character" w:styleId="Kommentarsreferens">
    <w:name w:val="annotation reference"/>
    <w:basedOn w:val="Standardstycketypsnitt"/>
    <w:uiPriority w:val="99"/>
    <w:semiHidden/>
    <w:unhideWhenUsed/>
    <w:rsid w:val="00D344E6"/>
    <w:rPr>
      <w:sz w:val="18"/>
      <w:szCs w:val="18"/>
    </w:rPr>
  </w:style>
  <w:style w:type="paragraph" w:styleId="Kommentarer">
    <w:name w:val="annotation text"/>
    <w:basedOn w:val="Normal"/>
    <w:link w:val="KommentarerChar"/>
    <w:uiPriority w:val="99"/>
    <w:semiHidden/>
    <w:unhideWhenUsed/>
    <w:rsid w:val="00D344E6"/>
    <w:rPr>
      <w:sz w:val="24"/>
      <w:szCs w:val="24"/>
    </w:rPr>
  </w:style>
  <w:style w:type="character" w:customStyle="1" w:styleId="KommentarerChar">
    <w:name w:val="Kommentarer Char"/>
    <w:basedOn w:val="Standardstycketypsnitt"/>
    <w:link w:val="Kommentarer"/>
    <w:uiPriority w:val="99"/>
    <w:semiHidden/>
    <w:rsid w:val="00D344E6"/>
    <w:rPr>
      <w:rFonts w:ascii="Times New Roman" w:hAnsi="Times New Roman"/>
      <w:sz w:val="24"/>
      <w:szCs w:val="24"/>
    </w:rPr>
  </w:style>
  <w:style w:type="paragraph" w:styleId="Kommentarsmne">
    <w:name w:val="annotation subject"/>
    <w:basedOn w:val="Kommentarer"/>
    <w:next w:val="Kommentarer"/>
    <w:link w:val="KommentarsmneChar"/>
    <w:uiPriority w:val="99"/>
    <w:semiHidden/>
    <w:unhideWhenUsed/>
    <w:rsid w:val="00D344E6"/>
    <w:rPr>
      <w:b/>
      <w:bCs/>
      <w:sz w:val="20"/>
      <w:szCs w:val="20"/>
    </w:rPr>
  </w:style>
  <w:style w:type="character" w:customStyle="1" w:styleId="KommentarsmneChar">
    <w:name w:val="Kommentarsämne Char"/>
    <w:basedOn w:val="KommentarerChar"/>
    <w:link w:val="Kommentarsmne"/>
    <w:uiPriority w:val="99"/>
    <w:semiHidden/>
    <w:rsid w:val="00D344E6"/>
    <w:rPr>
      <w:rFonts w:ascii="Times New Roman" w:hAnsi="Times New Roman"/>
      <w:b/>
      <w:bCs/>
      <w:sz w:val="20"/>
      <w:szCs w:val="20"/>
    </w:rPr>
  </w:style>
  <w:style w:type="paragraph" w:styleId="Revision">
    <w:name w:val="Revision"/>
    <w:hidden/>
    <w:uiPriority w:val="99"/>
    <w:semiHidden/>
    <w:rsid w:val="00382BEC"/>
    <w:pPr>
      <w:spacing w:after="0" w:line="240" w:lineRule="auto"/>
    </w:pPr>
    <w:rPr>
      <w:rFonts w:ascii="Times New Roman" w:hAnsi="Times New Roman"/>
    </w:rPr>
  </w:style>
  <w:style w:type="character" w:customStyle="1" w:styleId="apple-converted-space">
    <w:name w:val="apple-converted-space"/>
    <w:basedOn w:val="Standardstycketypsnitt"/>
    <w:rsid w:val="00BE71B5"/>
  </w:style>
  <w:style w:type="paragraph" w:styleId="Normalwebb">
    <w:name w:val="Normal (Web)"/>
    <w:basedOn w:val="Normal"/>
    <w:uiPriority w:val="99"/>
    <w:semiHidden/>
    <w:unhideWhenUsed/>
    <w:rsid w:val="006F4B86"/>
    <w:pPr>
      <w:spacing w:before="100" w:beforeAutospacing="1" w:after="100" w:afterAutospacing="1"/>
    </w:pPr>
    <w:rPr>
      <w:rFonts w:cs="Times New Roman"/>
      <w:sz w:val="20"/>
      <w:szCs w:val="20"/>
      <w:lang w:eastAsia="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8E5CE9"/>
    <w:pPr>
      <w:numPr>
        <w:ilvl w:val="1"/>
      </w:numPr>
      <w:spacing w:before="480" w:after="120"/>
      <w:outlineLvl w:val="1"/>
    </w:pPr>
    <w:rPr>
      <w:b/>
      <w:bCs w:val="0"/>
      <w:sz w:val="32"/>
      <w:szCs w:val="26"/>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8E5CE9"/>
    <w:rPr>
      <w:rFonts w:ascii="Verdana" w:eastAsiaTheme="majorEastAsia" w:hAnsi="Verdana" w:cstheme="majorBidi"/>
      <w:b/>
      <w:color w:val="000000" w:themeColor="text1"/>
      <w:sz w:val="32"/>
      <w:szCs w:val="26"/>
      <w:lang w:val="en-US"/>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 w:type="character" w:styleId="Starkbetoning">
    <w:name w:val="Intense Emphasis"/>
    <w:basedOn w:val="Standardstycketypsnitt"/>
    <w:uiPriority w:val="21"/>
    <w:qFormat/>
    <w:rsid w:val="005D4A96"/>
    <w:rPr>
      <w:b/>
      <w:bCs/>
      <w:i/>
      <w:iCs/>
      <w:color w:val="4F81BD" w:themeColor="accent1"/>
    </w:rPr>
  </w:style>
  <w:style w:type="character" w:styleId="Betoning">
    <w:name w:val="Emphasis"/>
    <w:basedOn w:val="Standardstycketypsnitt"/>
    <w:uiPriority w:val="20"/>
    <w:qFormat/>
    <w:rsid w:val="005D4A96"/>
    <w:rPr>
      <w:i/>
      <w:iCs/>
    </w:rPr>
  </w:style>
  <w:style w:type="paragraph" w:styleId="Liststycke">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 w:type="character" w:styleId="Kommentarsreferens">
    <w:name w:val="annotation reference"/>
    <w:basedOn w:val="Standardstycketypsnitt"/>
    <w:uiPriority w:val="99"/>
    <w:semiHidden/>
    <w:unhideWhenUsed/>
    <w:rsid w:val="00D344E6"/>
    <w:rPr>
      <w:sz w:val="18"/>
      <w:szCs w:val="18"/>
    </w:rPr>
  </w:style>
  <w:style w:type="paragraph" w:styleId="Kommentarer">
    <w:name w:val="annotation text"/>
    <w:basedOn w:val="Normal"/>
    <w:link w:val="KommentarerChar"/>
    <w:uiPriority w:val="99"/>
    <w:semiHidden/>
    <w:unhideWhenUsed/>
    <w:rsid w:val="00D344E6"/>
    <w:rPr>
      <w:sz w:val="24"/>
      <w:szCs w:val="24"/>
    </w:rPr>
  </w:style>
  <w:style w:type="character" w:customStyle="1" w:styleId="KommentarerChar">
    <w:name w:val="Kommentarer Char"/>
    <w:basedOn w:val="Standardstycketypsnitt"/>
    <w:link w:val="Kommentarer"/>
    <w:uiPriority w:val="99"/>
    <w:semiHidden/>
    <w:rsid w:val="00D344E6"/>
    <w:rPr>
      <w:rFonts w:ascii="Times New Roman" w:hAnsi="Times New Roman"/>
      <w:sz w:val="24"/>
      <w:szCs w:val="24"/>
    </w:rPr>
  </w:style>
  <w:style w:type="paragraph" w:styleId="Kommentarsmne">
    <w:name w:val="annotation subject"/>
    <w:basedOn w:val="Kommentarer"/>
    <w:next w:val="Kommentarer"/>
    <w:link w:val="KommentarsmneChar"/>
    <w:uiPriority w:val="99"/>
    <w:semiHidden/>
    <w:unhideWhenUsed/>
    <w:rsid w:val="00D344E6"/>
    <w:rPr>
      <w:b/>
      <w:bCs/>
      <w:sz w:val="20"/>
      <w:szCs w:val="20"/>
    </w:rPr>
  </w:style>
  <w:style w:type="character" w:customStyle="1" w:styleId="KommentarsmneChar">
    <w:name w:val="Kommentarsämne Char"/>
    <w:basedOn w:val="KommentarerChar"/>
    <w:link w:val="Kommentarsmne"/>
    <w:uiPriority w:val="99"/>
    <w:semiHidden/>
    <w:rsid w:val="00D344E6"/>
    <w:rPr>
      <w:rFonts w:ascii="Times New Roman" w:hAnsi="Times New Roman"/>
      <w:b/>
      <w:bCs/>
      <w:sz w:val="20"/>
      <w:szCs w:val="20"/>
    </w:rPr>
  </w:style>
  <w:style w:type="paragraph" w:styleId="Revision">
    <w:name w:val="Revision"/>
    <w:hidden/>
    <w:uiPriority w:val="99"/>
    <w:semiHidden/>
    <w:rsid w:val="00382BEC"/>
    <w:pPr>
      <w:spacing w:after="0" w:line="240" w:lineRule="auto"/>
    </w:pPr>
    <w:rPr>
      <w:rFonts w:ascii="Times New Roman" w:hAnsi="Times New Roman"/>
    </w:rPr>
  </w:style>
  <w:style w:type="character" w:customStyle="1" w:styleId="apple-converted-space">
    <w:name w:val="apple-converted-space"/>
    <w:basedOn w:val="Standardstycketypsnitt"/>
    <w:rsid w:val="00BE71B5"/>
  </w:style>
  <w:style w:type="paragraph" w:styleId="Normalwebb">
    <w:name w:val="Normal (Web)"/>
    <w:basedOn w:val="Normal"/>
    <w:uiPriority w:val="99"/>
    <w:semiHidden/>
    <w:unhideWhenUsed/>
    <w:rsid w:val="006F4B86"/>
    <w:pPr>
      <w:spacing w:before="100" w:beforeAutospacing="1" w:after="100" w:afterAutospacing="1"/>
    </w:pPr>
    <w:rPr>
      <w:rFonts w:cs="Times New Roman"/>
      <w:sz w:val="20"/>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9686">
      <w:bodyDiv w:val="1"/>
      <w:marLeft w:val="0"/>
      <w:marRight w:val="0"/>
      <w:marTop w:val="0"/>
      <w:marBottom w:val="0"/>
      <w:divBdr>
        <w:top w:val="none" w:sz="0" w:space="0" w:color="auto"/>
        <w:left w:val="none" w:sz="0" w:space="0" w:color="auto"/>
        <w:bottom w:val="none" w:sz="0" w:space="0" w:color="auto"/>
        <w:right w:val="none" w:sz="0" w:space="0" w:color="auto"/>
      </w:divBdr>
    </w:div>
    <w:div w:id="325784732">
      <w:bodyDiv w:val="1"/>
      <w:marLeft w:val="0"/>
      <w:marRight w:val="0"/>
      <w:marTop w:val="0"/>
      <w:marBottom w:val="0"/>
      <w:divBdr>
        <w:top w:val="none" w:sz="0" w:space="0" w:color="auto"/>
        <w:left w:val="none" w:sz="0" w:space="0" w:color="auto"/>
        <w:bottom w:val="none" w:sz="0" w:space="0" w:color="auto"/>
        <w:right w:val="none" w:sz="0" w:space="0" w:color="auto"/>
      </w:divBdr>
    </w:div>
    <w:div w:id="387532817">
      <w:bodyDiv w:val="1"/>
      <w:marLeft w:val="0"/>
      <w:marRight w:val="0"/>
      <w:marTop w:val="0"/>
      <w:marBottom w:val="0"/>
      <w:divBdr>
        <w:top w:val="none" w:sz="0" w:space="0" w:color="auto"/>
        <w:left w:val="none" w:sz="0" w:space="0" w:color="auto"/>
        <w:bottom w:val="none" w:sz="0" w:space="0" w:color="auto"/>
        <w:right w:val="none" w:sz="0" w:space="0" w:color="auto"/>
      </w:divBdr>
    </w:div>
    <w:div w:id="476264871">
      <w:bodyDiv w:val="1"/>
      <w:marLeft w:val="0"/>
      <w:marRight w:val="0"/>
      <w:marTop w:val="0"/>
      <w:marBottom w:val="0"/>
      <w:divBdr>
        <w:top w:val="none" w:sz="0" w:space="0" w:color="auto"/>
        <w:left w:val="none" w:sz="0" w:space="0" w:color="auto"/>
        <w:bottom w:val="none" w:sz="0" w:space="0" w:color="auto"/>
        <w:right w:val="none" w:sz="0" w:space="0" w:color="auto"/>
      </w:divBdr>
    </w:div>
    <w:div w:id="697971412">
      <w:bodyDiv w:val="1"/>
      <w:marLeft w:val="0"/>
      <w:marRight w:val="0"/>
      <w:marTop w:val="0"/>
      <w:marBottom w:val="0"/>
      <w:divBdr>
        <w:top w:val="none" w:sz="0" w:space="0" w:color="auto"/>
        <w:left w:val="none" w:sz="0" w:space="0" w:color="auto"/>
        <w:bottom w:val="none" w:sz="0" w:space="0" w:color="auto"/>
        <w:right w:val="none" w:sz="0" w:space="0" w:color="auto"/>
      </w:divBdr>
    </w:div>
    <w:div w:id="711419168">
      <w:bodyDiv w:val="1"/>
      <w:marLeft w:val="0"/>
      <w:marRight w:val="0"/>
      <w:marTop w:val="0"/>
      <w:marBottom w:val="0"/>
      <w:divBdr>
        <w:top w:val="none" w:sz="0" w:space="0" w:color="auto"/>
        <w:left w:val="none" w:sz="0" w:space="0" w:color="auto"/>
        <w:bottom w:val="none" w:sz="0" w:space="0" w:color="auto"/>
        <w:right w:val="none" w:sz="0" w:space="0" w:color="auto"/>
      </w:divBdr>
    </w:div>
    <w:div w:id="1051227653">
      <w:bodyDiv w:val="1"/>
      <w:marLeft w:val="0"/>
      <w:marRight w:val="0"/>
      <w:marTop w:val="0"/>
      <w:marBottom w:val="0"/>
      <w:divBdr>
        <w:top w:val="none" w:sz="0" w:space="0" w:color="auto"/>
        <w:left w:val="none" w:sz="0" w:space="0" w:color="auto"/>
        <w:bottom w:val="none" w:sz="0" w:space="0" w:color="auto"/>
        <w:right w:val="none" w:sz="0" w:space="0" w:color="auto"/>
      </w:divBdr>
    </w:div>
    <w:div w:id="1147012506">
      <w:bodyDiv w:val="1"/>
      <w:marLeft w:val="0"/>
      <w:marRight w:val="0"/>
      <w:marTop w:val="0"/>
      <w:marBottom w:val="0"/>
      <w:divBdr>
        <w:top w:val="none" w:sz="0" w:space="0" w:color="auto"/>
        <w:left w:val="none" w:sz="0" w:space="0" w:color="auto"/>
        <w:bottom w:val="none" w:sz="0" w:space="0" w:color="auto"/>
        <w:right w:val="none" w:sz="0" w:space="0" w:color="auto"/>
      </w:divBdr>
    </w:div>
    <w:div w:id="1151752358">
      <w:bodyDiv w:val="1"/>
      <w:marLeft w:val="0"/>
      <w:marRight w:val="0"/>
      <w:marTop w:val="0"/>
      <w:marBottom w:val="0"/>
      <w:divBdr>
        <w:top w:val="none" w:sz="0" w:space="0" w:color="auto"/>
        <w:left w:val="none" w:sz="0" w:space="0" w:color="auto"/>
        <w:bottom w:val="none" w:sz="0" w:space="0" w:color="auto"/>
        <w:right w:val="none" w:sz="0" w:space="0" w:color="auto"/>
      </w:divBdr>
      <w:divsChild>
        <w:div w:id="1584559447">
          <w:marLeft w:val="0"/>
          <w:marRight w:val="0"/>
          <w:marTop w:val="0"/>
          <w:marBottom w:val="0"/>
          <w:divBdr>
            <w:top w:val="none" w:sz="0" w:space="0" w:color="auto"/>
            <w:left w:val="none" w:sz="0" w:space="0" w:color="auto"/>
            <w:bottom w:val="none" w:sz="0" w:space="0" w:color="auto"/>
            <w:right w:val="none" w:sz="0" w:space="0" w:color="auto"/>
          </w:divBdr>
          <w:divsChild>
            <w:div w:id="579752074">
              <w:marLeft w:val="0"/>
              <w:marRight w:val="0"/>
              <w:marTop w:val="0"/>
              <w:marBottom w:val="0"/>
              <w:divBdr>
                <w:top w:val="none" w:sz="0" w:space="0" w:color="auto"/>
                <w:left w:val="none" w:sz="0" w:space="0" w:color="auto"/>
                <w:bottom w:val="none" w:sz="0" w:space="0" w:color="auto"/>
                <w:right w:val="none" w:sz="0" w:space="0" w:color="auto"/>
              </w:divBdr>
              <w:divsChild>
                <w:div w:id="12032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63541">
      <w:bodyDiv w:val="1"/>
      <w:marLeft w:val="0"/>
      <w:marRight w:val="0"/>
      <w:marTop w:val="0"/>
      <w:marBottom w:val="0"/>
      <w:divBdr>
        <w:top w:val="none" w:sz="0" w:space="0" w:color="auto"/>
        <w:left w:val="none" w:sz="0" w:space="0" w:color="auto"/>
        <w:bottom w:val="none" w:sz="0" w:space="0" w:color="auto"/>
        <w:right w:val="none" w:sz="0" w:space="0" w:color="auto"/>
      </w:divBdr>
    </w:div>
    <w:div w:id="1186215831">
      <w:bodyDiv w:val="1"/>
      <w:marLeft w:val="0"/>
      <w:marRight w:val="0"/>
      <w:marTop w:val="0"/>
      <w:marBottom w:val="0"/>
      <w:divBdr>
        <w:top w:val="none" w:sz="0" w:space="0" w:color="auto"/>
        <w:left w:val="none" w:sz="0" w:space="0" w:color="auto"/>
        <w:bottom w:val="none" w:sz="0" w:space="0" w:color="auto"/>
        <w:right w:val="none" w:sz="0" w:space="0" w:color="auto"/>
      </w:divBdr>
    </w:div>
    <w:div w:id="1197498046">
      <w:bodyDiv w:val="1"/>
      <w:marLeft w:val="0"/>
      <w:marRight w:val="0"/>
      <w:marTop w:val="0"/>
      <w:marBottom w:val="0"/>
      <w:divBdr>
        <w:top w:val="none" w:sz="0" w:space="0" w:color="auto"/>
        <w:left w:val="none" w:sz="0" w:space="0" w:color="auto"/>
        <w:bottom w:val="none" w:sz="0" w:space="0" w:color="auto"/>
        <w:right w:val="none" w:sz="0" w:space="0" w:color="auto"/>
      </w:divBdr>
    </w:div>
    <w:div w:id="1450776638">
      <w:bodyDiv w:val="1"/>
      <w:marLeft w:val="0"/>
      <w:marRight w:val="0"/>
      <w:marTop w:val="0"/>
      <w:marBottom w:val="0"/>
      <w:divBdr>
        <w:top w:val="none" w:sz="0" w:space="0" w:color="auto"/>
        <w:left w:val="none" w:sz="0" w:space="0" w:color="auto"/>
        <w:bottom w:val="none" w:sz="0" w:space="0" w:color="auto"/>
        <w:right w:val="none" w:sz="0" w:space="0" w:color="auto"/>
      </w:divBdr>
    </w:div>
    <w:div w:id="1496266587">
      <w:bodyDiv w:val="1"/>
      <w:marLeft w:val="0"/>
      <w:marRight w:val="0"/>
      <w:marTop w:val="0"/>
      <w:marBottom w:val="0"/>
      <w:divBdr>
        <w:top w:val="none" w:sz="0" w:space="0" w:color="auto"/>
        <w:left w:val="none" w:sz="0" w:space="0" w:color="auto"/>
        <w:bottom w:val="none" w:sz="0" w:space="0" w:color="auto"/>
        <w:right w:val="none" w:sz="0" w:space="0" w:color="auto"/>
      </w:divBdr>
    </w:div>
    <w:div w:id="1514807356">
      <w:bodyDiv w:val="1"/>
      <w:marLeft w:val="0"/>
      <w:marRight w:val="0"/>
      <w:marTop w:val="0"/>
      <w:marBottom w:val="0"/>
      <w:divBdr>
        <w:top w:val="none" w:sz="0" w:space="0" w:color="auto"/>
        <w:left w:val="none" w:sz="0" w:space="0" w:color="auto"/>
        <w:bottom w:val="none" w:sz="0" w:space="0" w:color="auto"/>
        <w:right w:val="none" w:sz="0" w:space="0" w:color="auto"/>
      </w:divBdr>
    </w:div>
    <w:div w:id="1517694585">
      <w:bodyDiv w:val="1"/>
      <w:marLeft w:val="0"/>
      <w:marRight w:val="0"/>
      <w:marTop w:val="0"/>
      <w:marBottom w:val="0"/>
      <w:divBdr>
        <w:top w:val="none" w:sz="0" w:space="0" w:color="auto"/>
        <w:left w:val="none" w:sz="0" w:space="0" w:color="auto"/>
        <w:bottom w:val="none" w:sz="0" w:space="0" w:color="auto"/>
        <w:right w:val="none" w:sz="0" w:space="0" w:color="auto"/>
      </w:divBdr>
    </w:div>
    <w:div w:id="1562860601">
      <w:bodyDiv w:val="1"/>
      <w:marLeft w:val="0"/>
      <w:marRight w:val="0"/>
      <w:marTop w:val="0"/>
      <w:marBottom w:val="0"/>
      <w:divBdr>
        <w:top w:val="none" w:sz="0" w:space="0" w:color="auto"/>
        <w:left w:val="none" w:sz="0" w:space="0" w:color="auto"/>
        <w:bottom w:val="none" w:sz="0" w:space="0" w:color="auto"/>
        <w:right w:val="none" w:sz="0" w:space="0" w:color="auto"/>
      </w:divBdr>
    </w:div>
    <w:div w:id="1617179498">
      <w:bodyDiv w:val="1"/>
      <w:marLeft w:val="0"/>
      <w:marRight w:val="0"/>
      <w:marTop w:val="0"/>
      <w:marBottom w:val="0"/>
      <w:divBdr>
        <w:top w:val="none" w:sz="0" w:space="0" w:color="auto"/>
        <w:left w:val="none" w:sz="0" w:space="0" w:color="auto"/>
        <w:bottom w:val="none" w:sz="0" w:space="0" w:color="auto"/>
        <w:right w:val="none" w:sz="0" w:space="0" w:color="auto"/>
      </w:divBdr>
    </w:div>
    <w:div w:id="1722248054">
      <w:bodyDiv w:val="1"/>
      <w:marLeft w:val="0"/>
      <w:marRight w:val="0"/>
      <w:marTop w:val="0"/>
      <w:marBottom w:val="0"/>
      <w:divBdr>
        <w:top w:val="none" w:sz="0" w:space="0" w:color="auto"/>
        <w:left w:val="none" w:sz="0" w:space="0" w:color="auto"/>
        <w:bottom w:val="none" w:sz="0" w:space="0" w:color="auto"/>
        <w:right w:val="none" w:sz="0" w:space="0" w:color="auto"/>
      </w:divBdr>
    </w:div>
    <w:div w:id="1829177204">
      <w:bodyDiv w:val="1"/>
      <w:marLeft w:val="0"/>
      <w:marRight w:val="0"/>
      <w:marTop w:val="0"/>
      <w:marBottom w:val="0"/>
      <w:divBdr>
        <w:top w:val="none" w:sz="0" w:space="0" w:color="auto"/>
        <w:left w:val="none" w:sz="0" w:space="0" w:color="auto"/>
        <w:bottom w:val="none" w:sz="0" w:space="0" w:color="auto"/>
        <w:right w:val="none" w:sz="0" w:space="0" w:color="auto"/>
      </w:divBdr>
      <w:divsChild>
        <w:div w:id="346910754">
          <w:marLeft w:val="0"/>
          <w:marRight w:val="0"/>
          <w:marTop w:val="0"/>
          <w:marBottom w:val="0"/>
          <w:divBdr>
            <w:top w:val="none" w:sz="0" w:space="0" w:color="auto"/>
            <w:left w:val="none" w:sz="0" w:space="0" w:color="auto"/>
            <w:bottom w:val="none" w:sz="0" w:space="0" w:color="auto"/>
            <w:right w:val="none" w:sz="0" w:space="0" w:color="auto"/>
          </w:divBdr>
          <w:divsChild>
            <w:div w:id="393702575">
              <w:marLeft w:val="0"/>
              <w:marRight w:val="0"/>
              <w:marTop w:val="0"/>
              <w:marBottom w:val="0"/>
              <w:divBdr>
                <w:top w:val="none" w:sz="0" w:space="0" w:color="auto"/>
                <w:left w:val="none" w:sz="0" w:space="0" w:color="auto"/>
                <w:bottom w:val="none" w:sz="0" w:space="0" w:color="auto"/>
                <w:right w:val="none" w:sz="0" w:space="0" w:color="auto"/>
              </w:divBdr>
              <w:divsChild>
                <w:div w:id="1983806630">
                  <w:marLeft w:val="0"/>
                  <w:marRight w:val="0"/>
                  <w:marTop w:val="0"/>
                  <w:marBottom w:val="0"/>
                  <w:divBdr>
                    <w:top w:val="none" w:sz="0" w:space="0" w:color="auto"/>
                    <w:left w:val="none" w:sz="0" w:space="0" w:color="auto"/>
                    <w:bottom w:val="none" w:sz="0" w:space="0" w:color="auto"/>
                    <w:right w:val="none" w:sz="0" w:space="0" w:color="auto"/>
                  </w:divBdr>
                  <w:divsChild>
                    <w:div w:id="79529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38897">
      <w:bodyDiv w:val="1"/>
      <w:marLeft w:val="0"/>
      <w:marRight w:val="0"/>
      <w:marTop w:val="0"/>
      <w:marBottom w:val="0"/>
      <w:divBdr>
        <w:top w:val="none" w:sz="0" w:space="0" w:color="auto"/>
        <w:left w:val="none" w:sz="0" w:space="0" w:color="auto"/>
        <w:bottom w:val="none" w:sz="0" w:space="0" w:color="auto"/>
        <w:right w:val="none" w:sz="0" w:space="0" w:color="auto"/>
      </w:divBdr>
    </w:div>
    <w:div w:id="1969772223">
      <w:bodyDiv w:val="1"/>
      <w:marLeft w:val="0"/>
      <w:marRight w:val="0"/>
      <w:marTop w:val="0"/>
      <w:marBottom w:val="0"/>
      <w:divBdr>
        <w:top w:val="none" w:sz="0" w:space="0" w:color="auto"/>
        <w:left w:val="none" w:sz="0" w:space="0" w:color="auto"/>
        <w:bottom w:val="none" w:sz="0" w:space="0" w:color="auto"/>
        <w:right w:val="none" w:sz="0" w:space="0" w:color="auto"/>
      </w:divBdr>
    </w:div>
    <w:div w:id="2006546096">
      <w:bodyDiv w:val="1"/>
      <w:marLeft w:val="0"/>
      <w:marRight w:val="0"/>
      <w:marTop w:val="0"/>
      <w:marBottom w:val="0"/>
      <w:divBdr>
        <w:top w:val="none" w:sz="0" w:space="0" w:color="auto"/>
        <w:left w:val="none" w:sz="0" w:space="0" w:color="auto"/>
        <w:bottom w:val="none" w:sz="0" w:space="0" w:color="auto"/>
        <w:right w:val="none" w:sz="0" w:space="0" w:color="auto"/>
      </w:divBdr>
    </w:div>
    <w:div w:id="2010910040">
      <w:bodyDiv w:val="1"/>
      <w:marLeft w:val="0"/>
      <w:marRight w:val="0"/>
      <w:marTop w:val="0"/>
      <w:marBottom w:val="0"/>
      <w:divBdr>
        <w:top w:val="none" w:sz="0" w:space="0" w:color="auto"/>
        <w:left w:val="none" w:sz="0" w:space="0" w:color="auto"/>
        <w:bottom w:val="none" w:sz="0" w:space="0" w:color="auto"/>
        <w:right w:val="none" w:sz="0" w:space="0" w:color="auto"/>
      </w:divBdr>
    </w:div>
    <w:div w:id="203627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6.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yperlink" Target="http://empresas.sence.cl/documentos/elearning/E-learning.%20Art%EDculo%20de%20Joanne%20Capper%20(Ingl%E9s).pdf" TargetMode="External"/><Relationship Id="rId15" Type="http://schemas.openxmlformats.org/officeDocument/2006/relationships/hyperlink" Target="http://www.ambientinsight.com/reports/elearning.aspx" TargetMode="External"/><Relationship Id="rId16" Type="http://schemas.openxmlformats.org/officeDocument/2006/relationships/hyperlink" Target="https://data.riksdagen.se/fil/5DB2B1BF-429C-4CB6-8468-4B5B05C8D7CF" TargetMode="External"/><Relationship Id="rId17" Type="http://schemas.openxmlformats.org/officeDocument/2006/relationships/hyperlink" Target="http://www.triglyf.se/branschanalys/branschanalys-e-learning-sverige-2015/" TargetMode="External"/><Relationship Id="rId18" Type="http://schemas.openxmlformats.org/officeDocument/2006/relationships/hyperlink" Target="https://waset.org/publications/12654/is-e-learning-based-on-learning-theories-a-literature-review" TargetMode="External"/><Relationship Id="rId19" Type="http://schemas.openxmlformats.org/officeDocument/2006/relationships/footer" Target="foot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ppData\Local\Temp\Temp1_DSV_template_word-20161110%20(2).zip\DSV_template_20161110.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EB794-61C0-8E48-A5BB-D26E4A73F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\Users\Paul\AppData\Local\Temp\Temp1_DSV_template_word-20161110 (2).zip\DSV_template_20161110.dotm</Template>
  <TotalTime>2348</TotalTime>
  <Pages>27</Pages>
  <Words>5756</Words>
  <Characters>30508</Characters>
  <Application>Microsoft Macintosh Word</Application>
  <DocSecurity>0</DocSecurity>
  <Lines>254</Lines>
  <Paragraphs>72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Stockholms universitetsbibliotek</Company>
  <LinksUpToDate>false</LinksUpToDate>
  <CharactersWithSpaces>36192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Johannesson</dc:creator>
  <cp:keywords/>
  <dc:description/>
  <cp:lastModifiedBy>Olivia Imner</cp:lastModifiedBy>
  <cp:revision>64</cp:revision>
  <cp:lastPrinted>2010-07-05T09:46:00Z</cp:lastPrinted>
  <dcterms:created xsi:type="dcterms:W3CDTF">2018-05-01T11:24:00Z</dcterms:created>
  <dcterms:modified xsi:type="dcterms:W3CDTF">2018-06-20T15:53:00Z</dcterms:modified>
</cp:coreProperties>
</file>