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E8791" w14:textId="778EDCF6" w:rsidR="007E610D" w:rsidRDefault="00E07CBB">
      <w:pPr>
        <w:rPr>
          <w:rFonts w:ascii="Verdana" w:hAnsi="Verdana"/>
          <w:b/>
        </w:rPr>
      </w:pPr>
      <w:r w:rsidRPr="002763C1">
        <w:rPr>
          <w:rFonts w:ascii="Verdana" w:hAnsi="Verdana"/>
          <w:b/>
        </w:rPr>
        <w:t>Respons</w:t>
      </w:r>
      <w:r w:rsidR="002763C1" w:rsidRPr="002763C1">
        <w:rPr>
          <w:rFonts w:ascii="Verdana" w:hAnsi="Verdana"/>
          <w:b/>
        </w:rPr>
        <w:t xml:space="preserve"> till opponenternas kommentarer </w:t>
      </w:r>
    </w:p>
    <w:p w14:paraId="3EBFBABC" w14:textId="77777777" w:rsidR="002763C1" w:rsidRPr="002763C1" w:rsidRDefault="002763C1">
      <w:pPr>
        <w:rPr>
          <w:rFonts w:ascii="Verdana" w:hAnsi="Verdana"/>
          <w:b/>
        </w:rPr>
      </w:pPr>
    </w:p>
    <w:p w14:paraId="1693A669" w14:textId="77777777" w:rsidR="00E07CBB" w:rsidRPr="008D6B31" w:rsidRDefault="00E07CBB">
      <w:pPr>
        <w:rPr>
          <w:rFonts w:ascii="Verdana" w:hAnsi="Verdana"/>
          <w:sz w:val="22"/>
          <w:szCs w:val="22"/>
        </w:rPr>
      </w:pPr>
    </w:p>
    <w:p w14:paraId="3963D0BA" w14:textId="77777777" w:rsidR="00DE16D9"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p>
    <w:p w14:paraId="454B4D75"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En rubriknivå du borde ta med är ”metodval” och ”metodtillämpning”</w:t>
      </w:r>
    </w:p>
    <w:p w14:paraId="74E74BD4" w14:textId="77777777" w:rsidR="00DE16D9" w:rsidRPr="008D6B31" w:rsidRDefault="00DE16D9" w:rsidP="00E07CBB">
      <w:pPr>
        <w:rPr>
          <w:rFonts w:ascii="Verdana" w:eastAsia="Times New Roman" w:hAnsi="Verdana" w:cs="Times New Roman"/>
          <w:color w:val="000000"/>
          <w:sz w:val="22"/>
          <w:szCs w:val="22"/>
        </w:rPr>
      </w:pPr>
    </w:p>
    <w:p w14:paraId="68550B69" w14:textId="44DB1F28" w:rsidR="00AD3E01" w:rsidRPr="008D6B31" w:rsidRDefault="0009340F" w:rsidP="00AD3E01">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87C1A" w:rsidRPr="008D6B31">
        <w:rPr>
          <w:rFonts w:ascii="Verdana" w:eastAsia="Times New Roman" w:hAnsi="Verdana" w:cs="Times New Roman"/>
          <w:color w:val="000000"/>
          <w:sz w:val="22"/>
          <w:szCs w:val="22"/>
        </w:rPr>
        <w:t xml:space="preserve">Har tänkt igenom det här och </w:t>
      </w:r>
      <w:r w:rsidR="007D6A7B" w:rsidRPr="008D6B31">
        <w:rPr>
          <w:rFonts w:ascii="Verdana" w:eastAsia="Times New Roman" w:hAnsi="Verdana" w:cs="Times New Roman"/>
          <w:color w:val="000000"/>
          <w:sz w:val="22"/>
          <w:szCs w:val="22"/>
        </w:rPr>
        <w:t xml:space="preserve">jag </w:t>
      </w:r>
      <w:r w:rsidR="00887C1A" w:rsidRPr="008D6B31">
        <w:rPr>
          <w:rFonts w:ascii="Verdana" w:eastAsia="Times New Roman" w:hAnsi="Verdana" w:cs="Times New Roman"/>
          <w:color w:val="000000"/>
          <w:sz w:val="22"/>
          <w:szCs w:val="22"/>
        </w:rPr>
        <w:t xml:space="preserve">tycker fortfarande att </w:t>
      </w:r>
      <w:r w:rsidRPr="008D6B31">
        <w:rPr>
          <w:rFonts w:ascii="Verdana" w:eastAsia="Times New Roman" w:hAnsi="Verdana" w:cs="Times New Roman"/>
          <w:color w:val="000000"/>
          <w:sz w:val="22"/>
          <w:szCs w:val="22"/>
        </w:rPr>
        <w:t xml:space="preserve">metodtexten är strukturerad bra och dessa rubriker kommer inte tillföra något till texten. </w:t>
      </w:r>
      <w:r w:rsidR="00887C1A" w:rsidRPr="008D6B31">
        <w:rPr>
          <w:rFonts w:ascii="Verdana" w:eastAsia="Times New Roman" w:hAnsi="Verdana" w:cs="Times New Roman"/>
          <w:color w:val="000000"/>
          <w:sz w:val="22"/>
          <w:szCs w:val="22"/>
        </w:rPr>
        <w:t>Uppsatsen är indelad i tydligt och väl sammanhållna avsnitt</w:t>
      </w:r>
      <w:r w:rsidR="006623D3" w:rsidRPr="008D6B31">
        <w:rPr>
          <w:rFonts w:ascii="Verdana" w:eastAsia="Times New Roman" w:hAnsi="Verdana" w:cs="Times New Roman"/>
          <w:color w:val="000000"/>
          <w:sz w:val="22"/>
          <w:szCs w:val="22"/>
        </w:rPr>
        <w:t>.</w:t>
      </w:r>
    </w:p>
    <w:p w14:paraId="21A39DAD" w14:textId="77777777" w:rsidR="00AD3E01" w:rsidRPr="008D6B31" w:rsidRDefault="00AD3E01" w:rsidP="00AD3E01">
      <w:pPr>
        <w:rPr>
          <w:rFonts w:ascii="Verdana" w:eastAsia="Times New Roman" w:hAnsi="Verdana" w:cs="Times New Roman"/>
          <w:color w:val="000000"/>
          <w:sz w:val="22"/>
          <w:szCs w:val="22"/>
        </w:rPr>
      </w:pPr>
    </w:p>
    <w:p w14:paraId="1CE4CA38" w14:textId="77777777" w:rsidR="00AD3E01" w:rsidRPr="008D6B31" w:rsidRDefault="00AD3E01" w:rsidP="00AD3E01">
      <w:pPr>
        <w:rPr>
          <w:rFonts w:ascii="Verdana" w:eastAsia="Times New Roman" w:hAnsi="Verdana" w:cs="Times New Roman"/>
          <w:color w:val="000000"/>
          <w:sz w:val="22"/>
          <w:szCs w:val="22"/>
        </w:rPr>
      </w:pPr>
    </w:p>
    <w:p w14:paraId="102E8E0E" w14:textId="77777777" w:rsidR="00AD3E01" w:rsidRPr="008D6B31" w:rsidRDefault="00AD3E01" w:rsidP="00AD3E01">
      <w:pPr>
        <w:rPr>
          <w:rFonts w:ascii="Verdana" w:eastAsia="Times New Roman" w:hAnsi="Verdana" w:cs="Times New Roman"/>
          <w:color w:val="000000"/>
          <w:sz w:val="22"/>
          <w:szCs w:val="22"/>
        </w:rPr>
      </w:pPr>
    </w:p>
    <w:p w14:paraId="650C5C0A" w14:textId="77777777"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 Varför bara en intervjuperson?</w:t>
      </w:r>
    </w:p>
    <w:p w14:paraId="2633EB3D" w14:textId="54871818" w:rsidR="008D71DD"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D71DD" w:rsidRPr="008D6B31">
        <w:rPr>
          <w:rFonts w:ascii="Verdana" w:eastAsia="Times New Roman" w:hAnsi="Verdana" w:cs="Times New Roman"/>
          <w:color w:val="000000"/>
          <w:sz w:val="22"/>
          <w:szCs w:val="22"/>
        </w:rPr>
        <w:t>I metod beskrivs det hur intervjun genomfördes ”</w:t>
      </w:r>
      <w:del w:id="0" w:author="Olivia Imner" w:date="2019-02-27T20:17:00Z">
        <w:r w:rsidR="008D71DD" w:rsidRPr="008D6B31" w:rsidDel="00107CC9">
          <w:rPr>
            <w:rFonts w:ascii="Verdana" w:hAnsi="Verdana"/>
            <w:sz w:val="22"/>
            <w:szCs w:val="22"/>
          </w:rPr>
          <w:delText xml:space="preserve"> </w:delText>
        </w:r>
      </w:del>
      <w:r w:rsidR="008D71DD" w:rsidRPr="008D6B31">
        <w:rPr>
          <w:rFonts w:ascii="Verdana" w:hAnsi="Verdana"/>
          <w:sz w:val="22"/>
          <w:szCs w:val="22"/>
        </w:rPr>
        <w:t>Intervjun skedde på Grades kontor i Stockholm i en ostörd lokal utan störningsmöjligheter med Grade</w:t>
      </w:r>
      <w:r w:rsidR="00725B83">
        <w:rPr>
          <w:rFonts w:ascii="Verdana" w:hAnsi="Verdana"/>
          <w:sz w:val="22"/>
          <w:szCs w:val="22"/>
        </w:rPr>
        <w:t>s</w:t>
      </w:r>
      <w:r w:rsidR="008D71DD" w:rsidRPr="008D6B31">
        <w:rPr>
          <w:rFonts w:ascii="Verdana" w:hAnsi="Verdana"/>
          <w:sz w:val="22"/>
          <w:szCs w:val="22"/>
        </w:rPr>
        <w:t xml:space="preserve"> pedagogiska ansvarige (respondenten).</w:t>
      </w:r>
      <w:r w:rsidR="008D71DD" w:rsidRPr="008D6B31">
        <w:rPr>
          <w:rFonts w:ascii="Verdana" w:eastAsia="Times New Roman" w:hAnsi="Verdana" w:cs="Times New Roman"/>
          <w:color w:val="000000"/>
          <w:sz w:val="22"/>
          <w:szCs w:val="22"/>
        </w:rPr>
        <w:t>”</w:t>
      </w:r>
      <w:r w:rsidR="00EA6412" w:rsidRPr="008D6B31">
        <w:rPr>
          <w:rFonts w:ascii="Verdana" w:eastAsia="Times New Roman" w:hAnsi="Verdana" w:cs="Times New Roman"/>
          <w:color w:val="000000"/>
          <w:sz w:val="22"/>
          <w:szCs w:val="22"/>
        </w:rPr>
        <w:t xml:space="preserve"> </w:t>
      </w:r>
    </w:p>
    <w:p w14:paraId="30D44373" w14:textId="77777777" w:rsidR="002257D9" w:rsidRPr="008D6B31" w:rsidRDefault="009F79A7"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Det är bara en person som möjligen kunde ha intervjuats.</w:t>
      </w:r>
    </w:p>
    <w:p w14:paraId="5A2C66C5" w14:textId="700F71F3" w:rsidR="00DE16D9" w:rsidRPr="008D6B31" w:rsidRDefault="00E07CBB"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Kanske också h</w:t>
      </w:r>
      <w:r w:rsidR="00DE16D9" w:rsidRPr="008D6B31">
        <w:rPr>
          <w:rFonts w:ascii="Verdana" w:eastAsia="Times New Roman" w:hAnsi="Verdana" w:cs="Times New Roman"/>
          <w:color w:val="000000"/>
          <w:sz w:val="22"/>
          <w:szCs w:val="22"/>
        </w:rPr>
        <w:t>a ett perspektiv från studenter</w:t>
      </w:r>
      <w:r w:rsidR="007E4A5E" w:rsidRPr="008D6B31">
        <w:rPr>
          <w:rFonts w:ascii="Verdana" w:eastAsia="Times New Roman" w:hAnsi="Verdana" w:cs="Times New Roman"/>
          <w:color w:val="000000"/>
          <w:sz w:val="22"/>
          <w:szCs w:val="22"/>
        </w:rPr>
        <w:t xml:space="preserve"> i metod</w:t>
      </w:r>
      <w:r w:rsidR="00DE16D9"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D</w:t>
      </w:r>
      <w:r w:rsidR="00DE16D9" w:rsidRPr="008D6B31">
        <w:rPr>
          <w:rFonts w:ascii="Verdana" w:eastAsia="Times New Roman" w:hAnsi="Verdana" w:cs="Times New Roman"/>
          <w:color w:val="000000"/>
          <w:sz w:val="22"/>
          <w:szCs w:val="22"/>
        </w:rPr>
        <w:t>et är bara en person som använts</w:t>
      </w:r>
      <w:r w:rsidR="007E4A5E" w:rsidRPr="008D6B31">
        <w:rPr>
          <w:rFonts w:ascii="Verdana" w:eastAsia="Times New Roman" w:hAnsi="Verdana" w:cs="Times New Roman"/>
          <w:color w:val="000000"/>
          <w:sz w:val="22"/>
          <w:szCs w:val="22"/>
        </w:rPr>
        <w:t xml:space="preserve"> i intervjuerna. </w:t>
      </w:r>
    </w:p>
    <w:p w14:paraId="746F8528" w14:textId="35701E9A" w:rsidR="00DE16D9"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EB2A08" w:rsidRPr="008D6B31">
        <w:rPr>
          <w:rFonts w:ascii="Verdana" w:eastAsia="Times New Roman" w:hAnsi="Verdana" w:cs="Times New Roman"/>
          <w:color w:val="000000"/>
          <w:sz w:val="22"/>
          <w:szCs w:val="22"/>
        </w:rPr>
        <w:t>Det finns inte möjlighet att inkludera ytterligare personer i studien</w:t>
      </w:r>
      <w:r w:rsidR="00523684" w:rsidRPr="008D6B31">
        <w:rPr>
          <w:rFonts w:ascii="Verdana" w:eastAsia="Times New Roman" w:hAnsi="Verdana" w:cs="Times New Roman"/>
          <w:color w:val="000000"/>
          <w:sz w:val="22"/>
          <w:szCs w:val="22"/>
        </w:rPr>
        <w:t xml:space="preserve"> i nuläget.</w:t>
      </w:r>
      <w:r w:rsidR="00EB2A08" w:rsidRPr="008D6B31">
        <w:rPr>
          <w:rFonts w:ascii="Verdana" w:eastAsia="Times New Roman" w:hAnsi="Verdana" w:cs="Times New Roman"/>
          <w:color w:val="000000"/>
          <w:sz w:val="22"/>
          <w:szCs w:val="22"/>
        </w:rPr>
        <w:t xml:space="preserve"> </w:t>
      </w:r>
      <w:r w:rsidR="00523684" w:rsidRPr="008D6B31">
        <w:rPr>
          <w:rFonts w:ascii="Verdana" w:eastAsia="Times New Roman" w:hAnsi="Verdana" w:cs="Times New Roman"/>
          <w:color w:val="000000"/>
          <w:sz w:val="22"/>
          <w:szCs w:val="22"/>
        </w:rPr>
        <w:t>Att</w:t>
      </w:r>
      <w:r w:rsidR="00EB2A08" w:rsidRPr="008D6B31">
        <w:rPr>
          <w:rFonts w:ascii="Verdana" w:eastAsia="Times New Roman" w:hAnsi="Verdana" w:cs="Times New Roman"/>
          <w:color w:val="000000"/>
          <w:sz w:val="22"/>
          <w:szCs w:val="22"/>
        </w:rPr>
        <w:t xml:space="preserve"> endast en person används för intervjun och utvärdering diskuteras redan som en begränsning i diskussionen.</w:t>
      </w:r>
      <w:r w:rsidR="00EB2A08" w:rsidRPr="008D6B31" w:rsidDel="00EB2A08">
        <w:rPr>
          <w:rFonts w:ascii="Verdana" w:eastAsia="Times New Roman" w:hAnsi="Verdana" w:cs="Times New Roman"/>
          <w:color w:val="000000"/>
          <w:sz w:val="22"/>
          <w:szCs w:val="22"/>
        </w:rPr>
        <w:t xml:space="preserve"> </w:t>
      </w:r>
      <w:r w:rsidR="00037A14">
        <w:rPr>
          <w:rFonts w:ascii="Verdana" w:eastAsia="Times New Roman" w:hAnsi="Verdana" w:cs="Times New Roman"/>
          <w:color w:val="000000"/>
          <w:sz w:val="22"/>
          <w:szCs w:val="22"/>
        </w:rPr>
        <w:t xml:space="preserve">I diskussion beskrivs samt en vidareutveckling med kursstudenter. </w:t>
      </w:r>
    </w:p>
    <w:p w14:paraId="2BBF3E3B" w14:textId="20CCF154" w:rsidR="00037A14" w:rsidRPr="00037A14" w:rsidRDefault="00037A14" w:rsidP="00037A14">
      <w:pPr>
        <w:spacing w:after="240"/>
        <w:rPr>
          <w:rFonts w:ascii="Verdana" w:eastAsia="Times New Roman" w:hAnsi="Verdana" w:cs="Times New Roman"/>
          <w:color w:val="000000"/>
          <w:sz w:val="22"/>
          <w:szCs w:val="22"/>
        </w:rPr>
      </w:pPr>
      <w:r>
        <w:rPr>
          <w:rFonts w:ascii="Verdana" w:hAnsi="Verdana"/>
          <w:sz w:val="22"/>
          <w:szCs w:val="22"/>
        </w:rPr>
        <w:t>”</w:t>
      </w:r>
      <w:r w:rsidRPr="00037A14">
        <w:rPr>
          <w:rFonts w:ascii="Verdana" w:hAnsi="Verdana"/>
          <w:sz w:val="22"/>
          <w:szCs w:val="22"/>
        </w:rPr>
        <w:t>I en vidareutveckling av denna studie skulle kursstudenter vara ett optimalt alternativ för att utvärdera pedagogiken eftersom kurspedagogiken helst ska testas på den utvalda målgruppen.</w:t>
      </w:r>
      <w:r>
        <w:rPr>
          <w:rFonts w:ascii="Verdana" w:hAnsi="Verdana"/>
          <w:sz w:val="22"/>
          <w:szCs w:val="22"/>
        </w:rPr>
        <w:t>” Rad: 416-417.</w:t>
      </w:r>
    </w:p>
    <w:p w14:paraId="75543774" w14:textId="77777777" w:rsidR="002257D9" w:rsidRPr="008D6B31" w:rsidRDefault="002257D9" w:rsidP="00E07CBB">
      <w:pPr>
        <w:spacing w:after="240"/>
        <w:rPr>
          <w:rFonts w:ascii="Verdana" w:eastAsia="Times New Roman" w:hAnsi="Verdana" w:cs="Times New Roman"/>
          <w:color w:val="000000"/>
          <w:sz w:val="22"/>
          <w:szCs w:val="22"/>
        </w:rPr>
      </w:pPr>
    </w:p>
    <w:p w14:paraId="3AE05AF2" w14:textId="77777777" w:rsidR="00DE16D9" w:rsidRPr="008D6B31" w:rsidRDefault="00DE16D9" w:rsidP="007D6A7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Kvantitativ studie – mycket data ja men in</w:t>
      </w:r>
      <w:r w:rsidRPr="008D6B31">
        <w:rPr>
          <w:rFonts w:ascii="Verdana" w:eastAsia="Times New Roman" w:hAnsi="Verdana" w:cs="Times New Roman"/>
          <w:color w:val="000000"/>
          <w:sz w:val="22"/>
          <w:szCs w:val="22"/>
        </w:rPr>
        <w:t xml:space="preserve">te nödvändigtvis många personer </w:t>
      </w:r>
      <w:r w:rsidR="00E07CBB" w:rsidRPr="008D6B31">
        <w:rPr>
          <w:rFonts w:ascii="Verdana" w:eastAsia="Times New Roman" w:hAnsi="Verdana" w:cs="Times New Roman"/>
          <w:color w:val="000000"/>
          <w:sz w:val="22"/>
          <w:szCs w:val="22"/>
        </w:rPr>
        <w:t>Varför kvantitativ och inte kvalitativ?</w:t>
      </w:r>
    </w:p>
    <w:p w14:paraId="4C0DCEDB" w14:textId="5E5CBC57" w:rsidR="00AD3E01" w:rsidRPr="008D6B31" w:rsidRDefault="00DE16D9" w:rsidP="001E0AF7">
      <w:pPr>
        <w:rPr>
          <w:rFonts w:ascii="Verdana" w:hAnsi="Verdana" w:cs="Times New Roman"/>
          <w:sz w:val="22"/>
          <w:szCs w:val="22"/>
        </w:rPr>
      </w:pPr>
      <w:r w:rsidRPr="008D6B31">
        <w:rPr>
          <w:rFonts w:ascii="Verdana" w:eastAsia="Times New Roman" w:hAnsi="Verdana" w:cs="Times New Roman"/>
          <w:color w:val="000000"/>
          <w:sz w:val="22"/>
          <w:szCs w:val="22"/>
        </w:rPr>
        <w:t>Respons:</w:t>
      </w:r>
      <w:r w:rsidR="00EA6412" w:rsidRPr="008D6B31">
        <w:rPr>
          <w:rFonts w:ascii="Verdana" w:eastAsia="Times New Roman" w:hAnsi="Verdana" w:cs="Times New Roman"/>
          <w:color w:val="000000"/>
          <w:sz w:val="22"/>
          <w:szCs w:val="22"/>
        </w:rPr>
        <w:t xml:space="preserve"> En förklaring görs i metod ”</w:t>
      </w:r>
      <w:r w:rsidR="00EA6412" w:rsidRPr="008D6B31">
        <w:rPr>
          <w:rFonts w:ascii="Verdana" w:hAnsi="Verdana" w:cs="Times New Roman"/>
          <w:sz w:val="22"/>
          <w:szCs w:val="22"/>
        </w:rPr>
        <w:t xml:space="preserve">Ett kvantitativt upplägg valdes huvudsakligen med tanke på framtida studier </w:t>
      </w:r>
      <w:r w:rsidR="00EA6412" w:rsidRPr="008D6B31">
        <w:rPr>
          <w:rFonts w:ascii="Verdana" w:hAnsi="Verdana"/>
          <w:sz w:val="22"/>
          <w:szCs w:val="22"/>
        </w:rPr>
        <w:t>och att överskådligt kunna jämföra och värdera olika pedagogiska perspektiv</w:t>
      </w:r>
      <w:r w:rsidR="00EA6412" w:rsidRPr="008D6B31">
        <w:rPr>
          <w:rFonts w:ascii="Verdana" w:hAnsi="Verdana" w:cs="Times New Roman"/>
          <w:sz w:val="22"/>
          <w:szCs w:val="22"/>
        </w:rPr>
        <w:t>. Kvantitativ data stödjer statistisk analys, underlättar analys av större urvalsgrupper, och ger ett specifikt mått på de undersökta variablerna”</w:t>
      </w:r>
    </w:p>
    <w:p w14:paraId="48C57256" w14:textId="77777777" w:rsidR="00AD3E01" w:rsidRPr="008D6B31" w:rsidRDefault="00AD3E01" w:rsidP="001E0AF7">
      <w:pPr>
        <w:rPr>
          <w:rFonts w:ascii="Verdana" w:hAnsi="Verdana" w:cs="Times New Roman"/>
          <w:sz w:val="22"/>
          <w:szCs w:val="22"/>
        </w:rPr>
      </w:pPr>
    </w:p>
    <w:p w14:paraId="44888A34" w14:textId="6BCD366C" w:rsidR="00375C22" w:rsidRDefault="00E07CBB"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 xml:space="preserve">Finns det ngt i bakgrunden hos </w:t>
      </w:r>
      <w:r w:rsidR="00835320" w:rsidRPr="008D6B31">
        <w:rPr>
          <w:rFonts w:ascii="Verdana" w:eastAsia="Times New Roman" w:hAnsi="Verdana" w:cs="Times New Roman"/>
          <w:color w:val="000000"/>
          <w:sz w:val="22"/>
          <w:szCs w:val="22"/>
        </w:rPr>
        <w:t>G</w:t>
      </w:r>
      <w:r w:rsidRPr="008D6B31">
        <w:rPr>
          <w:rFonts w:ascii="Verdana" w:eastAsia="Times New Roman" w:hAnsi="Verdana" w:cs="Times New Roman"/>
          <w:color w:val="000000"/>
          <w:sz w:val="22"/>
          <w:szCs w:val="22"/>
        </w:rPr>
        <w:t>rade som motiverar att de ska ha en pedagogisk modell</w:t>
      </w:r>
      <w:r w:rsidR="007E4A5E" w:rsidRPr="008D6B31">
        <w:rPr>
          <w:rFonts w:ascii="Verdana" w:eastAsia="Times New Roman" w:hAnsi="Verdana" w:cs="Times New Roman"/>
          <w:color w:val="000000"/>
          <w:sz w:val="22"/>
          <w:szCs w:val="22"/>
        </w:rPr>
        <w:t xml:space="preserve">. </w:t>
      </w:r>
    </w:p>
    <w:p w14:paraId="3316FE41" w14:textId="77777777" w:rsidR="00375C22" w:rsidRDefault="00375C22" w:rsidP="001E0AF7">
      <w:pPr>
        <w:rPr>
          <w:rFonts w:ascii="Verdana" w:eastAsia="Times New Roman" w:hAnsi="Verdana" w:cs="Times New Roman"/>
          <w:color w:val="000000"/>
          <w:sz w:val="22"/>
          <w:szCs w:val="22"/>
        </w:rPr>
      </w:pPr>
    </w:p>
    <w:p w14:paraId="5B2340EC" w14:textId="13D41508" w:rsidR="006418C3" w:rsidRPr="00375C22" w:rsidRDefault="00E334E5" w:rsidP="00375C22">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75C22">
        <w:rPr>
          <w:rFonts w:ascii="Verdana" w:eastAsia="Times New Roman" w:hAnsi="Verdana" w:cs="Times New Roman"/>
          <w:color w:val="000000"/>
          <w:sz w:val="22"/>
          <w:szCs w:val="22"/>
        </w:rPr>
        <w:t xml:space="preserve"> </w:t>
      </w:r>
      <w:r w:rsidR="000E2F69">
        <w:rPr>
          <w:rFonts w:ascii="Verdana" w:eastAsia="Times New Roman" w:hAnsi="Verdana" w:cs="Times New Roman"/>
          <w:color w:val="000000"/>
          <w:sz w:val="22"/>
          <w:szCs w:val="22"/>
        </w:rPr>
        <w:t xml:space="preserve">Jag antar att den här kommentaren antyder på att försöka förstå vilka anledningar som fanns till att Grade skulle </w:t>
      </w:r>
      <w:del w:id="1" w:author="Olivia Imner" w:date="2019-02-27T20:18:00Z">
        <w:r w:rsidR="000E2F69" w:rsidDel="00107CC9">
          <w:rPr>
            <w:rFonts w:ascii="Verdana" w:eastAsia="Times New Roman" w:hAnsi="Verdana" w:cs="Times New Roman"/>
            <w:color w:val="000000"/>
            <w:sz w:val="22"/>
            <w:szCs w:val="22"/>
          </w:rPr>
          <w:delText xml:space="preserve">behöva </w:delText>
        </w:r>
      </w:del>
      <w:ins w:id="2" w:author="Olivia Imner" w:date="2019-02-27T20:18:00Z">
        <w:r w:rsidR="00107CC9">
          <w:rPr>
            <w:rFonts w:ascii="Verdana" w:eastAsia="Times New Roman" w:hAnsi="Verdana" w:cs="Times New Roman"/>
            <w:color w:val="000000"/>
            <w:sz w:val="22"/>
            <w:szCs w:val="22"/>
          </w:rPr>
          <w:t xml:space="preserve">vilja </w:t>
        </w:r>
      </w:ins>
      <w:r w:rsidR="000E2F69">
        <w:rPr>
          <w:rFonts w:ascii="Verdana" w:eastAsia="Times New Roman" w:hAnsi="Verdana" w:cs="Times New Roman"/>
          <w:color w:val="000000"/>
          <w:sz w:val="22"/>
          <w:szCs w:val="22"/>
        </w:rPr>
        <w:t xml:space="preserve">använda en pedagogisk modell. </w:t>
      </w:r>
      <w:r w:rsidR="007E4A5E" w:rsidRPr="008D6B31">
        <w:rPr>
          <w:rFonts w:ascii="Verdana" w:eastAsia="Times New Roman" w:hAnsi="Verdana" w:cs="Times New Roman"/>
          <w:color w:val="000000"/>
          <w:sz w:val="22"/>
          <w:szCs w:val="22"/>
        </w:rPr>
        <w:t xml:space="preserve">I introduktionen </w:t>
      </w:r>
      <w:r w:rsidR="000E2F69">
        <w:rPr>
          <w:rFonts w:ascii="Verdana" w:eastAsia="Times New Roman" w:hAnsi="Verdana" w:cs="Times New Roman"/>
          <w:color w:val="000000"/>
          <w:sz w:val="22"/>
          <w:szCs w:val="22"/>
        </w:rPr>
        <w:t xml:space="preserve">beskrivs det </w:t>
      </w:r>
      <w:r w:rsidR="008D6B31">
        <w:rPr>
          <w:rFonts w:ascii="Verdana" w:eastAsia="Times New Roman" w:hAnsi="Verdana" w:cs="Times New Roman"/>
          <w:color w:val="000000"/>
          <w:sz w:val="22"/>
          <w:szCs w:val="22"/>
        </w:rPr>
        <w:t xml:space="preserve">varför Grade </w:t>
      </w:r>
      <w:del w:id="3" w:author="Olivia Imner" w:date="2019-02-27T20:18:00Z">
        <w:r w:rsidR="008D6B31" w:rsidDel="00107CC9">
          <w:rPr>
            <w:rFonts w:ascii="Verdana" w:eastAsia="Times New Roman" w:hAnsi="Verdana" w:cs="Times New Roman"/>
            <w:color w:val="000000"/>
            <w:sz w:val="22"/>
            <w:szCs w:val="22"/>
          </w:rPr>
          <w:delText xml:space="preserve">kan </w:delText>
        </w:r>
      </w:del>
      <w:ins w:id="4" w:author="Olivia Imner" w:date="2019-02-27T20:18:00Z">
        <w:r w:rsidR="00107CC9">
          <w:rPr>
            <w:rFonts w:ascii="Verdana" w:eastAsia="Times New Roman" w:hAnsi="Verdana" w:cs="Times New Roman"/>
            <w:color w:val="000000"/>
            <w:sz w:val="22"/>
            <w:szCs w:val="22"/>
          </w:rPr>
          <w:t xml:space="preserve">skulle kunna vilja </w:t>
        </w:r>
      </w:ins>
      <w:del w:id="5" w:author="Olivia Imner" w:date="2019-02-27T20:19:00Z">
        <w:r w:rsidR="008D6B31" w:rsidDel="00107CC9">
          <w:rPr>
            <w:rFonts w:ascii="Verdana" w:eastAsia="Times New Roman" w:hAnsi="Verdana" w:cs="Times New Roman"/>
            <w:color w:val="000000"/>
            <w:sz w:val="22"/>
            <w:szCs w:val="22"/>
          </w:rPr>
          <w:delText xml:space="preserve">behöva </w:delText>
        </w:r>
      </w:del>
      <w:r w:rsidR="008D6B31">
        <w:rPr>
          <w:rFonts w:ascii="Verdana" w:eastAsia="Times New Roman" w:hAnsi="Verdana" w:cs="Times New Roman"/>
          <w:color w:val="000000"/>
          <w:sz w:val="22"/>
          <w:szCs w:val="22"/>
        </w:rPr>
        <w:t>använda</w:t>
      </w:r>
      <w:r w:rsidR="007E4A5E" w:rsidRPr="008D6B31">
        <w:rPr>
          <w:rFonts w:ascii="Verdana" w:eastAsia="Times New Roman" w:hAnsi="Verdana" w:cs="Times New Roman"/>
          <w:color w:val="000000"/>
          <w:sz w:val="22"/>
          <w:szCs w:val="22"/>
        </w:rPr>
        <w:t xml:space="preserve"> en </w:t>
      </w:r>
      <w:r w:rsidR="007E4A5E" w:rsidRPr="008D6B31">
        <w:rPr>
          <w:rFonts w:ascii="Verdana" w:eastAsia="Times New Roman" w:hAnsi="Verdana" w:cs="Times New Roman"/>
          <w:color w:val="000000"/>
          <w:sz w:val="22"/>
          <w:szCs w:val="22"/>
        </w:rPr>
        <w:lastRenderedPageBreak/>
        <w:t>pedagogik modell:</w:t>
      </w:r>
      <w:r w:rsidR="007E4A5E" w:rsidRPr="008D6B31">
        <w:rPr>
          <w:rFonts w:ascii="Verdana" w:hAnsi="Verdana"/>
          <w:sz w:val="22"/>
          <w:szCs w:val="22"/>
        </w:rPr>
        <w:t xml:space="preserve"> </w:t>
      </w:r>
      <w:r w:rsidR="006418C3" w:rsidRPr="008D6B31">
        <w:rPr>
          <w:rFonts w:ascii="Verdana" w:hAnsi="Verdana"/>
          <w:sz w:val="22"/>
          <w:szCs w:val="22"/>
        </w:rPr>
        <w:t xml:space="preserve">”I och med detta kan implementeringen av en pedagogisk modell i ett ELF ge en stark utveckling och förbättrad kvalitet av ELF’s </w:t>
      </w:r>
      <w:r w:rsidR="006418C3" w:rsidRPr="005C2923">
        <w:rPr>
          <w:rFonts w:ascii="Verdana" w:hAnsi="Verdana"/>
          <w:sz w:val="22"/>
          <w:szCs w:val="22"/>
        </w:rPr>
        <w:t>framtida e-kurser</w:t>
      </w:r>
      <w:r w:rsidR="006418C3" w:rsidRPr="008D6B31">
        <w:rPr>
          <w:rFonts w:ascii="Verdana" w:hAnsi="Verdana"/>
          <w:sz w:val="22"/>
          <w:szCs w:val="22"/>
        </w:rPr>
        <w:t>.”</w:t>
      </w:r>
      <w:r w:rsidR="008D6B31">
        <w:rPr>
          <w:rFonts w:ascii="Verdana" w:hAnsi="Verdana"/>
          <w:sz w:val="22"/>
          <w:szCs w:val="22"/>
        </w:rPr>
        <w:t xml:space="preserve"> Rad: 91-92</w:t>
      </w:r>
      <w:r w:rsidR="006418C3" w:rsidRPr="008D6B31">
        <w:rPr>
          <w:rFonts w:ascii="Verdana" w:hAnsi="Verdana"/>
          <w:sz w:val="22"/>
          <w:szCs w:val="22"/>
        </w:rPr>
        <w:t>,</w:t>
      </w:r>
    </w:p>
    <w:p w14:paraId="0934DDCF" w14:textId="727E7CBE" w:rsidR="006418C3" w:rsidRPr="008D6B31" w:rsidRDefault="006418C3" w:rsidP="007E4A5E">
      <w:pPr>
        <w:jc w:val="both"/>
        <w:rPr>
          <w:rFonts w:ascii="Verdana" w:hAnsi="Verdana"/>
          <w:sz w:val="22"/>
          <w:szCs w:val="22"/>
        </w:rPr>
      </w:pPr>
      <w:r w:rsidRPr="008D6B31">
        <w:rPr>
          <w:rFonts w:ascii="Verdana" w:hAnsi="Verdana"/>
          <w:sz w:val="22"/>
          <w:szCs w:val="22"/>
        </w:rPr>
        <w:t xml:space="preserve"> </w:t>
      </w:r>
    </w:p>
    <w:p w14:paraId="1F136784" w14:textId="59A2E90A" w:rsidR="007E4A5E"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Eftersom Grade inte utgår från någon specifik pedagogisk modell i dagsläget, kan det vara fördelaktigt för dem att implementera en sådan modell för att förbättra deras e-kurser.</w:t>
      </w:r>
      <w:r w:rsidRPr="008D6B31">
        <w:rPr>
          <w:rFonts w:ascii="Verdana" w:hAnsi="Verdana"/>
          <w:sz w:val="22"/>
          <w:szCs w:val="22"/>
        </w:rPr>
        <w:t>”</w:t>
      </w:r>
      <w:r w:rsidR="008D6B31">
        <w:rPr>
          <w:rFonts w:ascii="Verdana" w:hAnsi="Verdana"/>
          <w:sz w:val="22"/>
          <w:szCs w:val="22"/>
        </w:rPr>
        <w:t xml:space="preserve"> Rad: 142-143.</w:t>
      </w:r>
    </w:p>
    <w:p w14:paraId="3D404FF0" w14:textId="668E6F46"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 </w:t>
      </w:r>
    </w:p>
    <w:p w14:paraId="3C19E3CE" w14:textId="2DF690C0" w:rsidR="001E0AF7" w:rsidRPr="00A36D45" w:rsidRDefault="00A36D45" w:rsidP="00E07CBB">
      <w:pPr>
        <w:rPr>
          <w:rFonts w:ascii="Verdana" w:eastAsia="Times New Roman" w:hAnsi="Verdana" w:cs="Times New Roman"/>
          <w:color w:val="000000"/>
          <w:sz w:val="22"/>
          <w:szCs w:val="22"/>
        </w:rPr>
      </w:pPr>
      <w:r w:rsidRPr="00A36D45">
        <w:rPr>
          <w:rFonts w:ascii="Verdana" w:hAnsi="Verdana"/>
          <w:sz w:val="22"/>
          <w:szCs w:val="22"/>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A36D45">
        <w:rPr>
          <w:rFonts w:ascii="Verdana" w:hAnsi="Verdana"/>
          <w:sz w:val="22"/>
          <w:szCs w:val="22"/>
        </w:rPr>
        <w:fldChar w:fldCharType="begin"/>
      </w:r>
      <w:r w:rsidRPr="00A36D45">
        <w:rPr>
          <w:rFonts w:ascii="Verdana" w:hAnsi="Verdana"/>
          <w:sz w:val="22"/>
          <w:szCs w:val="22"/>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A36D45">
        <w:rPr>
          <w:rFonts w:ascii="Verdana" w:hAnsi="Verdana"/>
          <w:sz w:val="22"/>
          <w:szCs w:val="22"/>
        </w:rPr>
        <w:fldChar w:fldCharType="separate"/>
      </w:r>
      <w:r w:rsidRPr="00A36D45">
        <w:rPr>
          <w:rFonts w:ascii="Verdana" w:hAnsi="Verdana"/>
          <w:noProof/>
          <w:sz w:val="22"/>
          <w:szCs w:val="22"/>
        </w:rPr>
        <w:t>(Pange &amp; Pange, 2011)</w:t>
      </w:r>
      <w:r w:rsidRPr="00A36D45">
        <w:rPr>
          <w:rFonts w:ascii="Verdana" w:hAnsi="Verdana"/>
          <w:sz w:val="22"/>
          <w:szCs w:val="22"/>
        </w:rPr>
        <w:fldChar w:fldCharType="end"/>
      </w:r>
      <w:r w:rsidRPr="00A36D45">
        <w:rPr>
          <w:rFonts w:ascii="Verdana" w:hAnsi="Verdana"/>
          <w:sz w:val="22"/>
          <w:szCs w:val="22"/>
        </w:rPr>
        <w:t>.” Rad: 88-91.</w:t>
      </w:r>
    </w:p>
    <w:p w14:paraId="4845203D" w14:textId="77777777" w:rsidR="00AD3E01" w:rsidRDefault="00AD3E01" w:rsidP="00E07CBB">
      <w:pPr>
        <w:rPr>
          <w:ins w:id="6" w:author="Olivia Imner" w:date="2019-02-27T20:19:00Z"/>
          <w:rFonts w:ascii="Verdana" w:eastAsia="Times New Roman" w:hAnsi="Verdana" w:cs="Times New Roman"/>
          <w:color w:val="000000"/>
          <w:sz w:val="22"/>
          <w:szCs w:val="22"/>
        </w:rPr>
      </w:pPr>
    </w:p>
    <w:p w14:paraId="50F25985" w14:textId="77777777" w:rsidR="00107CC9" w:rsidRDefault="00107CC9" w:rsidP="00E07CBB">
      <w:pPr>
        <w:rPr>
          <w:ins w:id="7" w:author="Olivia Imner" w:date="2019-02-27T20:28:00Z"/>
          <w:rFonts w:ascii="Verdana" w:eastAsia="Times New Roman" w:hAnsi="Verdana" w:cs="Times New Roman"/>
          <w:color w:val="000000"/>
          <w:sz w:val="22"/>
          <w:szCs w:val="22"/>
        </w:rPr>
      </w:pPr>
    </w:p>
    <w:p w14:paraId="156D14D0" w14:textId="77777777" w:rsidR="003E7DA7" w:rsidRPr="008D6B31" w:rsidRDefault="003E7DA7" w:rsidP="00E07CBB">
      <w:pPr>
        <w:rPr>
          <w:rFonts w:ascii="Verdana" w:eastAsia="Times New Roman" w:hAnsi="Verdana" w:cs="Times New Roman"/>
          <w:color w:val="000000"/>
          <w:sz w:val="22"/>
          <w:szCs w:val="22"/>
        </w:rPr>
      </w:pPr>
    </w:p>
    <w:p w14:paraId="1EF2AC2A" w14:textId="77777777"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 xml:space="preserve">Relaterad forskning – litet av exakt </w:t>
      </w:r>
      <w:proofErr w:type="gramStart"/>
      <w:r w:rsidR="00E07CBB" w:rsidRPr="008D6B31">
        <w:rPr>
          <w:rFonts w:ascii="Verdana" w:eastAsia="Times New Roman" w:hAnsi="Verdana" w:cs="Times New Roman"/>
          <w:color w:val="000000"/>
          <w:sz w:val="22"/>
          <w:szCs w:val="22"/>
        </w:rPr>
        <w:t>såna</w:t>
      </w:r>
      <w:proofErr w:type="gramEnd"/>
      <w:r w:rsidR="00E07CBB" w:rsidRPr="008D6B31">
        <w:rPr>
          <w:rFonts w:ascii="Verdana" w:eastAsia="Times New Roman" w:hAnsi="Verdana" w:cs="Times New Roman"/>
          <w:color w:val="000000"/>
          <w:sz w:val="22"/>
          <w:szCs w:val="22"/>
        </w:rPr>
        <w:t xml:space="preserve"> studier…, men andra typer av studier</w:t>
      </w:r>
    </w:p>
    <w:p w14:paraId="5EC37F3A" w14:textId="77777777" w:rsidR="00E334E5" w:rsidRPr="008D6B31" w:rsidRDefault="00E334E5" w:rsidP="00E07CBB">
      <w:pPr>
        <w:rPr>
          <w:rFonts w:ascii="Verdana" w:eastAsia="Times New Roman" w:hAnsi="Verdana" w:cs="Times New Roman"/>
          <w:color w:val="000000"/>
          <w:sz w:val="22"/>
          <w:szCs w:val="22"/>
        </w:rPr>
      </w:pPr>
    </w:p>
    <w:p w14:paraId="4EE4CD83" w14:textId="7C612CF6" w:rsidR="00042727"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23706" w:rsidRPr="008D6B31">
        <w:rPr>
          <w:rFonts w:ascii="Verdana" w:eastAsia="Times New Roman" w:hAnsi="Verdana" w:cs="Times New Roman"/>
          <w:color w:val="000000"/>
          <w:sz w:val="22"/>
          <w:szCs w:val="22"/>
        </w:rPr>
        <w:t xml:space="preserve"> </w:t>
      </w:r>
      <w:r w:rsidR="00042727">
        <w:rPr>
          <w:rFonts w:ascii="Verdana" w:eastAsia="Times New Roman" w:hAnsi="Verdana" w:cs="Times New Roman"/>
          <w:color w:val="000000"/>
          <w:sz w:val="22"/>
          <w:szCs w:val="22"/>
        </w:rPr>
        <w:t xml:space="preserve">Nej, det finns inte </w:t>
      </w:r>
      <w:r w:rsidR="00E13289">
        <w:rPr>
          <w:rFonts w:ascii="Verdana" w:eastAsia="Times New Roman" w:hAnsi="Verdana" w:cs="Times New Roman"/>
          <w:color w:val="000000"/>
          <w:sz w:val="22"/>
          <w:szCs w:val="22"/>
        </w:rPr>
        <w:t xml:space="preserve">några </w:t>
      </w:r>
      <w:r w:rsidR="00042727">
        <w:rPr>
          <w:rFonts w:ascii="Verdana" w:eastAsia="Times New Roman" w:hAnsi="Verdana" w:cs="Times New Roman"/>
          <w:color w:val="000000"/>
          <w:sz w:val="22"/>
          <w:szCs w:val="22"/>
        </w:rPr>
        <w:t xml:space="preserve">andra studier som har genomförts på </w:t>
      </w:r>
      <w:ins w:id="8" w:author="Olivia Imner" w:date="2019-02-27T20:19:00Z">
        <w:r w:rsidR="00107CC9">
          <w:rPr>
            <w:rFonts w:ascii="Verdana" w:eastAsia="Times New Roman" w:hAnsi="Verdana" w:cs="Times New Roman"/>
            <w:color w:val="000000"/>
            <w:sz w:val="22"/>
            <w:szCs w:val="22"/>
          </w:rPr>
          <w:t>det</w:t>
        </w:r>
      </w:ins>
      <w:del w:id="9" w:author="Olivia Imner" w:date="2019-02-27T20:19:00Z">
        <w:r w:rsidR="00042727" w:rsidDel="00107CC9">
          <w:rPr>
            <w:rFonts w:ascii="Verdana" w:eastAsia="Times New Roman" w:hAnsi="Verdana" w:cs="Times New Roman"/>
            <w:color w:val="000000"/>
            <w:sz w:val="22"/>
            <w:szCs w:val="22"/>
          </w:rPr>
          <w:delText>ett</w:delText>
        </w:r>
      </w:del>
      <w:r w:rsidR="00042727">
        <w:rPr>
          <w:rFonts w:ascii="Verdana" w:eastAsia="Times New Roman" w:hAnsi="Verdana" w:cs="Times New Roman"/>
          <w:color w:val="000000"/>
          <w:sz w:val="22"/>
          <w:szCs w:val="22"/>
        </w:rPr>
        <w:t xml:space="preserve"> specifikt företag som denna studie fokuserar på</w:t>
      </w:r>
      <w:r w:rsidR="00E13289">
        <w:rPr>
          <w:rFonts w:ascii="Verdana" w:eastAsia="Times New Roman" w:hAnsi="Verdana" w:cs="Times New Roman"/>
          <w:color w:val="000000"/>
          <w:sz w:val="22"/>
          <w:szCs w:val="22"/>
        </w:rPr>
        <w:t>, dvs. Grade</w:t>
      </w:r>
      <w:r w:rsidR="00042727">
        <w:rPr>
          <w:rFonts w:ascii="Verdana" w:eastAsia="Times New Roman" w:hAnsi="Verdana" w:cs="Times New Roman"/>
          <w:color w:val="000000"/>
          <w:sz w:val="22"/>
          <w:szCs w:val="22"/>
        </w:rPr>
        <w:t>.</w:t>
      </w:r>
      <w:r w:rsidR="00E13289">
        <w:rPr>
          <w:rFonts w:ascii="Verdana" w:eastAsia="Times New Roman" w:hAnsi="Verdana" w:cs="Times New Roman"/>
          <w:color w:val="000000"/>
          <w:sz w:val="22"/>
          <w:szCs w:val="22"/>
        </w:rPr>
        <w:t xml:space="preserve"> </w:t>
      </w:r>
      <w:commentRangeStart w:id="10"/>
      <w:r w:rsidR="00E13289">
        <w:rPr>
          <w:rFonts w:ascii="Verdana" w:eastAsia="Times New Roman" w:hAnsi="Verdana" w:cs="Times New Roman"/>
          <w:color w:val="000000"/>
          <w:sz w:val="22"/>
          <w:szCs w:val="22"/>
        </w:rPr>
        <w:t>Det finns studier som har likande mål som denna studie, men att analysera andra företag kunde inte identifieras.</w:t>
      </w:r>
      <w:commentRangeEnd w:id="10"/>
      <w:r w:rsidR="00107CC9">
        <w:rPr>
          <w:rStyle w:val="Kommentarsreferens"/>
          <w:rFonts w:ascii="Times New Roman" w:hAnsi="Times New Roman"/>
        </w:rPr>
        <w:commentReference w:id="10"/>
      </w:r>
      <w:r w:rsidR="00E13289">
        <w:rPr>
          <w:rFonts w:ascii="Verdana" w:eastAsia="Times New Roman" w:hAnsi="Verdana" w:cs="Times New Roman"/>
          <w:color w:val="000000"/>
          <w:sz w:val="22"/>
          <w:szCs w:val="22"/>
        </w:rPr>
        <w:t xml:space="preserve"> </w:t>
      </w:r>
      <w:r w:rsidR="0031090D" w:rsidRPr="0031090D">
        <w:rPr>
          <w:rFonts w:ascii="Verdana" w:eastAsia="Times New Roman" w:hAnsi="Verdana" w:cs="Times New Roman"/>
          <w:color w:val="000000"/>
          <w:sz w:val="22"/>
          <w:szCs w:val="22"/>
        </w:rPr>
        <w:t>Trots det är metoderna i denna studie relaterade till metoder som används i andra studier för att kunna stödja de valda metoderna.</w:t>
      </w:r>
    </w:p>
    <w:p w14:paraId="25B187ED" w14:textId="0F243730" w:rsidR="002257D9" w:rsidRPr="008D6B31" w:rsidRDefault="00E07CBB" w:rsidP="00E07CBB">
      <w:pPr>
        <w:rPr>
          <w:ins w:id="11" w:author="Olivia Imner" w:date="2019-02-21T14:55:00Z"/>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26B84D71" w14:textId="77777777" w:rsidR="002257D9" w:rsidRPr="008D6B31" w:rsidRDefault="002257D9" w:rsidP="00E07CBB">
      <w:pPr>
        <w:rPr>
          <w:ins w:id="12" w:author="Olivia Imner" w:date="2019-02-21T14:55:00Z"/>
          <w:rFonts w:ascii="Verdana" w:eastAsia="Times New Roman" w:hAnsi="Verdana" w:cs="Times New Roman"/>
          <w:color w:val="000000"/>
          <w:sz w:val="22"/>
          <w:szCs w:val="22"/>
        </w:rPr>
      </w:pPr>
    </w:p>
    <w:p w14:paraId="077FA053" w14:textId="77777777"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r w:rsidR="00DE16D9"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07CBB" w:rsidRPr="008D6B31">
        <w:rPr>
          <w:rFonts w:ascii="Verdana" w:eastAsia="Times New Roman" w:hAnsi="Verdana" w:cs="Times New Roman"/>
          <w:color w:val="000000"/>
          <w:sz w:val="22"/>
          <w:szCs w:val="22"/>
        </w:rPr>
        <w:t>Alternativa metoder – redogör för det (ostrukturerad intervju</w:t>
      </w:r>
      <w:proofErr w:type="gramStart"/>
      <w:r w:rsidR="00E07CBB" w:rsidRPr="008D6B31">
        <w:rPr>
          <w:rFonts w:ascii="Verdana" w:eastAsia="Times New Roman" w:hAnsi="Verdana" w:cs="Times New Roman"/>
          <w:color w:val="000000"/>
          <w:sz w:val="22"/>
          <w:szCs w:val="22"/>
        </w:rPr>
        <w:t>….</w:t>
      </w:r>
      <w:proofErr w:type="gramEnd"/>
      <w:r w:rsidR="00E07CBB" w:rsidRPr="008D6B31">
        <w:rPr>
          <w:rFonts w:ascii="Verdana" w:eastAsia="Times New Roman" w:hAnsi="Verdana" w:cs="Times New Roman"/>
          <w:color w:val="000000"/>
          <w:sz w:val="22"/>
          <w:szCs w:val="22"/>
        </w:rPr>
        <w:t>)</w:t>
      </w:r>
    </w:p>
    <w:p w14:paraId="46365370" w14:textId="77777777" w:rsidR="00E334E5" w:rsidRPr="008D6B31" w:rsidRDefault="00E334E5" w:rsidP="00E07CBB">
      <w:pPr>
        <w:rPr>
          <w:rFonts w:ascii="Verdana" w:eastAsia="Times New Roman" w:hAnsi="Verdana" w:cs="Times New Roman"/>
          <w:color w:val="000000"/>
          <w:sz w:val="22"/>
          <w:szCs w:val="22"/>
        </w:rPr>
      </w:pPr>
    </w:p>
    <w:p w14:paraId="3E403DA8" w14:textId="472395D8" w:rsidR="00F53EB6" w:rsidRDefault="00E334E5" w:rsidP="00E07CBB">
      <w:pPr>
        <w:rPr>
          <w:rFonts w:ascii="Verdana" w:eastAsia="Times New Roman" w:hAnsi="Verdana" w:cs="Times New Roman"/>
          <w:color w:val="000000"/>
          <w:sz w:val="22"/>
          <w:szCs w:val="22"/>
        </w:rPr>
      </w:pPr>
      <w:commentRangeStart w:id="13"/>
      <w:r w:rsidRPr="008D6B31">
        <w:rPr>
          <w:rFonts w:ascii="Verdana" w:eastAsia="Times New Roman" w:hAnsi="Verdana" w:cs="Times New Roman"/>
          <w:color w:val="000000"/>
          <w:sz w:val="22"/>
          <w:szCs w:val="22"/>
        </w:rPr>
        <w:t>Respons</w:t>
      </w:r>
      <w:commentRangeEnd w:id="13"/>
      <w:r w:rsidR="00252D86">
        <w:rPr>
          <w:rStyle w:val="Kommentarsreferens"/>
          <w:rFonts w:ascii="Times New Roman" w:hAnsi="Times New Roman"/>
        </w:rPr>
        <w:commentReference w:id="13"/>
      </w:r>
      <w:r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0B7E15">
        <w:rPr>
          <w:rFonts w:ascii="Verdana" w:eastAsia="Times New Roman" w:hAnsi="Verdana" w:cs="Times New Roman"/>
          <w:color w:val="000000"/>
          <w:sz w:val="22"/>
          <w:szCs w:val="22"/>
        </w:rPr>
        <w:t>E</w:t>
      </w:r>
      <w:r w:rsidR="00B63E4C">
        <w:rPr>
          <w:rFonts w:ascii="Verdana" w:eastAsia="Times New Roman" w:hAnsi="Verdana" w:cs="Times New Roman"/>
          <w:color w:val="000000"/>
          <w:sz w:val="22"/>
          <w:szCs w:val="22"/>
        </w:rPr>
        <w:t>n ostrukture</w:t>
      </w:r>
      <w:r w:rsidR="00626B51">
        <w:rPr>
          <w:rFonts w:ascii="Verdana" w:eastAsia="Times New Roman" w:hAnsi="Verdana" w:cs="Times New Roman"/>
          <w:color w:val="000000"/>
          <w:sz w:val="22"/>
          <w:szCs w:val="22"/>
        </w:rPr>
        <w:t>rad intervju relaterar till att frågorna är spontana (inga nedskriva frågor)</w:t>
      </w:r>
      <w:r w:rsidR="000B7E15">
        <w:rPr>
          <w:rFonts w:ascii="Verdana" w:eastAsia="Times New Roman" w:hAnsi="Verdana" w:cs="Times New Roman"/>
          <w:color w:val="000000"/>
          <w:sz w:val="22"/>
          <w:szCs w:val="22"/>
        </w:rPr>
        <w:t xml:space="preserve"> och en s</w:t>
      </w:r>
      <w:r w:rsidR="00626B51">
        <w:rPr>
          <w:rFonts w:ascii="Verdana" w:eastAsia="Times New Roman" w:hAnsi="Verdana" w:cs="Times New Roman"/>
          <w:color w:val="000000"/>
          <w:sz w:val="22"/>
          <w:szCs w:val="22"/>
        </w:rPr>
        <w:t>trukturerad</w:t>
      </w:r>
      <w:r w:rsidR="007D51A2">
        <w:rPr>
          <w:rFonts w:ascii="Verdana" w:eastAsia="Times New Roman" w:hAnsi="Verdana" w:cs="Times New Roman"/>
          <w:color w:val="000000"/>
          <w:sz w:val="22"/>
          <w:szCs w:val="22"/>
        </w:rPr>
        <w:t xml:space="preserve"> intervju </w:t>
      </w:r>
      <w:r w:rsidR="000B7E15">
        <w:rPr>
          <w:rFonts w:ascii="Verdana" w:eastAsia="Times New Roman" w:hAnsi="Verdana" w:cs="Times New Roman"/>
          <w:color w:val="000000"/>
          <w:sz w:val="22"/>
          <w:szCs w:val="22"/>
        </w:rPr>
        <w:t xml:space="preserve">relaterar till att det ställs </w:t>
      </w:r>
      <w:r w:rsidR="00626B51">
        <w:rPr>
          <w:rFonts w:ascii="Verdana" w:eastAsia="Times New Roman" w:hAnsi="Verdana" w:cs="Times New Roman"/>
          <w:color w:val="000000"/>
          <w:sz w:val="22"/>
          <w:szCs w:val="22"/>
        </w:rPr>
        <w:t>ett större krav på att frågorna är noga genomtänkta</w:t>
      </w:r>
      <w:r w:rsidR="000B7E15">
        <w:rPr>
          <w:rFonts w:ascii="Verdana" w:eastAsia="Times New Roman" w:hAnsi="Verdana" w:cs="Times New Roman"/>
          <w:color w:val="000000"/>
          <w:sz w:val="22"/>
          <w:szCs w:val="22"/>
        </w:rPr>
        <w:t xml:space="preserve"> och nedskrivna innan intervjun</w:t>
      </w:r>
      <w:r w:rsidR="00626B51">
        <w:rPr>
          <w:rFonts w:ascii="Verdana" w:eastAsia="Times New Roman" w:hAnsi="Verdana" w:cs="Times New Roman"/>
          <w:color w:val="000000"/>
          <w:sz w:val="22"/>
          <w:szCs w:val="22"/>
        </w:rPr>
        <w:t xml:space="preserve">. </w:t>
      </w:r>
      <w:r w:rsidR="00A20A87">
        <w:rPr>
          <w:rFonts w:ascii="Verdana" w:eastAsia="Times New Roman" w:hAnsi="Verdana" w:cs="Times New Roman"/>
          <w:color w:val="000000"/>
          <w:sz w:val="22"/>
          <w:szCs w:val="22"/>
        </w:rPr>
        <w:t>Förberedda intervjufrågor</w:t>
      </w:r>
      <w:r w:rsidR="000B7E15">
        <w:rPr>
          <w:rFonts w:ascii="Verdana" w:eastAsia="Times New Roman" w:hAnsi="Verdana" w:cs="Times New Roman"/>
          <w:color w:val="000000"/>
          <w:sz w:val="22"/>
          <w:szCs w:val="22"/>
        </w:rPr>
        <w:t xml:space="preserve"> </w:t>
      </w:r>
      <w:r w:rsidR="00A20A87">
        <w:rPr>
          <w:rFonts w:ascii="Verdana" w:eastAsia="Times New Roman" w:hAnsi="Verdana" w:cs="Times New Roman"/>
          <w:color w:val="000000"/>
          <w:sz w:val="22"/>
          <w:szCs w:val="22"/>
        </w:rPr>
        <w:t xml:space="preserve">var det bästa alternativet eftersom det minskar risken för att missa viktig fakta </w:t>
      </w:r>
      <w:commentRangeStart w:id="14"/>
      <w:r w:rsidR="00A20A87">
        <w:rPr>
          <w:rFonts w:ascii="Verdana" w:eastAsia="Times New Roman" w:hAnsi="Verdana" w:cs="Times New Roman"/>
          <w:color w:val="000000"/>
          <w:sz w:val="22"/>
          <w:szCs w:val="22"/>
        </w:rPr>
        <w:t>inom det specifika forskningsområdet</w:t>
      </w:r>
      <w:commentRangeEnd w:id="14"/>
      <w:r w:rsidR="00107CC9">
        <w:rPr>
          <w:rStyle w:val="Kommentarsreferens"/>
          <w:rFonts w:ascii="Times New Roman" w:hAnsi="Times New Roman"/>
        </w:rPr>
        <w:commentReference w:id="14"/>
      </w:r>
      <w:r w:rsidR="00A20A87">
        <w:rPr>
          <w:rFonts w:ascii="Verdana" w:eastAsia="Times New Roman" w:hAnsi="Verdana" w:cs="Times New Roman"/>
          <w:color w:val="000000"/>
          <w:sz w:val="22"/>
          <w:szCs w:val="22"/>
        </w:rPr>
        <w:t>.</w:t>
      </w:r>
    </w:p>
    <w:p w14:paraId="418A3591" w14:textId="77777777" w:rsidR="00F53EB6" w:rsidRPr="008D6B31" w:rsidRDefault="00F53EB6" w:rsidP="00E07CBB">
      <w:pPr>
        <w:rPr>
          <w:rFonts w:ascii="Verdana" w:eastAsia="Times New Roman" w:hAnsi="Verdana" w:cs="Times New Roman"/>
          <w:color w:val="000000"/>
          <w:sz w:val="22"/>
          <w:szCs w:val="22"/>
        </w:rPr>
      </w:pPr>
    </w:p>
    <w:p w14:paraId="14C43240" w14:textId="77777777" w:rsidR="003E7DA7" w:rsidRDefault="003E7DA7" w:rsidP="00E07CBB">
      <w:pPr>
        <w:rPr>
          <w:ins w:id="15" w:author="Olivia Imner" w:date="2019-02-27T20:29:00Z"/>
          <w:rFonts w:ascii="Verdana" w:eastAsia="Times New Roman" w:hAnsi="Verdana" w:cs="Times New Roman"/>
          <w:color w:val="000000"/>
          <w:sz w:val="22"/>
          <w:szCs w:val="22"/>
        </w:rPr>
      </w:pPr>
    </w:p>
    <w:p w14:paraId="1BAB7088"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Kommenterar: </w:t>
      </w:r>
      <w:r w:rsidRPr="008D6B31">
        <w:rPr>
          <w:rFonts w:ascii="Verdana" w:eastAsia="Times New Roman" w:hAnsi="Verdana" w:cs="Times New Roman"/>
          <w:color w:val="000000"/>
          <w:sz w:val="22"/>
          <w:szCs w:val="22"/>
        </w:rPr>
        <w:t>Vad är en explorativ studie – beskriv vad det är</w:t>
      </w:r>
    </w:p>
    <w:p w14:paraId="1B08CF00" w14:textId="77777777" w:rsidR="00DE16D9" w:rsidRPr="008D6B31" w:rsidRDefault="00DE16D9" w:rsidP="00E07CBB">
      <w:pPr>
        <w:rPr>
          <w:rFonts w:ascii="Verdana" w:eastAsia="Times New Roman" w:hAnsi="Verdana" w:cs="Times New Roman"/>
          <w:color w:val="000000"/>
          <w:sz w:val="22"/>
          <w:szCs w:val="22"/>
        </w:rPr>
      </w:pPr>
    </w:p>
    <w:p w14:paraId="3BF9F251" w14:textId="5EB9805D"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023706" w:rsidRPr="008D6B31">
        <w:rPr>
          <w:rFonts w:ascii="Verdana" w:eastAsia="Times New Roman" w:hAnsi="Verdana" w:cs="Times New Roman"/>
          <w:color w:val="000000"/>
          <w:sz w:val="22"/>
          <w:szCs w:val="22"/>
        </w:rPr>
        <w:t>Redan b</w:t>
      </w:r>
      <w:r w:rsidR="00375C22">
        <w:rPr>
          <w:rFonts w:ascii="Verdana" w:eastAsia="Times New Roman" w:hAnsi="Verdana" w:cs="Times New Roman"/>
          <w:color w:val="000000"/>
          <w:sz w:val="22"/>
          <w:szCs w:val="22"/>
        </w:rPr>
        <w:t xml:space="preserve">eskrivet </w:t>
      </w:r>
      <w:r w:rsidRPr="008D6B31">
        <w:rPr>
          <w:rFonts w:ascii="Verdana" w:eastAsia="Times New Roman" w:hAnsi="Verdana" w:cs="Times New Roman"/>
          <w:color w:val="000000"/>
          <w:sz w:val="22"/>
          <w:szCs w:val="22"/>
        </w:rPr>
        <w:t>i metod</w:t>
      </w:r>
      <w:r w:rsidR="00023706" w:rsidRPr="008D6B31">
        <w:rPr>
          <w:rFonts w:ascii="Verdana" w:eastAsia="Times New Roman" w:hAnsi="Verdana" w:cs="Times New Roman"/>
          <w:color w:val="000000"/>
          <w:sz w:val="22"/>
          <w:szCs w:val="22"/>
        </w:rPr>
        <w:t>.</w:t>
      </w:r>
      <w:r w:rsidR="00006EE0" w:rsidRPr="008D6B31">
        <w:rPr>
          <w:rFonts w:ascii="Verdana" w:eastAsia="Times New Roman" w:hAnsi="Verdana" w:cs="Times New Roman"/>
          <w:color w:val="000000"/>
          <w:sz w:val="22"/>
          <w:szCs w:val="22"/>
        </w:rPr>
        <w:t xml:space="preserve"> Rad: 165-181.</w:t>
      </w:r>
    </w:p>
    <w:p w14:paraId="309FC4D3" w14:textId="77777777" w:rsidR="00006EE0" w:rsidRPr="008D6B31" w:rsidRDefault="00006EE0" w:rsidP="00E07CBB">
      <w:pPr>
        <w:rPr>
          <w:rFonts w:ascii="Verdana" w:eastAsia="Times New Roman" w:hAnsi="Verdana" w:cs="Times New Roman"/>
          <w:color w:val="000000"/>
          <w:sz w:val="22"/>
          <w:szCs w:val="22"/>
        </w:rPr>
      </w:pPr>
    </w:p>
    <w:p w14:paraId="067126DF" w14:textId="583EFBF8" w:rsidR="00006EE0" w:rsidRPr="008D6B31" w:rsidRDefault="00006EE0" w:rsidP="00006EE0">
      <w:pPr>
        <w:tabs>
          <w:tab w:val="left" w:pos="1134"/>
        </w:tabs>
        <w:jc w:val="both"/>
        <w:rPr>
          <w:rFonts w:ascii="Verdana" w:hAnsi="Verdana" w:cs="Times New Roman"/>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 xml:space="preserve">Studien följer framförallt en kvantitativ explorativ forskningsstrategi för att uppnå studiens mål. Studien anses vara explorativ eftersom den främst genererar resultat baserat på ett litet urval och skulle gynnas av uppföljning i en större studie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Studien kan också anses vara explorativt eftersom den lägger grunden till metodik för att uppfylla studiens mål och ger möjligheten för vidare metodutveckling i senare studier. </w:t>
      </w:r>
    </w:p>
    <w:p w14:paraId="3DECE5AB" w14:textId="77777777" w:rsidR="00006EE0" w:rsidRPr="008D6B31" w:rsidRDefault="00006EE0" w:rsidP="00006EE0">
      <w:pPr>
        <w:tabs>
          <w:tab w:val="left" w:pos="1134"/>
        </w:tabs>
        <w:jc w:val="both"/>
        <w:rPr>
          <w:rFonts w:ascii="Verdana" w:hAnsi="Verdana" w:cs="Times New Roman"/>
          <w:sz w:val="22"/>
          <w:szCs w:val="22"/>
        </w:rPr>
      </w:pPr>
    </w:p>
    <w:p w14:paraId="7C4E9316" w14:textId="10C50A1B" w:rsidR="00006EE0" w:rsidRPr="008D6B31" w:rsidRDefault="00006EE0" w:rsidP="00006EE0">
      <w:pPr>
        <w:tabs>
          <w:tab w:val="left" w:pos="1134"/>
        </w:tabs>
        <w:jc w:val="both"/>
        <w:rPr>
          <w:rFonts w:ascii="Verdana" w:hAnsi="Verdana" w:cs="Times New Roman"/>
          <w:sz w:val="22"/>
          <w:szCs w:val="22"/>
        </w:rPr>
      </w:pPr>
      <w:r w:rsidRPr="008D6B31">
        <w:rPr>
          <w:rFonts w:ascii="Verdana" w:hAnsi="Verdana" w:cs="Times New Roman"/>
          <w:sz w:val="22"/>
          <w:szCs w:val="22"/>
        </w:rPr>
        <w:t xml:space="preserve">En kvantitativ explorativ forskningsstrategi ansågs vara den lämpligaste forskningsstrategin för att den uppnår studiens mål. Användning av en explorativ strategi innan en större mängd resurser </w:t>
      </w:r>
      <w:proofErr w:type="gramStart"/>
      <w:r w:rsidRPr="008D6B31">
        <w:rPr>
          <w:rFonts w:ascii="Verdana" w:hAnsi="Verdana" w:cs="Times New Roman"/>
          <w:sz w:val="22"/>
          <w:szCs w:val="22"/>
        </w:rPr>
        <w:t>nyttjas</w:t>
      </w:r>
      <w:proofErr w:type="gramEnd"/>
      <w:r w:rsidRPr="008D6B31">
        <w:rPr>
          <w:rFonts w:ascii="Verdana" w:hAnsi="Verdana" w:cs="Times New Roman"/>
          <w:sz w:val="22"/>
          <w:szCs w:val="22"/>
        </w:rPr>
        <w:t xml:space="preserve"> till en mer omfattande studie är särskilt relevant när forskningsfältet är outforskat och en pålitlig grund behöver skapas innan utformning av en kvalificerad hypotes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I denna studie är både forskningsfrågorna och metodiken relativt outforskade och därför är en explorativ strategi optimal. Framförallt lämpar sig den explorativa forskningsstrategin bäst med de resurserna som var tillgängliga. Ett kvantitativt upplägg valdes huvudsakligen med tanke på framtida studier </w:t>
      </w:r>
      <w:r w:rsidRPr="008D6B31">
        <w:rPr>
          <w:rFonts w:ascii="Verdana" w:hAnsi="Verdana"/>
          <w:sz w:val="22"/>
          <w:szCs w:val="22"/>
        </w:rPr>
        <w:t>och att överskådligt kunna jämföra och värdera olika pedagogiska perspektiv</w:t>
      </w:r>
      <w:r w:rsidRPr="008D6B31">
        <w:rPr>
          <w:rFonts w:ascii="Verdana" w:hAnsi="Verdana" w:cs="Times New Roman"/>
          <w:sz w:val="22"/>
          <w:szCs w:val="22"/>
        </w:rPr>
        <w:t>. Alla dessa egenskaper talar för genomförande av en framtida och mer omfattande studie. Denna studie kan därför i sammanhanget betraktas som en vägledande för-studie. En sammanfattning av den metodiken som används i studien visas i Figur 1.”</w:t>
      </w:r>
    </w:p>
    <w:p w14:paraId="7ED1D38E" w14:textId="77777777" w:rsidR="00E334E5" w:rsidRPr="008D6B31" w:rsidRDefault="00E334E5" w:rsidP="00E07CBB">
      <w:pPr>
        <w:rPr>
          <w:rFonts w:ascii="Verdana" w:eastAsia="Times New Roman" w:hAnsi="Verdana" w:cs="Times New Roman"/>
          <w:color w:val="000000"/>
          <w:sz w:val="22"/>
          <w:szCs w:val="22"/>
        </w:rPr>
      </w:pPr>
    </w:p>
    <w:p w14:paraId="52ADEF63" w14:textId="77777777"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Kommentar</w:t>
      </w:r>
      <w:r w:rsidR="003C4B8E"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Forskningsetiska aspekter – V</w:t>
      </w:r>
      <w:r w:rsidR="003C4B8E" w:rsidRPr="008D6B31">
        <w:rPr>
          <w:rFonts w:ascii="Verdana" w:eastAsia="Times New Roman" w:hAnsi="Verdana" w:cs="Times New Roman"/>
          <w:color w:val="000000"/>
          <w:sz w:val="22"/>
          <w:szCs w:val="22"/>
        </w:rPr>
        <w:t xml:space="preserve">etenskaps </w:t>
      </w:r>
      <w:r w:rsidRPr="008D6B31">
        <w:rPr>
          <w:rFonts w:ascii="Verdana" w:eastAsia="Times New Roman" w:hAnsi="Verdana" w:cs="Times New Roman"/>
          <w:color w:val="000000"/>
          <w:sz w:val="22"/>
          <w:szCs w:val="22"/>
        </w:rPr>
        <w:t>R</w:t>
      </w:r>
      <w:r w:rsidR="003C4B8E" w:rsidRPr="008D6B31">
        <w:rPr>
          <w:rFonts w:ascii="Verdana" w:eastAsia="Times New Roman" w:hAnsi="Verdana" w:cs="Times New Roman"/>
          <w:color w:val="000000"/>
          <w:sz w:val="22"/>
          <w:szCs w:val="22"/>
        </w:rPr>
        <w:t>ådet</w:t>
      </w:r>
      <w:r w:rsidRPr="008D6B31">
        <w:rPr>
          <w:rFonts w:ascii="Verdana" w:eastAsia="Times New Roman" w:hAnsi="Verdana" w:cs="Times New Roman"/>
          <w:color w:val="000000"/>
          <w:sz w:val="22"/>
          <w:szCs w:val="22"/>
        </w:rPr>
        <w:t>, intervjuer</w:t>
      </w:r>
    </w:p>
    <w:p w14:paraId="75C58C18" w14:textId="77777777" w:rsidR="00E334E5" w:rsidRPr="008D6B31" w:rsidRDefault="00E334E5" w:rsidP="00E07CBB">
      <w:pPr>
        <w:rPr>
          <w:rFonts w:ascii="Verdana" w:eastAsia="Times New Roman" w:hAnsi="Verdana" w:cs="Times New Roman"/>
          <w:color w:val="000000"/>
          <w:sz w:val="22"/>
          <w:szCs w:val="22"/>
        </w:rPr>
      </w:pPr>
    </w:p>
    <w:p w14:paraId="369C5A79" w14:textId="77777777" w:rsidR="00E334E5"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6082D" w:rsidRPr="008D6B31">
        <w:rPr>
          <w:rFonts w:ascii="Verdana" w:eastAsia="Times New Roman" w:hAnsi="Verdana" w:cs="Times New Roman"/>
          <w:color w:val="000000"/>
          <w:sz w:val="22"/>
          <w:szCs w:val="22"/>
        </w:rPr>
        <w:t xml:space="preserve"> Detta är tillagt ”</w:t>
      </w:r>
      <w:r w:rsidR="0006082D" w:rsidRPr="008D6B31">
        <w:rPr>
          <w:rFonts w:eastAsia="Times New Roman" w:cs="Times New Roman"/>
          <w:sz w:val="22"/>
          <w:szCs w:val="22"/>
        </w:rPr>
        <w:t xml:space="preserve"> </w:t>
      </w:r>
      <w:r w:rsidR="0006082D" w:rsidRPr="008D6B31">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8D6B31">
        <w:rPr>
          <w:rFonts w:ascii="Verdana" w:hAnsi="Verdana"/>
          <w:sz w:val="22"/>
          <w:szCs w:val="22"/>
        </w:rPr>
        <w:fldChar w:fldCharType="begin"/>
      </w:r>
      <w:r w:rsidR="0006082D" w:rsidRPr="008D6B31">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8D6B31">
        <w:rPr>
          <w:rFonts w:ascii="Verdana" w:hAnsi="Verdana"/>
          <w:sz w:val="22"/>
          <w:szCs w:val="22"/>
        </w:rPr>
        <w:fldChar w:fldCharType="separate"/>
      </w:r>
      <w:r w:rsidR="0006082D" w:rsidRPr="008D6B31">
        <w:rPr>
          <w:rFonts w:ascii="Verdana" w:hAnsi="Verdana"/>
          <w:sz w:val="22"/>
          <w:szCs w:val="22"/>
        </w:rPr>
        <w:t>(Vetenskapsrådet, 2002)</w:t>
      </w:r>
      <w:r w:rsidR="0006082D" w:rsidRPr="008D6B31">
        <w:rPr>
          <w:rFonts w:ascii="Verdana" w:hAnsi="Verdana"/>
          <w:sz w:val="22"/>
          <w:szCs w:val="22"/>
        </w:rPr>
        <w:fldChar w:fldCharType="end"/>
      </w:r>
      <w:r w:rsidR="0006082D" w:rsidRPr="008D6B31">
        <w:rPr>
          <w:rFonts w:ascii="Verdana" w:eastAsia="Times New Roman" w:hAnsi="Verdana" w:cs="Times New Roman"/>
          <w:sz w:val="22"/>
          <w:szCs w:val="22"/>
        </w:rPr>
        <w:t>.</w:t>
      </w:r>
      <w:r w:rsidR="0006082D" w:rsidRPr="008D6B31">
        <w:rPr>
          <w:rFonts w:ascii="Verdana" w:eastAsia="Times New Roman" w:hAnsi="Verdana" w:cs="Times New Roman"/>
          <w:color w:val="000000"/>
          <w:sz w:val="22"/>
          <w:szCs w:val="22"/>
        </w:rPr>
        <w:t xml:space="preserve">”. Rad: </w:t>
      </w:r>
      <w:r w:rsidR="002257D9" w:rsidRPr="008D6B31">
        <w:rPr>
          <w:rFonts w:ascii="Verdana" w:eastAsia="Times New Roman" w:hAnsi="Verdana" w:cs="Times New Roman"/>
          <w:color w:val="000000"/>
          <w:sz w:val="22"/>
          <w:szCs w:val="22"/>
        </w:rPr>
        <w:t>235-236.</w:t>
      </w:r>
    </w:p>
    <w:p w14:paraId="2747A136" w14:textId="77777777" w:rsidR="00AD3E01"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06082D" w:rsidRPr="008D6B31">
        <w:rPr>
          <w:rFonts w:ascii="Verdana" w:eastAsia="Times New Roman" w:hAnsi="Verdana" w:cs="Times New Roman"/>
          <w:color w:val="000000"/>
          <w:sz w:val="22"/>
          <w:szCs w:val="22"/>
        </w:rPr>
        <w:t xml:space="preserve"> </w:t>
      </w:r>
    </w:p>
    <w:p w14:paraId="02005283" w14:textId="61380ED4"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Reliabilitet och validitet i metoden</w:t>
      </w:r>
      <w:r w:rsidR="00006EE0" w:rsidRPr="008D6B31">
        <w:rPr>
          <w:rFonts w:ascii="Verdana" w:eastAsia="Times New Roman" w:hAnsi="Verdana" w:cs="Times New Roman"/>
          <w:color w:val="000000"/>
          <w:sz w:val="22"/>
          <w:szCs w:val="22"/>
        </w:rPr>
        <w:t xml:space="preserve">. </w:t>
      </w:r>
    </w:p>
    <w:p w14:paraId="616A206A" w14:textId="77777777" w:rsidR="00E334E5" w:rsidRPr="008D6B31" w:rsidRDefault="00E334E5" w:rsidP="00E07CBB">
      <w:pPr>
        <w:rPr>
          <w:rFonts w:ascii="Verdana" w:eastAsia="Times New Roman" w:hAnsi="Verdana" w:cs="Times New Roman"/>
          <w:color w:val="000000"/>
          <w:sz w:val="22"/>
          <w:szCs w:val="22"/>
        </w:rPr>
      </w:pPr>
    </w:p>
    <w:p w14:paraId="52B6086E" w14:textId="45C88E0D" w:rsidR="00006EE0" w:rsidDel="003E7DA7" w:rsidRDefault="00E334E5" w:rsidP="00006EE0">
      <w:pPr>
        <w:rPr>
          <w:del w:id="16" w:author="Olivia Imner" w:date="2019-02-27T20:29:00Z"/>
          <w:rFonts w:ascii="Verdana" w:hAnsi="Verdana" w:cs="Garamond"/>
          <w:color w:val="000000"/>
          <w:sz w:val="22"/>
          <w:szCs w:val="22"/>
        </w:rPr>
      </w:pPr>
      <w:r w:rsidRPr="008D6B31">
        <w:rPr>
          <w:rFonts w:ascii="Verdana" w:eastAsia="Times New Roman" w:hAnsi="Verdana" w:cs="Times New Roman"/>
          <w:color w:val="000000"/>
          <w:sz w:val="22"/>
          <w:szCs w:val="22"/>
        </w:rPr>
        <w:t>Respons:</w:t>
      </w:r>
      <w:r w:rsidR="00EA5FC2" w:rsidRPr="008D6B31">
        <w:rPr>
          <w:rFonts w:ascii="Verdana" w:eastAsia="Times New Roman" w:hAnsi="Verdana" w:cs="Times New Roman"/>
          <w:color w:val="000000"/>
          <w:sz w:val="22"/>
          <w:szCs w:val="22"/>
        </w:rPr>
        <w:t xml:space="preserve"> Enligt </w:t>
      </w:r>
      <w:r w:rsidR="00C54061" w:rsidRPr="008D6B31">
        <w:rPr>
          <w:rFonts w:ascii="Verdana" w:eastAsia="Times New Roman" w:hAnsi="Verdana" w:cs="Times New Roman"/>
          <w:color w:val="000000"/>
          <w:sz w:val="22"/>
          <w:szCs w:val="22"/>
        </w:rPr>
        <w:t>e</w:t>
      </w:r>
      <w:r w:rsidR="00EA5FC2" w:rsidRPr="008D6B31">
        <w:rPr>
          <w:rFonts w:ascii="Verdana" w:eastAsia="Times New Roman" w:hAnsi="Verdana" w:cs="Times New Roman"/>
          <w:color w:val="000000"/>
          <w:sz w:val="22"/>
          <w:szCs w:val="22"/>
        </w:rPr>
        <w:t>xjobbanvisningar ska reliabilitet och validitet ingå i diskussion, som det för tillfället är i.</w:t>
      </w:r>
      <w:ins w:id="17" w:author="Olivia Imner" w:date="2019-02-27T20:29:00Z">
        <w:r w:rsidR="003E7DA7">
          <w:rPr>
            <w:rFonts w:ascii="Verdana" w:hAnsi="Verdana" w:cs="Garamond"/>
            <w:color w:val="000000"/>
            <w:sz w:val="22"/>
            <w:szCs w:val="22"/>
          </w:rPr>
          <w:t xml:space="preserve"> </w:t>
        </w:r>
      </w:ins>
      <w:del w:id="18" w:author="Olivia Imner" w:date="2019-02-27T20:29:00Z">
        <w:r w:rsidR="007053BF" w:rsidRPr="008D6B31" w:rsidDel="003E7DA7">
          <w:rPr>
            <w:rFonts w:ascii="Verdana" w:eastAsia="Times New Roman" w:hAnsi="Verdana" w:cs="Times New Roman"/>
            <w:color w:val="000000"/>
            <w:sz w:val="22"/>
            <w:szCs w:val="22"/>
          </w:rPr>
          <w:delText xml:space="preserve"> </w:delText>
        </w:r>
        <w:r w:rsidR="00006EE0" w:rsidRPr="008D6B31" w:rsidDel="003E7DA7">
          <w:rPr>
            <w:rFonts w:ascii="Verdana" w:hAnsi="Verdana" w:cs="Garamond"/>
            <w:color w:val="000000"/>
            <w:sz w:val="22"/>
            <w:szCs w:val="22"/>
          </w:rPr>
          <w:delText xml:space="preserve"> </w:delText>
        </w:r>
      </w:del>
    </w:p>
    <w:p w14:paraId="7D16B19B" w14:textId="77777777" w:rsidR="00F416EE" w:rsidDel="003E7DA7" w:rsidRDefault="00F416EE" w:rsidP="00006EE0">
      <w:pPr>
        <w:rPr>
          <w:del w:id="19" w:author="Olivia Imner" w:date="2019-02-27T20:29:00Z"/>
          <w:rFonts w:ascii="Verdana" w:hAnsi="Verdana" w:cs="Garamond"/>
          <w:color w:val="000000"/>
          <w:sz w:val="22"/>
          <w:szCs w:val="22"/>
        </w:rPr>
      </w:pPr>
    </w:p>
    <w:p w14:paraId="490B9669" w14:textId="4284BC2F" w:rsidR="00F416EE" w:rsidRDefault="00F416EE" w:rsidP="00006EE0">
      <w:pPr>
        <w:rPr>
          <w:ins w:id="20" w:author="Olivia Imner" w:date="2019-02-27T20:29:00Z"/>
          <w:rFonts w:ascii="Verdana" w:hAnsi="Verdana" w:cs="Garamond"/>
          <w:color w:val="000000"/>
          <w:sz w:val="22"/>
          <w:szCs w:val="22"/>
        </w:rPr>
      </w:pPr>
      <w:r w:rsidRPr="00F416EE">
        <w:rPr>
          <w:rFonts w:ascii="Verdana" w:hAnsi="Verdana" w:cs="Garamond"/>
          <w:color w:val="000000"/>
          <w:sz w:val="22"/>
          <w:szCs w:val="22"/>
        </w:rPr>
        <w:t>Här är från diskussion</w:t>
      </w:r>
      <w:r>
        <w:rPr>
          <w:rFonts w:ascii="Verdana" w:hAnsi="Verdana" w:cs="Garamond"/>
          <w:color w:val="000000"/>
          <w:sz w:val="22"/>
          <w:szCs w:val="22"/>
        </w:rPr>
        <w:t>en</w:t>
      </w:r>
      <w:r w:rsidRPr="00F416EE">
        <w:rPr>
          <w:rFonts w:ascii="Verdana" w:hAnsi="Verdana" w:cs="Garamond"/>
          <w:color w:val="000000"/>
          <w:sz w:val="22"/>
          <w:szCs w:val="22"/>
        </w:rPr>
        <w:t xml:space="preserve"> i uppsatsen:</w:t>
      </w:r>
    </w:p>
    <w:p w14:paraId="39FE6988" w14:textId="77777777" w:rsidR="003E7DA7" w:rsidRPr="00F416EE" w:rsidRDefault="003E7DA7" w:rsidP="00006EE0">
      <w:pPr>
        <w:rPr>
          <w:rFonts w:ascii="Verdana" w:hAnsi="Verdana" w:cs="Garamond"/>
          <w:color w:val="000000"/>
          <w:sz w:val="22"/>
          <w:szCs w:val="22"/>
        </w:rPr>
      </w:pPr>
    </w:p>
    <w:p w14:paraId="6AA8955F" w14:textId="52A185B5" w:rsidR="00F416EE" w:rsidRDefault="00F416EE" w:rsidP="00006EE0">
      <w:pPr>
        <w:rPr>
          <w:rFonts w:ascii="Verdana" w:hAnsi="Verdana"/>
          <w:sz w:val="22"/>
          <w:szCs w:val="22"/>
        </w:rPr>
      </w:pPr>
      <w:r w:rsidRPr="00F416EE">
        <w:rPr>
          <w:rFonts w:ascii="Verdana" w:hAnsi="Verdana" w:cs="Times New Roman"/>
          <w:color w:val="353535"/>
          <w:sz w:val="22"/>
          <w:szCs w:val="22"/>
        </w:rPr>
        <w:t>”Trots att en intervju bedömdes vara den mest lämpliga metoden, finns det vissa faktorer som kan ha påverkat intervjuresultatet på ett okänt sätt.</w:t>
      </w:r>
      <w:r w:rsidRPr="00F416EE">
        <w:rPr>
          <w:rFonts w:ascii="Verdana" w:hAnsi="Verdana" w:cs="AppleSystemUIFont"/>
          <w:color w:val="353535"/>
          <w:sz w:val="22"/>
          <w:szCs w:val="22"/>
        </w:rPr>
        <w:t xml:space="preserve"> </w:t>
      </w:r>
      <w:r w:rsidRPr="00F416EE">
        <w:rPr>
          <w:rFonts w:ascii="Verdana" w:hAnsi="Verdana"/>
          <w:sz w:val="22"/>
          <w:szCs w:val="22"/>
        </w:rPr>
        <w:t>Intervjun bestod endast av en respondent och följden kan bli att resultaten skulle vara mer reliabla om flera personer kunde intervjuas. De specifika frågor som ställdes till intervjupersonen vid intervjutillfället är en annan faktor som skulle kunna påverka resultatet.”</w:t>
      </w:r>
      <w:r>
        <w:rPr>
          <w:rFonts w:ascii="Verdana" w:hAnsi="Verdana"/>
          <w:sz w:val="22"/>
          <w:szCs w:val="22"/>
        </w:rPr>
        <w:t xml:space="preserve"> Rad: 386-390.</w:t>
      </w:r>
    </w:p>
    <w:p w14:paraId="00FAA6BB" w14:textId="77777777" w:rsidR="00795B65" w:rsidRDefault="00795B65" w:rsidP="00006EE0">
      <w:pPr>
        <w:rPr>
          <w:rFonts w:ascii="Verdana" w:hAnsi="Verdana"/>
          <w:sz w:val="22"/>
          <w:szCs w:val="22"/>
        </w:rPr>
      </w:pPr>
    </w:p>
    <w:p w14:paraId="2ADAF3EE" w14:textId="7BBF570C" w:rsidR="00795B65" w:rsidRPr="00795B65" w:rsidRDefault="00795B65" w:rsidP="00006EE0">
      <w:pPr>
        <w:rPr>
          <w:rFonts w:ascii="Verdana" w:hAnsi="Verdana" w:cs="Garamond"/>
          <w:color w:val="000000"/>
          <w:sz w:val="22"/>
          <w:szCs w:val="22"/>
        </w:rPr>
      </w:pPr>
      <w:r w:rsidRPr="00795B65">
        <w:rPr>
          <w:rFonts w:ascii="Verdana" w:hAnsi="Verdana"/>
          <w:sz w:val="22"/>
          <w:szCs w:val="22"/>
        </w:rPr>
        <w:t>”I utvärderingen av kurserna enligt DIM finns det påtagliga faktorer som kan ha påverkat utvärderingsresultatet, till exempel antalet påståenden i utvärderingen och utformningen av dessa. Framförallt kan det ge ett mer tillförlitligt resultat om flera personer formulerar påståenden. Utvärderingen genomfördes av författaren till detta arbete, vilket riskerar att resultatet får minskad precision. Det skulle därmed vara intressant att använda fler kursgranskare för att få ett mer reliabelt resultat. I en vidareutveckling av denna studie skulle kursstudenter vara ett optimalt alternativ för att utvärdera pedagogiken eftersom kurspedagogiken helst ska testas på den utvalda målgruppen.”</w:t>
      </w:r>
      <w:r>
        <w:rPr>
          <w:rFonts w:ascii="Verdana" w:hAnsi="Verdana"/>
          <w:sz w:val="22"/>
          <w:szCs w:val="22"/>
        </w:rPr>
        <w:t xml:space="preserve"> Rad: 411-417.</w:t>
      </w:r>
    </w:p>
    <w:p w14:paraId="6DC09223" w14:textId="6B911616" w:rsidR="00006EE0" w:rsidRPr="008D6B31" w:rsidRDefault="00006EE0" w:rsidP="00023706">
      <w:pPr>
        <w:rPr>
          <w:rFonts w:ascii="Verdana" w:eastAsia="Times New Roman" w:hAnsi="Verdana" w:cs="Times New Roman"/>
          <w:color w:val="000000"/>
          <w:sz w:val="22"/>
          <w:szCs w:val="22"/>
        </w:rPr>
      </w:pPr>
    </w:p>
    <w:p w14:paraId="4B583AE1" w14:textId="77777777" w:rsidR="00DE16D9" w:rsidRPr="008D6B31" w:rsidRDefault="00E07CBB" w:rsidP="00E07CBB">
      <w:pPr>
        <w:rPr>
          <w:rFonts w:ascii="Verdana" w:eastAsia="Times New Roman" w:hAnsi="Verdana" w:cs="Times New Roman"/>
          <w:color w:val="000000"/>
          <w:sz w:val="22"/>
          <w:szCs w:val="22"/>
        </w:rPr>
      </w:pPr>
      <w:bookmarkStart w:id="21" w:name="_GoBack"/>
      <w:bookmarkEnd w:id="21"/>
      <w:r w:rsidRPr="008D6B31">
        <w:rPr>
          <w:rFonts w:ascii="Verdana" w:eastAsia="Times New Roman" w:hAnsi="Verdana" w:cs="Times New Roman"/>
          <w:color w:val="000000"/>
          <w:sz w:val="22"/>
          <w:szCs w:val="22"/>
        </w:rPr>
        <w:br/>
      </w:r>
    </w:p>
    <w:p w14:paraId="12D7A3BB" w14:textId="6D66F13A" w:rsidR="00E07CBB" w:rsidRPr="008D6B31"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Frågorna och ATM/DIM - se över.</w:t>
      </w:r>
    </w:p>
    <w:p w14:paraId="75B0F62D" w14:textId="77777777" w:rsidR="0009340F" w:rsidRPr="008D6B31" w:rsidRDefault="0009340F" w:rsidP="00E07CBB">
      <w:pPr>
        <w:rPr>
          <w:rFonts w:ascii="Verdana" w:eastAsia="Times New Roman" w:hAnsi="Verdana" w:cs="Times New Roman"/>
          <w:color w:val="000000"/>
          <w:sz w:val="22"/>
          <w:szCs w:val="22"/>
        </w:rPr>
      </w:pPr>
    </w:p>
    <w:p w14:paraId="71B4262C" w14:textId="5BB7CF99" w:rsidR="00827942" w:rsidRDefault="005A1F67"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Respons: Bilaga 2 består av intervjufrågor som relaterar till modellernas olika faser och innehållande element. </w:t>
      </w:r>
    </w:p>
    <w:p w14:paraId="25224F31" w14:textId="77777777" w:rsidR="005A1F67" w:rsidRDefault="005A1F67" w:rsidP="00E07CBB">
      <w:pPr>
        <w:rPr>
          <w:rFonts w:ascii="Verdana" w:eastAsia="Times New Roman" w:hAnsi="Verdana" w:cs="Times New Roman"/>
          <w:color w:val="000000"/>
          <w:sz w:val="22"/>
          <w:szCs w:val="22"/>
        </w:rPr>
      </w:pPr>
    </w:p>
    <w:p w14:paraId="64A22E17" w14:textId="6D43838B" w:rsidR="005A1F67"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I </w:t>
      </w:r>
      <w:r w:rsidR="00D769EC">
        <w:rPr>
          <w:rFonts w:ascii="Verdana" w:eastAsia="Times New Roman" w:hAnsi="Verdana" w:cs="Times New Roman"/>
          <w:color w:val="000000"/>
          <w:sz w:val="22"/>
          <w:szCs w:val="22"/>
        </w:rPr>
        <w:t>nästan</w:t>
      </w:r>
      <w:r>
        <w:rPr>
          <w:rFonts w:ascii="Verdana" w:eastAsia="Times New Roman" w:hAnsi="Verdana" w:cs="Times New Roman"/>
          <w:color w:val="000000"/>
          <w:sz w:val="22"/>
          <w:szCs w:val="22"/>
        </w:rPr>
        <w:t xml:space="preserve"> varje </w:t>
      </w:r>
      <w:ins w:id="22" w:author="Olivia Imner" w:date="2019-02-27T20:24:00Z">
        <w:r w:rsidR="00107CC9">
          <w:rPr>
            <w:rFonts w:ascii="Verdana" w:eastAsia="Times New Roman" w:hAnsi="Verdana" w:cs="Times New Roman"/>
            <w:color w:val="000000"/>
            <w:sz w:val="22"/>
            <w:szCs w:val="22"/>
          </w:rPr>
          <w:t>modell</w:t>
        </w:r>
        <w:r w:rsidR="003E7DA7">
          <w:rPr>
            <w:rFonts w:ascii="Verdana" w:eastAsia="Times New Roman" w:hAnsi="Verdana" w:cs="Times New Roman"/>
            <w:color w:val="000000"/>
            <w:sz w:val="22"/>
            <w:szCs w:val="22"/>
          </w:rPr>
          <w:t>element</w:t>
        </w:r>
      </w:ins>
      <w:del w:id="23" w:author="Olivia Imner" w:date="2019-02-27T20:24:00Z">
        <w:r w:rsidDel="003E7DA7">
          <w:rPr>
            <w:rFonts w:ascii="Verdana" w:eastAsia="Times New Roman" w:hAnsi="Verdana" w:cs="Times New Roman"/>
            <w:color w:val="000000"/>
            <w:sz w:val="22"/>
            <w:szCs w:val="22"/>
          </w:rPr>
          <w:delText>fas</w:delText>
        </w:r>
      </w:del>
      <w:ins w:id="24" w:author="Olivia Imner" w:date="2019-02-27T20:24:00Z">
        <w:r w:rsidR="00107CC9">
          <w:rPr>
            <w:rFonts w:ascii="Verdana" w:eastAsia="Times New Roman" w:hAnsi="Verdana" w:cs="Times New Roman"/>
            <w:color w:val="000000"/>
            <w:sz w:val="22"/>
            <w:szCs w:val="22"/>
          </w:rPr>
          <w:t xml:space="preserve"> </w:t>
        </w:r>
      </w:ins>
      <w:del w:id="25" w:author="Olivia Imner" w:date="2019-02-27T20:24:00Z">
        <w:r w:rsidDel="00107CC9">
          <w:rPr>
            <w:rFonts w:ascii="Verdana" w:eastAsia="Times New Roman" w:hAnsi="Verdana" w:cs="Times New Roman"/>
            <w:color w:val="000000"/>
            <w:sz w:val="22"/>
            <w:szCs w:val="22"/>
          </w:rPr>
          <w:delText xml:space="preserve"> i </w:delText>
        </w:r>
      </w:del>
      <w:del w:id="26" w:author="Olivia Imner" w:date="2019-02-27T20:23:00Z">
        <w:r w:rsidR="005A1F67" w:rsidDel="00107CC9">
          <w:rPr>
            <w:rFonts w:ascii="Verdana" w:eastAsia="Times New Roman" w:hAnsi="Verdana" w:cs="Times New Roman"/>
            <w:color w:val="000000"/>
            <w:sz w:val="22"/>
            <w:szCs w:val="22"/>
          </w:rPr>
          <w:delText xml:space="preserve">modellerna </w:delText>
        </w:r>
      </w:del>
      <w:r>
        <w:rPr>
          <w:rFonts w:ascii="Verdana" w:eastAsia="Times New Roman" w:hAnsi="Verdana" w:cs="Times New Roman"/>
          <w:color w:val="000000"/>
          <w:sz w:val="22"/>
          <w:szCs w:val="22"/>
        </w:rPr>
        <w:t xml:space="preserve">finns det </w:t>
      </w:r>
      <w:ins w:id="27" w:author="Olivia Imner" w:date="2019-02-27T20:24:00Z">
        <w:r w:rsidR="003E7DA7">
          <w:rPr>
            <w:rFonts w:ascii="Verdana" w:eastAsia="Times New Roman" w:hAnsi="Verdana" w:cs="Times New Roman"/>
            <w:color w:val="000000"/>
            <w:sz w:val="22"/>
            <w:szCs w:val="22"/>
          </w:rPr>
          <w:t xml:space="preserve">en </w:t>
        </w:r>
      </w:ins>
      <w:r w:rsidR="005A1F67">
        <w:rPr>
          <w:rFonts w:ascii="Verdana" w:eastAsia="Times New Roman" w:hAnsi="Verdana" w:cs="Times New Roman"/>
          <w:color w:val="000000"/>
          <w:sz w:val="22"/>
          <w:szCs w:val="22"/>
        </w:rPr>
        <w:t xml:space="preserve">korresponderande </w:t>
      </w:r>
      <w:r w:rsidR="005A1F67" w:rsidRPr="003E7DA7">
        <w:rPr>
          <w:rFonts w:ascii="Verdana" w:eastAsia="Times New Roman" w:hAnsi="Verdana" w:cs="Times New Roman"/>
          <w:strike/>
          <w:color w:val="000000"/>
          <w:sz w:val="22"/>
          <w:szCs w:val="22"/>
          <w:rPrChange w:id="28" w:author="Olivia Imner" w:date="2019-02-27T20:24:00Z">
            <w:rPr>
              <w:rFonts w:ascii="Verdana" w:eastAsia="Times New Roman" w:hAnsi="Verdana" w:cs="Times New Roman"/>
              <w:color w:val="000000"/>
              <w:sz w:val="22"/>
              <w:szCs w:val="22"/>
            </w:rPr>
          </w:rPrChange>
        </w:rPr>
        <w:t>element</w:t>
      </w:r>
      <w:r w:rsidRPr="003E7DA7">
        <w:rPr>
          <w:rFonts w:ascii="Verdana" w:eastAsia="Times New Roman" w:hAnsi="Verdana" w:cs="Times New Roman"/>
          <w:strike/>
          <w:color w:val="000000"/>
          <w:sz w:val="22"/>
          <w:szCs w:val="22"/>
          <w:rPrChange w:id="29" w:author="Olivia Imner" w:date="2019-02-27T20:24:00Z">
            <w:rPr>
              <w:rFonts w:ascii="Verdana" w:eastAsia="Times New Roman" w:hAnsi="Verdana" w:cs="Times New Roman"/>
              <w:color w:val="000000"/>
              <w:sz w:val="22"/>
              <w:szCs w:val="22"/>
            </w:rPr>
          </w:rPrChange>
        </w:rPr>
        <w:t xml:space="preserve"> och som ska </w:t>
      </w:r>
      <w:r w:rsidR="00D769EC" w:rsidRPr="003E7DA7">
        <w:rPr>
          <w:rFonts w:ascii="Verdana" w:eastAsia="Times New Roman" w:hAnsi="Verdana" w:cs="Times New Roman"/>
          <w:strike/>
          <w:color w:val="000000"/>
          <w:sz w:val="22"/>
          <w:szCs w:val="22"/>
          <w:rPrChange w:id="30" w:author="Olivia Imner" w:date="2019-02-27T20:24:00Z">
            <w:rPr>
              <w:rFonts w:ascii="Verdana" w:eastAsia="Times New Roman" w:hAnsi="Verdana" w:cs="Times New Roman"/>
              <w:color w:val="000000"/>
              <w:sz w:val="22"/>
              <w:szCs w:val="22"/>
            </w:rPr>
          </w:rPrChange>
        </w:rPr>
        <w:t xml:space="preserve">presentera </w:t>
      </w:r>
      <w:r w:rsidRPr="003E7DA7">
        <w:rPr>
          <w:rFonts w:ascii="Verdana" w:eastAsia="Times New Roman" w:hAnsi="Verdana" w:cs="Times New Roman"/>
          <w:strike/>
          <w:color w:val="000000"/>
          <w:sz w:val="22"/>
          <w:szCs w:val="22"/>
          <w:rPrChange w:id="31" w:author="Olivia Imner" w:date="2019-02-27T20:24:00Z">
            <w:rPr>
              <w:rFonts w:ascii="Verdana" w:eastAsia="Times New Roman" w:hAnsi="Verdana" w:cs="Times New Roman"/>
              <w:color w:val="000000"/>
              <w:sz w:val="22"/>
              <w:szCs w:val="22"/>
            </w:rPr>
          </w:rPrChange>
        </w:rPr>
        <w:t>en</w:t>
      </w:r>
      <w:r>
        <w:rPr>
          <w:rFonts w:ascii="Verdana" w:eastAsia="Times New Roman" w:hAnsi="Verdana" w:cs="Times New Roman"/>
          <w:color w:val="000000"/>
          <w:sz w:val="22"/>
          <w:szCs w:val="22"/>
        </w:rPr>
        <w:t xml:space="preserve"> intervjufråga</w:t>
      </w:r>
      <w:r w:rsidR="005A1F67">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 xml:space="preserve">I faserna </w:t>
      </w:r>
      <w:r w:rsidR="00D2419A" w:rsidRPr="008D6B31">
        <w:rPr>
          <w:rFonts w:ascii="Verdana" w:eastAsia="Times New Roman" w:hAnsi="Verdana" w:cs="Times New Roman"/>
          <w:color w:val="000000"/>
          <w:sz w:val="22"/>
          <w:szCs w:val="22"/>
        </w:rPr>
        <w:t>”uppmuntra deltagare” och</w:t>
      </w:r>
      <w:r w:rsidR="00D2419A">
        <w:rPr>
          <w:rFonts w:ascii="Verdana" w:eastAsia="Times New Roman" w:hAnsi="Verdana" w:cs="Times New Roman"/>
          <w:color w:val="000000"/>
          <w:sz w:val="22"/>
          <w:szCs w:val="22"/>
        </w:rPr>
        <w:t xml:space="preserve"> ”samarbete”</w:t>
      </w:r>
      <w:r>
        <w:rPr>
          <w:rFonts w:ascii="Verdana" w:eastAsia="Times New Roman" w:hAnsi="Verdana" w:cs="Times New Roman"/>
          <w:color w:val="000000"/>
          <w:sz w:val="22"/>
          <w:szCs w:val="22"/>
        </w:rPr>
        <w:t xml:space="preserve"> </w:t>
      </w:r>
      <w:r w:rsidR="00795B65">
        <w:rPr>
          <w:rFonts w:ascii="Verdana" w:eastAsia="Times New Roman" w:hAnsi="Verdana" w:cs="Times New Roman"/>
          <w:color w:val="000000"/>
          <w:sz w:val="22"/>
          <w:szCs w:val="22"/>
        </w:rPr>
        <w:t>var det meningen att en intervjufråga skulle korrespondera till flera modeller, dock var det bara en modell som inkluderades</w:t>
      </w:r>
      <w:r w:rsidR="00252D86">
        <w:rPr>
          <w:rStyle w:val="Kommentarsreferens"/>
          <w:rFonts w:ascii="Times New Roman" w:hAnsi="Times New Roman"/>
        </w:rPr>
        <w:commentReference w:id="32"/>
      </w:r>
      <w:r>
        <w:rPr>
          <w:rFonts w:ascii="Verdana" w:eastAsia="Times New Roman" w:hAnsi="Verdana" w:cs="Times New Roman"/>
          <w:color w:val="000000"/>
          <w:sz w:val="22"/>
          <w:szCs w:val="22"/>
        </w:rPr>
        <w:t xml:space="preserve">. </w:t>
      </w:r>
    </w:p>
    <w:p w14:paraId="70AA5AC2" w14:textId="77777777" w:rsidR="005A1F67" w:rsidRDefault="005A1F67" w:rsidP="00E07CBB">
      <w:pPr>
        <w:rPr>
          <w:rFonts w:ascii="Verdana" w:eastAsia="Times New Roman" w:hAnsi="Verdana" w:cs="Times New Roman"/>
          <w:color w:val="000000"/>
          <w:sz w:val="22"/>
          <w:szCs w:val="22"/>
        </w:rPr>
      </w:pPr>
    </w:p>
    <w:p w14:paraId="4C6F3063" w14:textId="67607E9F" w:rsidR="00795B65" w:rsidRDefault="00795B65"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Detta resulterade i ett fel i Bilaga 2, Figur 2a</w:t>
      </w:r>
      <w:ins w:id="33" w:author="Olivia Imner" w:date="2019-02-27T20:25:00Z">
        <w:r w:rsidR="003E7DA7">
          <w:rPr>
            <w:rFonts w:ascii="Verdana" w:eastAsia="Times New Roman" w:hAnsi="Verdana" w:cs="Times New Roman"/>
            <w:color w:val="000000"/>
            <w:sz w:val="22"/>
            <w:szCs w:val="22"/>
          </w:rPr>
          <w:t xml:space="preserve"> och</w:t>
        </w:r>
      </w:ins>
      <w:del w:id="34" w:author="Olivia Imner" w:date="2019-02-27T20:25:00Z">
        <w:r w:rsidDel="003E7DA7">
          <w:rPr>
            <w:rFonts w:ascii="Verdana" w:eastAsia="Times New Roman" w:hAnsi="Verdana" w:cs="Times New Roman"/>
            <w:color w:val="000000"/>
            <w:sz w:val="22"/>
            <w:szCs w:val="22"/>
          </w:rPr>
          <w:delText>, Figur</w:delText>
        </w:r>
      </w:del>
      <w:r>
        <w:rPr>
          <w:rFonts w:ascii="Verdana" w:eastAsia="Times New Roman" w:hAnsi="Verdana" w:cs="Times New Roman"/>
          <w:color w:val="000000"/>
          <w:sz w:val="22"/>
          <w:szCs w:val="22"/>
        </w:rPr>
        <w:t xml:space="preserve"> 2b, och medelvärdet från ATM som redogjordes i texten. Alla dessa fel h</w:t>
      </w:r>
      <w:r w:rsidR="00042727">
        <w:rPr>
          <w:rFonts w:ascii="Verdana" w:eastAsia="Times New Roman" w:hAnsi="Verdana" w:cs="Times New Roman"/>
          <w:color w:val="000000"/>
          <w:sz w:val="22"/>
          <w:szCs w:val="22"/>
        </w:rPr>
        <w:t xml:space="preserve">ar nu blivit fixade. Slutsatserna som dras i uppsatsen är därmed oförändrade. </w:t>
      </w:r>
    </w:p>
    <w:p w14:paraId="57CC80BD" w14:textId="0FC0C2AF" w:rsidR="003A461A" w:rsidRDefault="00D2419A"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 </w:t>
      </w:r>
    </w:p>
    <w:p w14:paraId="4EC80420" w14:textId="77777777" w:rsidR="00D2419A" w:rsidRDefault="00D2419A" w:rsidP="00E07CBB">
      <w:pPr>
        <w:rPr>
          <w:rFonts w:ascii="Verdana" w:eastAsia="Times New Roman" w:hAnsi="Verdana" w:cs="Times New Roman"/>
          <w:color w:val="000000"/>
          <w:sz w:val="22"/>
          <w:szCs w:val="22"/>
        </w:rPr>
      </w:pPr>
    </w:p>
    <w:p w14:paraId="75C3ADF8" w14:textId="77777777" w:rsidR="008F63C6" w:rsidRPr="008D6B31" w:rsidRDefault="008F63C6" w:rsidP="00E07CBB">
      <w:pPr>
        <w:rPr>
          <w:rFonts w:ascii="Verdana" w:eastAsia="Times New Roman" w:hAnsi="Verdana" w:cs="Times New Roman"/>
          <w:color w:val="000000"/>
          <w:sz w:val="22"/>
          <w:szCs w:val="22"/>
        </w:rPr>
      </w:pPr>
    </w:p>
    <w:p w14:paraId="6EF5F522" w14:textId="77777777" w:rsidR="008F63C6" w:rsidRPr="008D6B31" w:rsidRDefault="008F63C6" w:rsidP="00E07CBB">
      <w:pPr>
        <w:rPr>
          <w:rFonts w:ascii="Verdana" w:eastAsia="Times New Roman" w:hAnsi="Verdana" w:cs="Times New Roman"/>
          <w:color w:val="000000"/>
          <w:sz w:val="22"/>
          <w:szCs w:val="22"/>
        </w:rPr>
      </w:pPr>
    </w:p>
    <w:p w14:paraId="6CCA04DF" w14:textId="77777777" w:rsidR="00E07CBB" w:rsidRPr="008D6B31" w:rsidRDefault="00E07CBB">
      <w:pPr>
        <w:rPr>
          <w:rFonts w:ascii="Verdana" w:hAnsi="Verdana"/>
          <w:sz w:val="22"/>
          <w:szCs w:val="22"/>
        </w:rPr>
      </w:pPr>
    </w:p>
    <w:sectPr w:rsidR="00E07CBB" w:rsidRPr="008D6B31"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Olivia Imner" w:date="2019-02-27T20:26:00Z" w:initials="OI">
    <w:p w14:paraId="3706DDEB" w14:textId="3CFE32BC" w:rsidR="00107CC9" w:rsidRDefault="00107CC9">
      <w:pPr>
        <w:pStyle w:val="Kommentarer"/>
      </w:pPr>
      <w:r>
        <w:rPr>
          <w:rStyle w:val="Kommentarsreferens"/>
        </w:rPr>
        <w:annotationRef/>
      </w:r>
      <w:r>
        <w:t xml:space="preserve">The </w:t>
      </w:r>
      <w:proofErr w:type="spellStart"/>
      <w:r>
        <w:t>structure</w:t>
      </w:r>
      <w:proofErr w:type="spellEnd"/>
      <w:r>
        <w:t xml:space="preserve"> </w:t>
      </w:r>
      <w:proofErr w:type="spellStart"/>
      <w:r>
        <w:t>of</w:t>
      </w:r>
      <w:proofErr w:type="spellEnd"/>
      <w:r>
        <w:t xml:space="preserve"> </w:t>
      </w:r>
      <w:proofErr w:type="spellStart"/>
      <w:r>
        <w:t>this</w:t>
      </w:r>
      <w:proofErr w:type="spellEnd"/>
      <w:r>
        <w:t xml:space="preserve"> </w:t>
      </w:r>
      <w:proofErr w:type="spellStart"/>
      <w:r>
        <w:t>sentance</w:t>
      </w:r>
      <w:proofErr w:type="spellEnd"/>
      <w:r>
        <w:t xml:space="preserve"> is bad</w:t>
      </w:r>
      <w:r w:rsidR="003E7DA7">
        <w:t xml:space="preserve">… and the </w:t>
      </w:r>
      <w:proofErr w:type="spellStart"/>
      <w:r w:rsidR="003E7DA7">
        <w:t>grammar</w:t>
      </w:r>
      <w:proofErr w:type="spellEnd"/>
      <w:r w:rsidR="003E7DA7">
        <w:t xml:space="preserve"> is </w:t>
      </w:r>
      <w:proofErr w:type="spellStart"/>
      <w:r w:rsidR="003E7DA7">
        <w:t>wrong</w:t>
      </w:r>
      <w:proofErr w:type="spellEnd"/>
      <w:r w:rsidR="003E7DA7">
        <w:t>.</w:t>
      </w:r>
    </w:p>
  </w:comment>
  <w:comment w:id="13" w:author="Microsoft Office User" w:date="2019-02-27T15:42:00Z" w:initials="Office">
    <w:p w14:paraId="7933BD3A" w14:textId="1FF435A8" w:rsidR="00107CC9" w:rsidRDefault="00107CC9">
      <w:pPr>
        <w:pStyle w:val="Kommentarer"/>
      </w:pPr>
      <w:r>
        <w:rPr>
          <w:rStyle w:val="Kommentarsreferens"/>
        </w:rPr>
        <w:annotationRef/>
      </w:r>
      <w:r>
        <w:t xml:space="preserve">I </w:t>
      </w:r>
      <w:proofErr w:type="spellStart"/>
      <w:r>
        <w:t>am</w:t>
      </w:r>
      <w:proofErr w:type="spellEnd"/>
      <w:r>
        <w:t xml:space="preserve"> not sure </w:t>
      </w:r>
      <w:proofErr w:type="spellStart"/>
      <w:r>
        <w:t>if</w:t>
      </w:r>
      <w:proofErr w:type="spellEnd"/>
      <w:r>
        <w:t xml:space="preserve"> it is </w:t>
      </w:r>
      <w:proofErr w:type="spellStart"/>
      <w:r>
        <w:t>because</w:t>
      </w:r>
      <w:proofErr w:type="spellEnd"/>
      <w:r>
        <w:t xml:space="preserve"> I </w:t>
      </w:r>
      <w:proofErr w:type="spellStart"/>
      <w:r>
        <w:t>can’t</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 xml:space="preserve"> or not </w:t>
      </w:r>
      <w:proofErr w:type="spellStart"/>
      <w:r>
        <w:t>but</w:t>
      </w:r>
      <w:proofErr w:type="spellEnd"/>
      <w:r>
        <w:t xml:space="preserve">… </w:t>
      </w:r>
      <w:proofErr w:type="spellStart"/>
      <w:r>
        <w:t>this</w:t>
      </w:r>
      <w:proofErr w:type="spellEnd"/>
      <w:r>
        <w:t xml:space="preserve"> </w:t>
      </w:r>
      <w:proofErr w:type="spellStart"/>
      <w:r>
        <w:t>response</w:t>
      </w:r>
      <w:proofErr w:type="spellEnd"/>
      <w:r>
        <w:t xml:space="preserve"> still sounds </w:t>
      </w:r>
      <w:proofErr w:type="spellStart"/>
      <w:r>
        <w:t>weak</w:t>
      </w:r>
      <w:proofErr w:type="spellEnd"/>
      <w:r>
        <w:t xml:space="preserve">. </w:t>
      </w:r>
    </w:p>
    <w:p w14:paraId="6E35C5DA" w14:textId="77777777" w:rsidR="00107CC9" w:rsidRDefault="00107CC9">
      <w:pPr>
        <w:pStyle w:val="Kommentarer"/>
      </w:pPr>
    </w:p>
    <w:p w14:paraId="76BB3270" w14:textId="294D756C" w:rsidR="00107CC9" w:rsidRDefault="00107CC9">
      <w:pPr>
        <w:pStyle w:val="Kommentarer"/>
      </w:pPr>
      <w:r>
        <w:t>Förstås det nu?</w:t>
      </w:r>
    </w:p>
  </w:comment>
  <w:comment w:id="14" w:author="Olivia Imner" w:date="2019-02-27T20:21:00Z" w:initials="OI">
    <w:p w14:paraId="2838B372" w14:textId="0984145B" w:rsidR="00107CC9" w:rsidRDefault="00107CC9">
      <w:pPr>
        <w:pStyle w:val="Kommentarer"/>
      </w:pPr>
      <w:r>
        <w:rPr>
          <w:rStyle w:val="Kommentarsreferens"/>
        </w:rPr>
        <w:annotationRef/>
      </w:r>
      <w:r>
        <w:t xml:space="preserve">”som behövdes för att kunna utreda </w:t>
      </w:r>
      <w:proofErr w:type="spellStart"/>
      <w:r>
        <w:t>förskningsfrågarna</w:t>
      </w:r>
      <w:proofErr w:type="spellEnd"/>
      <w:r>
        <w:t>”</w:t>
      </w:r>
    </w:p>
  </w:comment>
  <w:comment w:id="32" w:author="Microsoft Office User" w:date="2019-02-27T15:08:00Z" w:initials="Office">
    <w:p w14:paraId="4E23F1FC" w14:textId="0215FC8A" w:rsidR="00107CC9" w:rsidRDefault="00107CC9">
      <w:pPr>
        <w:pStyle w:val="Kommentarer"/>
        <w:rPr>
          <w:lang w:val="en-GB"/>
        </w:rPr>
      </w:pPr>
      <w:r>
        <w:rPr>
          <w:rStyle w:val="Kommentarsreferens"/>
        </w:rPr>
        <w:annotationRef/>
      </w:r>
      <w:r w:rsidRPr="005959DD">
        <w:rPr>
          <w:lang w:val="en-GB"/>
        </w:rPr>
        <w:t>Here you want to say that</w:t>
      </w:r>
      <w:r>
        <w:rPr>
          <w:lang w:val="en-GB"/>
        </w:rPr>
        <w:t>:</w:t>
      </w:r>
      <w:r w:rsidRPr="005959DD">
        <w:rPr>
          <w:lang w:val="en-GB"/>
        </w:rPr>
        <w:t xml:space="preserve"> one question was suppose</w:t>
      </w:r>
      <w:r>
        <w:rPr>
          <w:lang w:val="en-GB"/>
        </w:rPr>
        <w:t>d</w:t>
      </w:r>
      <w:r w:rsidRPr="005959DD">
        <w:rPr>
          <w:lang w:val="en-GB"/>
        </w:rPr>
        <w:t xml:space="preserve"> to correspond to several models BUT </w:t>
      </w:r>
      <w:r>
        <w:rPr>
          <w:lang w:val="en-GB"/>
        </w:rPr>
        <w:t xml:space="preserve">only one model was included. </w:t>
      </w:r>
    </w:p>
    <w:p w14:paraId="1605A366" w14:textId="77777777" w:rsidR="00107CC9" w:rsidRDefault="00107CC9">
      <w:pPr>
        <w:pStyle w:val="Kommentarer"/>
        <w:rPr>
          <w:lang w:val="en-GB"/>
        </w:rPr>
      </w:pPr>
    </w:p>
    <w:p w14:paraId="715A4DC1" w14:textId="3065CCD1" w:rsidR="00107CC9" w:rsidRPr="00252D86" w:rsidRDefault="00107CC9">
      <w:pPr>
        <w:pStyle w:val="Kommentarer"/>
        <w:rPr>
          <w:lang w:val="en-GB"/>
        </w:rPr>
      </w:pPr>
      <w:proofErr w:type="spellStart"/>
      <w:r>
        <w:rPr>
          <w:lang w:val="en-GB"/>
        </w:rPr>
        <w:t>Ändrat</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CECC2" w15:done="0"/>
  <w15:commentEx w15:paraId="02CE1B08" w15:done="0"/>
  <w15:commentEx w15:paraId="7933BD3A" w15:done="0"/>
  <w15:commentEx w15:paraId="63B8A314" w15:done="0"/>
  <w15:commentEx w15:paraId="14373A9E" w15:done="0"/>
  <w15:commentEx w15:paraId="243DFA82" w15:done="0"/>
  <w15:commentEx w15:paraId="4E23F1FC" w15:done="0"/>
  <w15:commentEx w15:paraId="2085D9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AppleSystemUIFont">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06EE0"/>
    <w:rsid w:val="00023706"/>
    <w:rsid w:val="00037A14"/>
    <w:rsid w:val="00041759"/>
    <w:rsid w:val="00042727"/>
    <w:rsid w:val="0006082D"/>
    <w:rsid w:val="0009340F"/>
    <w:rsid w:val="000B7E15"/>
    <w:rsid w:val="000E2F69"/>
    <w:rsid w:val="00107CC9"/>
    <w:rsid w:val="00112DA7"/>
    <w:rsid w:val="001716E0"/>
    <w:rsid w:val="001E0AF7"/>
    <w:rsid w:val="002257D9"/>
    <w:rsid w:val="00252D86"/>
    <w:rsid w:val="00256891"/>
    <w:rsid w:val="00267DC4"/>
    <w:rsid w:val="002763C1"/>
    <w:rsid w:val="002F7B8F"/>
    <w:rsid w:val="0031090D"/>
    <w:rsid w:val="00345685"/>
    <w:rsid w:val="00375C22"/>
    <w:rsid w:val="003903B6"/>
    <w:rsid w:val="003A461A"/>
    <w:rsid w:val="003B3C50"/>
    <w:rsid w:val="003C4B8E"/>
    <w:rsid w:val="003E7DA7"/>
    <w:rsid w:val="0042489E"/>
    <w:rsid w:val="00443703"/>
    <w:rsid w:val="00453D7C"/>
    <w:rsid w:val="00471481"/>
    <w:rsid w:val="004B63DD"/>
    <w:rsid w:val="00523684"/>
    <w:rsid w:val="0057651D"/>
    <w:rsid w:val="005959DD"/>
    <w:rsid w:val="005A1F67"/>
    <w:rsid w:val="005C2923"/>
    <w:rsid w:val="005C2B6C"/>
    <w:rsid w:val="005D4A03"/>
    <w:rsid w:val="005E3847"/>
    <w:rsid w:val="00626B51"/>
    <w:rsid w:val="006418C3"/>
    <w:rsid w:val="006623D3"/>
    <w:rsid w:val="006906DB"/>
    <w:rsid w:val="006A16F1"/>
    <w:rsid w:val="006A36A3"/>
    <w:rsid w:val="006A610C"/>
    <w:rsid w:val="006F5581"/>
    <w:rsid w:val="007053BF"/>
    <w:rsid w:val="00725B83"/>
    <w:rsid w:val="00795B65"/>
    <w:rsid w:val="007D51A2"/>
    <w:rsid w:val="007D6A7B"/>
    <w:rsid w:val="007E4A5E"/>
    <w:rsid w:val="007E610D"/>
    <w:rsid w:val="00827942"/>
    <w:rsid w:val="00835320"/>
    <w:rsid w:val="008632CC"/>
    <w:rsid w:val="00871890"/>
    <w:rsid w:val="00887C1A"/>
    <w:rsid w:val="008D12EB"/>
    <w:rsid w:val="008D6B31"/>
    <w:rsid w:val="008D71DD"/>
    <w:rsid w:val="008F63C6"/>
    <w:rsid w:val="00975781"/>
    <w:rsid w:val="009B0723"/>
    <w:rsid w:val="009E5A53"/>
    <w:rsid w:val="009F79A7"/>
    <w:rsid w:val="00A20A87"/>
    <w:rsid w:val="00A23C66"/>
    <w:rsid w:val="00A36D45"/>
    <w:rsid w:val="00A97EBB"/>
    <w:rsid w:val="00AD3E01"/>
    <w:rsid w:val="00B07B45"/>
    <w:rsid w:val="00B350CB"/>
    <w:rsid w:val="00B63E4C"/>
    <w:rsid w:val="00B81998"/>
    <w:rsid w:val="00BF381A"/>
    <w:rsid w:val="00C5208C"/>
    <w:rsid w:val="00C54061"/>
    <w:rsid w:val="00C55E5F"/>
    <w:rsid w:val="00C80673"/>
    <w:rsid w:val="00D2419A"/>
    <w:rsid w:val="00D769EC"/>
    <w:rsid w:val="00DA652E"/>
    <w:rsid w:val="00DE16D9"/>
    <w:rsid w:val="00E07CBB"/>
    <w:rsid w:val="00E13289"/>
    <w:rsid w:val="00E334E5"/>
    <w:rsid w:val="00E70709"/>
    <w:rsid w:val="00EA5FC2"/>
    <w:rsid w:val="00EA6412"/>
    <w:rsid w:val="00EB2A08"/>
    <w:rsid w:val="00EB3014"/>
    <w:rsid w:val="00F416EE"/>
    <w:rsid w:val="00F53EB6"/>
    <w:rsid w:val="00F57941"/>
    <w:rsid w:val="00F61367"/>
    <w:rsid w:val="00F672B0"/>
    <w:rsid w:val="00F87D30"/>
    <w:rsid w:val="00FA49F7"/>
    <w:rsid w:val="00FD717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3B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2262</Words>
  <Characters>11992</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33</cp:revision>
  <dcterms:created xsi:type="dcterms:W3CDTF">2019-02-25T16:00:00Z</dcterms:created>
  <dcterms:modified xsi:type="dcterms:W3CDTF">2019-02-27T19:29:00Z</dcterms:modified>
</cp:coreProperties>
</file>