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bookmarkStart w:id="0" w:name="_GoBack"/>
      <w:bookmarkEnd w:id="0"/>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B25DE1" w:rsidRPr="008E27F5" w:rsidRDefault="00B25DE1"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B25DE1" w:rsidRPr="008E27F5" w:rsidRDefault="00B25DE1" w:rsidP="00037FAA">
                            <w:pPr>
                              <w:pStyle w:val="TextBox"/>
                            </w:pPr>
                            <w:r>
                              <w:t>Examensarbete 15</w:t>
                            </w:r>
                            <w:r w:rsidRPr="008E27F5">
                              <w:t xml:space="preserve"> </w:t>
                            </w:r>
                            <w:proofErr w:type="spellStart"/>
                            <w:r w:rsidRPr="008E27F5">
                              <w:t>hp</w:t>
                            </w:r>
                            <w:proofErr w:type="spellEnd"/>
                          </w:p>
                          <w:p w14:paraId="56A2FF78" w14:textId="77777777" w:rsidR="00B25DE1" w:rsidRPr="008E27F5" w:rsidRDefault="00B25DE1" w:rsidP="00804337">
                            <w:pPr>
                              <w:pStyle w:val="TextBox"/>
                            </w:pPr>
                            <w:r w:rsidRPr="008E27F5">
                              <w:t>Data- och systemvetenskap</w:t>
                            </w:r>
                          </w:p>
                          <w:p w14:paraId="462F7AFB" w14:textId="3C4D274A" w:rsidR="00B25DE1" w:rsidRDefault="00B25DE1" w:rsidP="008E27F5">
                            <w:pPr>
                              <w:pStyle w:val="Textruta"/>
                            </w:pPr>
                            <w:r>
                              <w:t xml:space="preserve">Kurs- eller utbildningsprogram (180 </w:t>
                            </w:r>
                            <w:proofErr w:type="spellStart"/>
                            <w:r>
                              <w:t>hp</w:t>
                            </w:r>
                            <w:proofErr w:type="spellEnd"/>
                            <w:r>
                              <w:t xml:space="preserve">) </w:t>
                            </w:r>
                          </w:p>
                          <w:p w14:paraId="268DC79A" w14:textId="68801260" w:rsidR="00B25DE1" w:rsidRDefault="00B25DE1" w:rsidP="008E27F5">
                            <w:pPr>
                              <w:pStyle w:val="Textruta"/>
                            </w:pPr>
                            <w:r>
                              <w:t>Höst-/Vårterminen 2018</w:t>
                            </w:r>
                          </w:p>
                          <w:p w14:paraId="282F1F4F" w14:textId="254EEACC" w:rsidR="00B25DE1" w:rsidRDefault="00B25DE1" w:rsidP="008E27F5">
                            <w:pPr>
                              <w:pStyle w:val="Textruta"/>
                            </w:pPr>
                            <w:r>
                              <w:t>Handledare: Robert Ramberg</w:t>
                            </w:r>
                          </w:p>
                          <w:p w14:paraId="32D0F4AA" w14:textId="77777777" w:rsidR="00B25DE1" w:rsidRDefault="00B25DE1" w:rsidP="008E27F5">
                            <w:pPr>
                              <w:pStyle w:val="Textruta"/>
                            </w:pPr>
                            <w:r>
                              <w:t>Granskare: Förnamn Efternamn</w:t>
                            </w:r>
                          </w:p>
                          <w:p w14:paraId="1546E4DE" w14:textId="6AB17E73" w:rsidR="00B25DE1" w:rsidRPr="00ED1E02" w:rsidRDefault="00B25DE1"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B25DE1" w:rsidRPr="00883298" w:rsidRDefault="00B25DE1"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277F19" w:rsidRPr="008E27F5" w:rsidRDefault="00277F1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77F19" w:rsidRPr="008E27F5" w:rsidRDefault="00277F19" w:rsidP="00037FAA">
                      <w:pPr>
                        <w:pStyle w:val="TextBox"/>
                      </w:pPr>
                      <w:r>
                        <w:t>Examensarbete 15</w:t>
                      </w:r>
                      <w:r w:rsidRPr="008E27F5">
                        <w:t xml:space="preserve"> </w:t>
                      </w:r>
                      <w:proofErr w:type="spellStart"/>
                      <w:r w:rsidRPr="008E27F5">
                        <w:t>hp</w:t>
                      </w:r>
                      <w:proofErr w:type="spellEnd"/>
                    </w:p>
                    <w:p w14:paraId="56A2FF78" w14:textId="77777777" w:rsidR="00277F19" w:rsidRPr="008E27F5" w:rsidRDefault="00277F19" w:rsidP="00804337">
                      <w:pPr>
                        <w:pStyle w:val="TextBox"/>
                      </w:pPr>
                      <w:r w:rsidRPr="008E27F5">
                        <w:t>Data- och systemvetenskap</w:t>
                      </w:r>
                    </w:p>
                    <w:p w14:paraId="462F7AFB" w14:textId="3C4D274A" w:rsidR="00277F19" w:rsidRDefault="00277F19" w:rsidP="008E27F5">
                      <w:pPr>
                        <w:pStyle w:val="Textruta"/>
                      </w:pPr>
                      <w:r>
                        <w:t xml:space="preserve">Kurs- eller utbildningsprogram (180 </w:t>
                      </w:r>
                      <w:proofErr w:type="spellStart"/>
                      <w:r>
                        <w:t>hp</w:t>
                      </w:r>
                      <w:proofErr w:type="spellEnd"/>
                      <w:r>
                        <w:t xml:space="preserve">) </w:t>
                      </w:r>
                    </w:p>
                    <w:p w14:paraId="268DC79A" w14:textId="68801260" w:rsidR="00277F19" w:rsidRDefault="00277F19" w:rsidP="008E27F5">
                      <w:pPr>
                        <w:pStyle w:val="Textruta"/>
                      </w:pPr>
                      <w:r>
                        <w:t>Höst-/Vårterminen 2018</w:t>
                      </w:r>
                    </w:p>
                    <w:p w14:paraId="282F1F4F" w14:textId="254EEACC" w:rsidR="00277F19" w:rsidRDefault="00277F19" w:rsidP="008E27F5">
                      <w:pPr>
                        <w:pStyle w:val="Textruta"/>
                      </w:pPr>
                      <w:r>
                        <w:t>Handledare: Robert Ramberg</w:t>
                      </w:r>
                    </w:p>
                    <w:p w14:paraId="32D0F4AA" w14:textId="77777777" w:rsidR="00277F19" w:rsidRDefault="00277F19" w:rsidP="008E27F5">
                      <w:pPr>
                        <w:pStyle w:val="Textruta"/>
                      </w:pPr>
                      <w:r>
                        <w:t>Granskare: Förnamn Efternamn</w:t>
                      </w:r>
                    </w:p>
                    <w:p w14:paraId="1546E4DE" w14:textId="6AB17E73" w:rsidR="00277F19" w:rsidRPr="00ED1E02" w:rsidRDefault="00277F1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77F19" w:rsidRPr="00883298" w:rsidRDefault="00277F19"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B25DE1">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1" w:name="_Toc389219412"/>
      <w:commentRangeStart w:id="2"/>
      <w:r w:rsidRPr="00A472AD">
        <w:rPr>
          <w:lang w:val="sv-SE"/>
        </w:rPr>
        <w:t>I</w:t>
      </w:r>
      <w:r w:rsidR="00A70CEE">
        <w:rPr>
          <w:lang w:val="sv-SE"/>
        </w:rPr>
        <w:t>n</w:t>
      </w:r>
      <w:r w:rsidR="00790998">
        <w:rPr>
          <w:lang w:val="sv-SE"/>
        </w:rPr>
        <w:t>troduktion</w:t>
      </w:r>
      <w:bookmarkEnd w:id="1"/>
      <w:r w:rsidR="00A70CEE">
        <w:rPr>
          <w:lang w:val="sv-SE"/>
        </w:rPr>
        <w:t xml:space="preserve"> </w:t>
      </w:r>
      <w:commentRangeEnd w:id="2"/>
      <w:r w:rsidR="0022459E">
        <w:rPr>
          <w:rStyle w:val="Kommentarsreferens"/>
          <w:rFonts w:ascii="Times New Roman" w:eastAsiaTheme="minorHAnsi" w:hAnsi="Times New Roman" w:cstheme="minorBidi"/>
          <w:bCs w:val="0"/>
          <w:color w:val="auto"/>
          <w:lang w:val="sv-SE"/>
        </w:rPr>
        <w:commentReference w:id="2"/>
      </w:r>
    </w:p>
    <w:p w14:paraId="37C4602F" w14:textId="7E2FB4E3" w:rsidR="00C322F1" w:rsidRDefault="00221283" w:rsidP="00120C38">
      <w:pPr>
        <w:pStyle w:val="Brdtext"/>
        <w:rPr>
          <w:ins w:id="3" w:author="Olivia Imner" w:date="2018-06-10T08:36:00Z"/>
        </w:rPr>
      </w:pPr>
      <w:ins w:id="4" w:author="Olivia Imner" w:date="2018-06-10T09:23:00Z">
        <w:r>
          <w:t xml:space="preserve">Abstract: </w:t>
        </w:r>
        <w:proofErr w:type="gramStart"/>
        <w:r>
          <w:t>…</w:t>
        </w:r>
        <w:proofErr w:type="spellStart"/>
        <w:r>
          <w:t>Some</w:t>
        </w:r>
        <w:proofErr w:type="spellEnd"/>
        <w:proofErr w:type="gramEnd"/>
        <w:r>
          <w:t xml:space="preserve"> </w:t>
        </w:r>
        <w:proofErr w:type="spellStart"/>
        <w:r>
          <w:t>sentances</w:t>
        </w:r>
        <w:proofErr w:type="spellEnd"/>
        <w:r>
          <w:t xml:space="preserve"> </w:t>
        </w:r>
        <w:proofErr w:type="spellStart"/>
        <w:r>
          <w:t>defining</w:t>
        </w:r>
        <w:proofErr w:type="spellEnd"/>
        <w:r>
          <w:t xml:space="preserve"> e-learning and </w:t>
        </w:r>
        <w:proofErr w:type="spellStart"/>
        <w:r>
          <w:t>indicating</w:t>
        </w:r>
        <w:proofErr w:type="spellEnd"/>
        <w:r>
          <w:t xml:space="preserve"> </w:t>
        </w:r>
        <w:proofErr w:type="spellStart"/>
        <w:r>
          <w:t>its</w:t>
        </w:r>
        <w:proofErr w:type="spellEnd"/>
        <w:r>
          <w:t xml:space="preserve"> </w:t>
        </w:r>
        <w:proofErr w:type="spellStart"/>
        <w:r>
          <w:t>growing</w:t>
        </w:r>
        <w:proofErr w:type="spellEnd"/>
        <w:r>
          <w:t xml:space="preserve"> </w:t>
        </w:r>
        <w:proofErr w:type="spellStart"/>
        <w:r>
          <w:t>utilization</w:t>
        </w:r>
        <w:proofErr w:type="spellEnd"/>
        <w:r>
          <w:t xml:space="preserve">… </w:t>
        </w:r>
      </w:ins>
      <w:ins w:id="5" w:author="Olivia Imner" w:date="2018-06-10T09:19:00Z">
        <w:r w:rsidR="005966BA">
          <w:t xml:space="preserve">I takt med ökade användning av e-learning har forskning av pedagogik </w:t>
        </w:r>
        <w:proofErr w:type="spellStart"/>
        <w:r w:rsidR="005966BA">
          <w:t>modeler</w:t>
        </w:r>
        <w:proofErr w:type="spellEnd"/>
        <w:r w:rsidR="005966BA">
          <w:t xml:space="preserve"> anpassade för e-kurser också utvecklats och används ofta hos </w:t>
        </w:r>
        <w:proofErr w:type="spellStart"/>
        <w:r w:rsidR="005966BA">
          <w:t>ELC</w:t>
        </w:r>
        <w:proofErr w:type="spellEnd"/>
        <w:r w:rsidR="005966BA">
          <w:t xml:space="preserve"> som en plattform att bygga kurspedagogiken på.</w:t>
        </w:r>
      </w:ins>
      <w:ins w:id="6" w:author="Olivia Imner" w:date="2018-06-10T08:36:00Z">
        <w:r w:rsidR="005966BA">
          <w:t xml:space="preserve"> </w:t>
        </w:r>
        <w:proofErr w:type="spellStart"/>
        <w:r w:rsidR="00C322F1">
          <w:t>Working</w:t>
        </w:r>
        <w:proofErr w:type="spellEnd"/>
        <w:r w:rsidR="00C322F1">
          <w:t xml:space="preserve"> from a </w:t>
        </w:r>
        <w:proofErr w:type="spellStart"/>
        <w:r w:rsidR="00C322F1">
          <w:t>pedagogic</w:t>
        </w:r>
        <w:proofErr w:type="spellEnd"/>
        <w:r w:rsidR="00C322F1">
          <w:t xml:space="preserve"> </w:t>
        </w:r>
        <w:proofErr w:type="spellStart"/>
        <w:r w:rsidR="00C322F1">
          <w:t>model</w:t>
        </w:r>
        <w:proofErr w:type="spellEnd"/>
        <w:r w:rsidR="00C322F1">
          <w:t xml:space="preserve"> </w:t>
        </w:r>
        <w:proofErr w:type="spellStart"/>
        <w:r w:rsidR="00C322F1">
          <w:t>specifically</w:t>
        </w:r>
        <w:proofErr w:type="spellEnd"/>
        <w:r w:rsidR="00C322F1">
          <w:t xml:space="preserve"> </w:t>
        </w:r>
        <w:proofErr w:type="spellStart"/>
        <w:r w:rsidR="00C322F1">
          <w:t>designed</w:t>
        </w:r>
        <w:proofErr w:type="spellEnd"/>
        <w:r w:rsidR="00C322F1">
          <w:t xml:space="preserve"> for e-learning </w:t>
        </w:r>
        <w:proofErr w:type="spellStart"/>
        <w:r w:rsidR="00C322F1">
          <w:t>provides</w:t>
        </w:r>
        <w:proofErr w:type="spellEnd"/>
        <w:r w:rsidR="00C322F1">
          <w:t xml:space="preserve"> a strong </w:t>
        </w:r>
        <w:proofErr w:type="spellStart"/>
        <w:r w:rsidR="00C322F1">
          <w:t>framework</w:t>
        </w:r>
        <w:proofErr w:type="spellEnd"/>
        <w:r w:rsidR="00C322F1">
          <w:t xml:space="preserve"> from </w:t>
        </w:r>
        <w:proofErr w:type="spellStart"/>
        <w:r w:rsidR="00C322F1">
          <w:t>which</w:t>
        </w:r>
        <w:proofErr w:type="spellEnd"/>
        <w:r w:rsidR="00C322F1">
          <w:t xml:space="preserve"> </w:t>
        </w:r>
        <w:proofErr w:type="spellStart"/>
        <w:r w:rsidR="00C322F1">
          <w:t>to</w:t>
        </w:r>
        <w:proofErr w:type="spellEnd"/>
        <w:r w:rsidR="00C322F1">
          <w:t xml:space="preserve"> </w:t>
        </w:r>
        <w:proofErr w:type="spellStart"/>
        <w:r w:rsidR="00C322F1">
          <w:t>further</w:t>
        </w:r>
        <w:proofErr w:type="spellEnd"/>
        <w:r w:rsidR="00C322F1">
          <w:t xml:space="preserve"> </w:t>
        </w:r>
        <w:proofErr w:type="spellStart"/>
        <w:r w:rsidR="00C322F1">
          <w:t>build</w:t>
        </w:r>
        <w:proofErr w:type="spellEnd"/>
        <w:r w:rsidR="00C322F1">
          <w:t xml:space="preserve"> the e-learning </w:t>
        </w:r>
        <w:proofErr w:type="spellStart"/>
        <w:r w:rsidR="00C322F1">
          <w:t>course</w:t>
        </w:r>
        <w:proofErr w:type="spellEnd"/>
        <w:r w:rsidR="00C322F1">
          <w:t xml:space="preserve"> </w:t>
        </w:r>
        <w:proofErr w:type="spellStart"/>
        <w:r w:rsidR="00C322F1">
          <w:t>according</w:t>
        </w:r>
        <w:proofErr w:type="spellEnd"/>
        <w:r w:rsidR="00C322F1">
          <w:t xml:space="preserve"> </w:t>
        </w:r>
        <w:proofErr w:type="spellStart"/>
        <w:r w:rsidR="00C322F1">
          <w:t>to</w:t>
        </w:r>
        <w:proofErr w:type="spellEnd"/>
        <w:r w:rsidR="00C322F1">
          <w:t xml:space="preserve"> the </w:t>
        </w:r>
        <w:proofErr w:type="spellStart"/>
        <w:r w:rsidR="00C322F1">
          <w:t>needs</w:t>
        </w:r>
        <w:proofErr w:type="spellEnd"/>
        <w:r w:rsidR="00C322F1">
          <w:t xml:space="preserve"> </w:t>
        </w:r>
        <w:proofErr w:type="spellStart"/>
        <w:r w:rsidR="00C322F1">
          <w:t>of</w:t>
        </w:r>
        <w:proofErr w:type="spellEnd"/>
        <w:r w:rsidR="00C322F1">
          <w:t xml:space="preserve"> the </w:t>
        </w:r>
        <w:proofErr w:type="spellStart"/>
        <w:r w:rsidR="00C322F1">
          <w:t>company</w:t>
        </w:r>
        <w:proofErr w:type="spellEnd"/>
        <w:r w:rsidR="00C322F1">
          <w:t xml:space="preserve"> for </w:t>
        </w:r>
        <w:proofErr w:type="spellStart"/>
        <w:r w:rsidR="00C322F1">
          <w:t>which</w:t>
        </w:r>
        <w:proofErr w:type="spellEnd"/>
        <w:r w:rsidR="00C322F1">
          <w:t xml:space="preserve"> the </w:t>
        </w:r>
        <w:proofErr w:type="spellStart"/>
        <w:r w:rsidR="00C322F1">
          <w:t>course</w:t>
        </w:r>
        <w:proofErr w:type="spellEnd"/>
        <w:r w:rsidR="00C322F1">
          <w:t xml:space="preserve"> is </w:t>
        </w:r>
        <w:proofErr w:type="spellStart"/>
        <w:r w:rsidR="00C322F1">
          <w:t>designed</w:t>
        </w:r>
        <w:proofErr w:type="spellEnd"/>
        <w:r w:rsidR="00C322F1">
          <w:t xml:space="preserve">. </w:t>
        </w:r>
        <w:proofErr w:type="spellStart"/>
        <w:r w:rsidR="00C322F1">
          <w:t>Furthermore</w:t>
        </w:r>
        <w:proofErr w:type="spellEnd"/>
        <w:r w:rsidR="00C322F1">
          <w:t xml:space="preserve">, it </w:t>
        </w:r>
        <w:proofErr w:type="spellStart"/>
        <w:r w:rsidR="00C322F1">
          <w:t>provides</w:t>
        </w:r>
        <w:proofErr w:type="spellEnd"/>
        <w:r w:rsidR="00C322F1">
          <w:t xml:space="preserve"> </w:t>
        </w:r>
        <w:proofErr w:type="spellStart"/>
        <w:r w:rsidR="00C322F1">
          <w:t>specific</w:t>
        </w:r>
        <w:proofErr w:type="spellEnd"/>
        <w:r w:rsidR="00C322F1">
          <w:t xml:space="preserve"> </w:t>
        </w:r>
        <w:proofErr w:type="spellStart"/>
        <w:r w:rsidR="00C322F1">
          <w:t>goals</w:t>
        </w:r>
        <w:proofErr w:type="spellEnd"/>
        <w:r w:rsidR="00C322F1">
          <w:t xml:space="preserve"> </w:t>
        </w:r>
        <w:proofErr w:type="spellStart"/>
        <w:r w:rsidR="00C322F1">
          <w:t>which</w:t>
        </w:r>
        <w:proofErr w:type="spellEnd"/>
        <w:r w:rsidR="00C322F1">
          <w:t xml:space="preserve">, in </w:t>
        </w:r>
        <w:proofErr w:type="spellStart"/>
        <w:r w:rsidR="00C322F1">
          <w:t>hindsight</w:t>
        </w:r>
        <w:proofErr w:type="spellEnd"/>
        <w:r w:rsidR="00C322F1">
          <w:t xml:space="preserve">, </w:t>
        </w:r>
        <w:proofErr w:type="spellStart"/>
        <w:r w:rsidR="00C322F1">
          <w:t>can</w:t>
        </w:r>
        <w:proofErr w:type="spellEnd"/>
        <w:r w:rsidR="00C322F1">
          <w:t xml:space="preserve"> be </w:t>
        </w:r>
        <w:proofErr w:type="spellStart"/>
        <w:r w:rsidR="00C322F1">
          <w:t>effectivley</w:t>
        </w:r>
        <w:proofErr w:type="spellEnd"/>
        <w:r w:rsidR="00C322F1">
          <w:t xml:space="preserve"> </w:t>
        </w:r>
        <w:proofErr w:type="spellStart"/>
        <w:r w:rsidR="00C322F1">
          <w:t>evaluated</w:t>
        </w:r>
        <w:proofErr w:type="spellEnd"/>
        <w:r w:rsidR="00C322F1">
          <w:t xml:space="preserve"> by the </w:t>
        </w:r>
      </w:ins>
      <w:proofErr w:type="spellStart"/>
      <w:ins w:id="7" w:author="Olivia Imner" w:date="2018-06-10T09:22:00Z">
        <w:r>
          <w:t>course</w:t>
        </w:r>
        <w:proofErr w:type="spellEnd"/>
        <w:r>
          <w:t xml:space="preserve"> </w:t>
        </w:r>
      </w:ins>
      <w:ins w:id="8" w:author="Olivia Imner" w:date="2018-06-10T08:36:00Z">
        <w:r w:rsidR="00C322F1">
          <w:t xml:space="preserve">designing </w:t>
        </w:r>
        <w:proofErr w:type="spellStart"/>
        <w:r w:rsidR="00C322F1">
          <w:t>company</w:t>
        </w:r>
        <w:proofErr w:type="spellEnd"/>
        <w:r w:rsidR="00C322F1">
          <w:t xml:space="preserve"> </w:t>
        </w:r>
        <w:proofErr w:type="spellStart"/>
        <w:r w:rsidR="00C322F1">
          <w:t>to</w:t>
        </w:r>
        <w:proofErr w:type="spellEnd"/>
        <w:r w:rsidR="00C322F1">
          <w:t xml:space="preserve"> </w:t>
        </w:r>
        <w:proofErr w:type="spellStart"/>
        <w:r w:rsidR="00C322F1">
          <w:t>provide</w:t>
        </w:r>
        <w:proofErr w:type="spellEnd"/>
        <w:r w:rsidR="00C322F1">
          <w:t xml:space="preserve"> </w:t>
        </w:r>
        <w:proofErr w:type="spellStart"/>
        <w:r w:rsidR="00C322F1">
          <w:t>concreate</w:t>
        </w:r>
        <w:proofErr w:type="spellEnd"/>
        <w:r w:rsidR="00C322F1">
          <w:t xml:space="preserve"> information </w:t>
        </w:r>
        <w:proofErr w:type="spellStart"/>
        <w:r w:rsidR="00C322F1">
          <w:t>regarding</w:t>
        </w:r>
        <w:proofErr w:type="spellEnd"/>
        <w:r w:rsidR="00C322F1">
          <w:t xml:space="preserve"> the </w:t>
        </w:r>
        <w:proofErr w:type="spellStart"/>
        <w:r w:rsidR="00C322F1">
          <w:t>qu</w:t>
        </w:r>
        <w:r>
          <w:t>ality</w:t>
        </w:r>
        <w:proofErr w:type="spellEnd"/>
        <w:r>
          <w:t xml:space="preserve"> </w:t>
        </w:r>
        <w:proofErr w:type="spellStart"/>
        <w:r>
          <w:t>of</w:t>
        </w:r>
        <w:proofErr w:type="spellEnd"/>
        <w:r>
          <w:t xml:space="preserve"> the </w:t>
        </w:r>
        <w:proofErr w:type="spellStart"/>
        <w:r>
          <w:t>delievered</w:t>
        </w:r>
        <w:proofErr w:type="spellEnd"/>
        <w:r>
          <w:t xml:space="preserve"> </w:t>
        </w:r>
        <w:proofErr w:type="spellStart"/>
        <w:r>
          <w:t>product</w:t>
        </w:r>
        <w:proofErr w:type="spellEnd"/>
        <w:r>
          <w:t>.</w:t>
        </w:r>
      </w:ins>
      <w:ins w:id="9" w:author="Olivia Imner" w:date="2018-06-10T09:22:00Z">
        <w:r>
          <w:t xml:space="preserve"> In </w:t>
        </w:r>
        <w:proofErr w:type="spellStart"/>
        <w:r>
          <w:t>this</w:t>
        </w:r>
        <w:proofErr w:type="spellEnd"/>
        <w:r>
          <w:t xml:space="preserve"> </w:t>
        </w:r>
        <w:proofErr w:type="spellStart"/>
        <w:r>
          <w:t>study</w:t>
        </w:r>
      </w:ins>
      <w:proofErr w:type="spellEnd"/>
      <w:ins w:id="10" w:author="Olivia Imner" w:date="2018-06-10T09:23:00Z">
        <w:r>
          <w:t xml:space="preserve"> </w:t>
        </w:r>
        <w:proofErr w:type="spellStart"/>
        <w:r>
          <w:t>we</w:t>
        </w:r>
        <w:proofErr w:type="spellEnd"/>
        <w:r>
          <w:t>…</w:t>
        </w:r>
      </w:ins>
    </w:p>
    <w:p w14:paraId="0DF9EA71" w14:textId="7C90CA7E"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F4203C">
        <w:t>Det är en ständig process att utbilda personalen men p</w:t>
      </w:r>
      <w:r w:rsidR="00C33DA6">
        <w:t xml:space="preserve">ersonalutbildningar är </w:t>
      </w:r>
      <w:commentRangeStart w:id="11"/>
      <w:r w:rsidR="00C33DA6">
        <w:t xml:space="preserve">ibland svårt att finna tid till och är kostsamma </w:t>
      </w:r>
      <w:commentRangeEnd w:id="11"/>
      <w:r w:rsidR="0082508C">
        <w:rPr>
          <w:rStyle w:val="Kommentarsreferens"/>
          <w:rFonts w:eastAsiaTheme="minorHAnsi" w:cstheme="minorBidi"/>
          <w:lang w:eastAsia="en-US"/>
        </w:rPr>
        <w:commentReference w:id="11"/>
      </w:r>
      <w:r w:rsidR="00C33DA6">
        <w:t xml:space="preserve">därför de ofta är lärarledda. </w:t>
      </w:r>
      <w:r w:rsidR="00F4203C">
        <w:t>U</w:t>
      </w:r>
      <w:r w:rsidR="000C7C9C">
        <w:t xml:space="preserve">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 xml:space="preserve">distans undervisning </w:t>
      </w:r>
      <w:ins w:id="12" w:author="Olivia Imner" w:date="2018-06-10T08:06:00Z">
        <w:r w:rsidR="003E6D97">
          <w:t xml:space="preserve">i form </w:t>
        </w:r>
      </w:ins>
      <w:r w:rsidR="0090274D">
        <w:t>av</w:t>
      </w:r>
      <w:r w:rsidR="00F3497F">
        <w:t xml:space="preserve"> </w:t>
      </w:r>
      <w:r w:rsidR="002451CE">
        <w:t>e</w:t>
      </w:r>
      <w:r w:rsidR="006B2F82">
        <w:t xml:space="preserve">lektroniskt lärande (e-lärande) </w:t>
      </w:r>
      <w:r w:rsidR="006A6F87">
        <w:t xml:space="preserve">med hjälp av </w:t>
      </w:r>
      <w:r w:rsidR="00F3497F">
        <w:t>internet</w:t>
      </w:r>
      <w:r w:rsidR="0070659A">
        <w:t>.</w:t>
      </w:r>
      <w:ins w:id="13" w:author="Olivia Imner" w:date="2018-06-10T08:36:00Z">
        <w:r w:rsidR="00C322F1">
          <w:t xml:space="preserve"> </w:t>
        </w:r>
        <w:proofErr w:type="spellStart"/>
        <w:r w:rsidR="00C322F1">
          <w:t>Often</w:t>
        </w:r>
        <w:proofErr w:type="spellEnd"/>
        <w:r w:rsidR="00C322F1">
          <w:t xml:space="preserve">, e-learning </w:t>
        </w:r>
        <w:proofErr w:type="spellStart"/>
        <w:r w:rsidR="00C322F1">
          <w:t>courses</w:t>
        </w:r>
        <w:proofErr w:type="spellEnd"/>
        <w:r w:rsidR="00C322F1">
          <w:t xml:space="preserve"> </w:t>
        </w:r>
        <w:proofErr w:type="spellStart"/>
        <w:r w:rsidR="00C322F1">
          <w:t>are</w:t>
        </w:r>
        <w:proofErr w:type="spellEnd"/>
        <w:r w:rsidR="00C322F1">
          <w:t xml:space="preserve"> </w:t>
        </w:r>
        <w:proofErr w:type="spellStart"/>
        <w:r w:rsidR="00C322F1">
          <w:t>designed</w:t>
        </w:r>
        <w:proofErr w:type="spellEnd"/>
        <w:r w:rsidR="00C322F1">
          <w:t xml:space="preserve"> by </w:t>
        </w:r>
        <w:proofErr w:type="spellStart"/>
        <w:r w:rsidR="00C322F1">
          <w:t>specialized</w:t>
        </w:r>
        <w:proofErr w:type="spellEnd"/>
        <w:r w:rsidR="00C322F1">
          <w:t xml:space="preserve"> e-learning </w:t>
        </w:r>
        <w:proofErr w:type="spellStart"/>
        <w:r w:rsidR="00C322F1">
          <w:t>companies</w:t>
        </w:r>
        <w:proofErr w:type="spellEnd"/>
        <w:r w:rsidR="00C322F1">
          <w:t xml:space="preserve"> </w:t>
        </w:r>
      </w:ins>
      <w:ins w:id="14" w:author="Olivia Imner" w:date="2018-06-10T08:37:00Z">
        <w:r w:rsidR="00C322F1">
          <w:t>(</w:t>
        </w:r>
        <w:commentRangeStart w:id="15"/>
        <w:proofErr w:type="spellStart"/>
        <w:r w:rsidR="00C322F1">
          <w:t>ELC</w:t>
        </w:r>
      </w:ins>
      <w:commentRangeEnd w:id="15"/>
      <w:proofErr w:type="spellEnd"/>
      <w:ins w:id="16" w:author="Olivia Imner" w:date="2018-06-10T08:40:00Z">
        <w:r w:rsidR="00C322F1">
          <w:rPr>
            <w:rStyle w:val="Kommentarsreferens"/>
            <w:rFonts w:eastAsiaTheme="minorHAnsi" w:cstheme="minorBidi"/>
            <w:lang w:eastAsia="en-US"/>
          </w:rPr>
          <w:commentReference w:id="15"/>
        </w:r>
      </w:ins>
      <w:ins w:id="18" w:author="Olivia Imner" w:date="2018-06-10T08:37:00Z">
        <w:r w:rsidR="00C322F1">
          <w:t xml:space="preserve">) </w:t>
        </w:r>
      </w:ins>
      <w:proofErr w:type="spellStart"/>
      <w:ins w:id="19" w:author="Olivia Imner" w:date="2018-06-10T08:36:00Z">
        <w:r w:rsidR="00C322F1">
          <w:t>which</w:t>
        </w:r>
        <w:proofErr w:type="spellEnd"/>
        <w:r w:rsidR="00C322F1">
          <w:t xml:space="preserve"> </w:t>
        </w:r>
        <w:proofErr w:type="spellStart"/>
        <w:r w:rsidR="00C322F1">
          <w:t>are</w:t>
        </w:r>
        <w:proofErr w:type="spellEnd"/>
        <w:r w:rsidR="00C322F1">
          <w:t xml:space="preserve"> </w:t>
        </w:r>
        <w:proofErr w:type="spellStart"/>
        <w:r w:rsidR="00C322F1">
          <w:t>employed</w:t>
        </w:r>
        <w:proofErr w:type="spellEnd"/>
        <w:r w:rsidR="00C322F1">
          <w:t xml:space="preserve"> by </w:t>
        </w:r>
      </w:ins>
      <w:proofErr w:type="spellStart"/>
      <w:ins w:id="20" w:author="Olivia Imner" w:date="2018-06-10T08:38:00Z">
        <w:r w:rsidR="00C322F1">
          <w:t>companies</w:t>
        </w:r>
        <w:proofErr w:type="spellEnd"/>
        <w:r w:rsidR="00C322F1">
          <w:t xml:space="preserve"> </w:t>
        </w:r>
      </w:ins>
      <w:proofErr w:type="spellStart"/>
      <w:ins w:id="21" w:author="Olivia Imner" w:date="2018-06-10T10:04:00Z">
        <w:r w:rsidR="0043266A" w:rsidRPr="0043266A">
          <w:t>desiring</w:t>
        </w:r>
        <w:proofErr w:type="spellEnd"/>
        <w:r w:rsidR="0043266A" w:rsidRPr="0043266A">
          <w:t xml:space="preserve"> </w:t>
        </w:r>
      </w:ins>
      <w:proofErr w:type="spellStart"/>
      <w:ins w:id="22" w:author="Olivia Imner" w:date="2018-06-10T08:38:00Z">
        <w:r w:rsidR="00C322F1">
          <w:t>to</w:t>
        </w:r>
        <w:proofErr w:type="spellEnd"/>
        <w:r w:rsidR="00C322F1">
          <w:t xml:space="preserve"> </w:t>
        </w:r>
        <w:proofErr w:type="spellStart"/>
        <w:r w:rsidR="00C322F1">
          <w:t>educate</w:t>
        </w:r>
        <w:proofErr w:type="spellEnd"/>
        <w:r w:rsidR="00C322F1">
          <w:t xml:space="preserve"> </w:t>
        </w:r>
        <w:proofErr w:type="spellStart"/>
        <w:r w:rsidR="00C322F1">
          <w:t>their</w:t>
        </w:r>
        <w:proofErr w:type="spellEnd"/>
        <w:r w:rsidR="00C322F1">
          <w:t xml:space="preserve"> </w:t>
        </w:r>
        <w:proofErr w:type="spellStart"/>
        <w:r w:rsidR="00C322F1">
          <w:t>employees</w:t>
        </w:r>
      </w:ins>
      <w:proofErr w:type="spellEnd"/>
      <w:ins w:id="23" w:author="Olivia Imner" w:date="2018-06-10T08:48:00Z">
        <w:r w:rsidR="00C91FA4">
          <w:t xml:space="preserve"> </w:t>
        </w:r>
        <w:proofErr w:type="spellStart"/>
        <w:r w:rsidR="00C91FA4">
          <w:t>using</w:t>
        </w:r>
        <w:proofErr w:type="spellEnd"/>
        <w:r w:rsidR="00C91FA4">
          <w:t xml:space="preserve"> a e-learning-</w:t>
        </w:r>
        <w:proofErr w:type="spellStart"/>
        <w:r w:rsidR="00C91FA4">
          <w:t>based</w:t>
        </w:r>
        <w:proofErr w:type="spellEnd"/>
        <w:r w:rsidR="00C91FA4">
          <w:t xml:space="preserve"> </w:t>
        </w:r>
        <w:proofErr w:type="spellStart"/>
        <w:r w:rsidR="00C91FA4">
          <w:t>platform</w:t>
        </w:r>
      </w:ins>
      <w:proofErr w:type="spellEnd"/>
      <w:ins w:id="24" w:author="Olivia Imner" w:date="2018-06-10T08:45:00Z">
        <w:r w:rsidR="00C91FA4">
          <w:t xml:space="preserve">, </w:t>
        </w:r>
        <w:proofErr w:type="spellStart"/>
        <w:r w:rsidR="00C91FA4">
          <w:t>refered</w:t>
        </w:r>
        <w:proofErr w:type="spellEnd"/>
        <w:r w:rsidR="00C91FA4">
          <w:t xml:space="preserve"> </w:t>
        </w:r>
        <w:proofErr w:type="spellStart"/>
        <w:r w:rsidR="00C91FA4">
          <w:t>to</w:t>
        </w:r>
        <w:proofErr w:type="spellEnd"/>
        <w:r w:rsidR="00C91FA4">
          <w:t xml:space="preserve"> </w:t>
        </w:r>
        <w:proofErr w:type="spellStart"/>
        <w:r w:rsidR="00C91FA4">
          <w:t>furthermore</w:t>
        </w:r>
        <w:proofErr w:type="spellEnd"/>
        <w:r w:rsidR="00C91FA4">
          <w:t xml:space="preserve"> as e-learning </w:t>
        </w:r>
        <w:proofErr w:type="spellStart"/>
        <w:r w:rsidR="00C91FA4">
          <w:t>purchasing</w:t>
        </w:r>
        <w:proofErr w:type="spellEnd"/>
        <w:r w:rsidR="00C91FA4">
          <w:t xml:space="preserve"> </w:t>
        </w:r>
        <w:proofErr w:type="spellStart"/>
        <w:r w:rsidR="00C91FA4">
          <w:t>companies</w:t>
        </w:r>
        <w:proofErr w:type="spellEnd"/>
        <w:r w:rsidR="00C91FA4">
          <w:t xml:space="preserve"> (</w:t>
        </w:r>
      </w:ins>
      <w:ins w:id="25" w:author="Olivia Imner" w:date="2018-06-10T08:46:00Z">
        <w:r w:rsidR="00C91FA4">
          <w:t>EPC</w:t>
        </w:r>
      </w:ins>
      <w:ins w:id="26" w:author="Olivia Imner" w:date="2018-06-10T08:45:00Z">
        <w:r w:rsidR="00C91FA4">
          <w:t>)</w:t>
        </w:r>
      </w:ins>
      <w:ins w:id="27" w:author="Olivia Imner" w:date="2018-06-10T08:38:00Z">
        <w:r w:rsidR="00C322F1">
          <w:t>.</w:t>
        </w:r>
      </w:ins>
      <w:ins w:id="28" w:author="Olivia Imner" w:date="2018-06-10T08:12:00Z">
        <w:r w:rsidR="00687256">
          <w:t xml:space="preserve"> </w:t>
        </w:r>
      </w:ins>
      <w:del w:id="29" w:author="Olivia Imner" w:date="2018-06-10T08:38:00Z">
        <w:r w:rsidR="000522BD" w:rsidDel="00C322F1">
          <w:delText xml:space="preserve"> </w:delText>
        </w:r>
      </w:del>
      <w:moveToRangeStart w:id="30" w:author="Olivia Imner" w:date="2018-06-10T08:11:00Z" w:name="move390237615"/>
      <w:moveTo w:id="31" w:author="Olivia Imner" w:date="2018-06-10T08:11:00Z">
        <w:r w:rsidR="00687256">
          <w:t>Dagens teknik har gjort att e-lärandet inte är lika svårt att tekniskt hantera längre och fokus</w:t>
        </w:r>
      </w:moveTo>
      <w:ins w:id="32" w:author="Olivia Imner" w:date="2018-06-10T08:15:00Z">
        <w:r w:rsidR="00687256">
          <w:t xml:space="preserve"> hos </w:t>
        </w:r>
        <w:commentRangeStart w:id="33"/>
        <w:r w:rsidR="00687256">
          <w:t>kursdesign företaget</w:t>
        </w:r>
      </w:ins>
      <w:moveTo w:id="34" w:author="Olivia Imner" w:date="2018-06-10T08:11:00Z">
        <w:r w:rsidR="00687256">
          <w:t xml:space="preserve"> </w:t>
        </w:r>
      </w:moveTo>
      <w:commentRangeEnd w:id="33"/>
      <w:r w:rsidR="00C91FA4">
        <w:rPr>
          <w:rStyle w:val="Kommentarsreferens"/>
          <w:rFonts w:eastAsiaTheme="minorHAnsi" w:cstheme="minorBidi"/>
          <w:lang w:eastAsia="en-US"/>
        </w:rPr>
        <w:commentReference w:id="33"/>
      </w:r>
      <w:moveTo w:id="35" w:author="Olivia Imner" w:date="2018-06-10T08:11:00Z">
        <w:r w:rsidR="00687256">
          <w:t>kan läggas på hur pedagogiken och innehållet ska tillsammans resultera i ett effektivt lärande</w:t>
        </w:r>
        <w:commentRangeStart w:id="36"/>
        <w:r w:rsidR="00687256">
          <w:t>.</w:t>
        </w:r>
      </w:moveTo>
      <w:ins w:id="37" w:author="Olivia Imner" w:date="2018-06-10T08:22:00Z">
        <w:r w:rsidR="00FF0614">
          <w:t xml:space="preserve"> </w:t>
        </w:r>
      </w:ins>
      <w:commentRangeEnd w:id="36"/>
      <w:ins w:id="38" w:author="Olivia Imner" w:date="2018-06-10T09:28:00Z">
        <w:r w:rsidR="00221283">
          <w:rPr>
            <w:rStyle w:val="Kommentarsreferens"/>
            <w:rFonts w:eastAsiaTheme="minorHAnsi" w:cstheme="minorBidi"/>
            <w:lang w:eastAsia="en-US"/>
          </w:rPr>
          <w:commentReference w:id="36"/>
        </w:r>
      </w:ins>
      <w:moveTo w:id="40" w:author="Olivia Imner" w:date="2018-06-10T08:11:00Z">
        <w:del w:id="41" w:author="Olivia Imner" w:date="2018-06-10T08:35:00Z">
          <w:r w:rsidR="00687256" w:rsidDel="00C322F1">
            <w:delText xml:space="preserve"> </w:delText>
          </w:r>
        </w:del>
      </w:moveTo>
      <w:moveToRangeEnd w:id="30"/>
      <w:r w:rsidR="000522BD" w:rsidRPr="00687256">
        <w:rPr>
          <w:strike/>
          <w:rPrChange w:id="42" w:author="Olivia Imner" w:date="2018-06-10T08:16:00Z">
            <w:rPr/>
          </w:rPrChange>
        </w:rPr>
        <w:t xml:space="preserve">Utbildning och kompetensutveckling ska vara genomtänkt och ska passa vad företaget, organisationen och personalen behöver. </w:t>
      </w:r>
      <w:del w:id="43" w:author="Olivia Imner" w:date="2018-06-10T08:10:00Z">
        <w:r w:rsidR="004F0A3D" w:rsidRPr="00687256" w:rsidDel="003E6D97">
          <w:rPr>
            <w:strike/>
            <w:rPrChange w:id="44" w:author="Olivia Imner" w:date="2018-06-10T08:16:00Z">
              <w:rPr/>
            </w:rPrChange>
          </w:rPr>
          <w:delText xml:space="preserve">Framförallt </w:delText>
        </w:r>
      </w:del>
      <w:ins w:id="45" w:author="Olivia Imner" w:date="2018-06-10T08:10:00Z">
        <w:r w:rsidR="003E6D97" w:rsidRPr="00687256">
          <w:rPr>
            <w:strike/>
            <w:rPrChange w:id="46" w:author="Olivia Imner" w:date="2018-06-10T08:16:00Z">
              <w:rPr/>
            </w:rPrChange>
          </w:rPr>
          <w:t xml:space="preserve">Utöver detta </w:t>
        </w:r>
      </w:ins>
      <w:r w:rsidR="004F0A3D" w:rsidRPr="00687256">
        <w:rPr>
          <w:strike/>
          <w:rPrChange w:id="47" w:author="Olivia Imner" w:date="2018-06-10T08:16:00Z">
            <w:rPr/>
          </w:rPrChange>
        </w:rPr>
        <w:t xml:space="preserve">är det viktigt </w:t>
      </w:r>
      <w:r w:rsidR="00654049" w:rsidRPr="00687256">
        <w:rPr>
          <w:strike/>
          <w:rPrChange w:id="48" w:author="Olivia Imner" w:date="2018-06-10T08:16:00Z">
            <w:rPr/>
          </w:rPrChange>
        </w:rPr>
        <w:t>hur den</w:t>
      </w:r>
      <w:r w:rsidR="009A1181" w:rsidRPr="00687256">
        <w:rPr>
          <w:strike/>
          <w:rPrChange w:id="49" w:author="Olivia Imner" w:date="2018-06-10T08:16:00Z">
            <w:rPr/>
          </w:rPrChange>
        </w:rPr>
        <w:t xml:space="preserve"> pedagogiska </w:t>
      </w:r>
      <w:r w:rsidR="00654049" w:rsidRPr="00687256">
        <w:rPr>
          <w:strike/>
          <w:rPrChange w:id="50" w:author="Olivia Imner" w:date="2018-06-10T08:16:00Z">
            <w:rPr/>
          </w:rPrChange>
        </w:rPr>
        <w:t xml:space="preserve">designen av </w:t>
      </w:r>
      <w:r w:rsidR="009A1181" w:rsidRPr="00687256">
        <w:rPr>
          <w:strike/>
          <w:rPrChange w:id="51" w:author="Olivia Imner" w:date="2018-06-10T08:16:00Z">
            <w:rPr/>
          </w:rPrChange>
        </w:rPr>
        <w:t>utbildningarna görs</w:t>
      </w:r>
      <w:r w:rsidR="00EF2E74" w:rsidRPr="00687256">
        <w:rPr>
          <w:strike/>
          <w:rPrChange w:id="52" w:author="Olivia Imner" w:date="2018-06-10T08:16:00Z">
            <w:rPr/>
          </w:rPrChange>
        </w:rPr>
        <w:t xml:space="preserve">. </w:t>
      </w:r>
      <w:del w:id="53" w:author="Olivia Imner" w:date="2018-06-10T08:10:00Z">
        <w:r w:rsidR="00610167" w:rsidRPr="00687256" w:rsidDel="003E6D97">
          <w:rPr>
            <w:strike/>
            <w:rPrChange w:id="54" w:author="Olivia Imner" w:date="2018-06-10T08:16:00Z">
              <w:rPr/>
            </w:rPrChange>
          </w:rPr>
          <w:delText>P</w:delText>
        </w:r>
        <w:r w:rsidR="00EF2E74" w:rsidRPr="00687256" w:rsidDel="003E6D97">
          <w:rPr>
            <w:strike/>
            <w:rPrChange w:id="55" w:author="Olivia Imner" w:date="2018-06-10T08:16:00Z">
              <w:rPr/>
            </w:rPrChange>
          </w:rPr>
          <w:delText xml:space="preserve">ersonalen </w:delText>
        </w:r>
      </w:del>
      <w:ins w:id="56" w:author="Olivia Imner" w:date="2018-06-10T08:10:00Z">
        <w:r w:rsidR="003E6D97" w:rsidRPr="00687256">
          <w:rPr>
            <w:strike/>
            <w:rPrChange w:id="57" w:author="Olivia Imner" w:date="2018-06-10T08:16:00Z">
              <w:rPr/>
            </w:rPrChange>
          </w:rPr>
          <w:t xml:space="preserve">Eftersom </w:t>
        </w:r>
      </w:ins>
      <w:r w:rsidR="00EF2E74" w:rsidRPr="00687256">
        <w:rPr>
          <w:strike/>
          <w:rPrChange w:id="58" w:author="Olivia Imner" w:date="2018-06-10T08:16:00Z">
            <w:rPr/>
          </w:rPrChange>
        </w:rPr>
        <w:t xml:space="preserve">resultat </w:t>
      </w:r>
      <w:r w:rsidR="00610167" w:rsidRPr="00687256">
        <w:rPr>
          <w:strike/>
          <w:rPrChange w:id="59" w:author="Olivia Imner" w:date="2018-06-10T08:16:00Z">
            <w:rPr/>
          </w:rPrChange>
        </w:rPr>
        <w:t>ska spegla den tid och arbete som läggs ner på e-lärandet, därför är det viktigt att e-kursen har en pedagogik som fungerar i längden.</w:t>
      </w:r>
      <w:del w:id="60" w:author="Olivia Imner" w:date="2018-06-10T08:11:00Z">
        <w:r w:rsidR="00610167" w:rsidDel="00687256">
          <w:delText xml:space="preserve"> </w:delText>
        </w:r>
      </w:del>
      <w:moveFromRangeStart w:id="61" w:author="Olivia Imner" w:date="2018-06-10T08:11:00Z" w:name="move390237615"/>
      <w:moveFrom w:id="62" w:author="Olivia Imner" w:date="2018-06-10T08:11:00Z">
        <w:r w:rsidR="00EA4F75" w:rsidDel="00687256">
          <w:t>Dagens teknik har gjort att e-lärandet inte är lika svårt att tekniskt hantera längre och fokus kan läggas på hur pedagogiken och innehållet ska tillsammans resultera i ett effektivt lärande.</w:t>
        </w:r>
        <w:r w:rsidR="00610167" w:rsidDel="00687256">
          <w:t xml:space="preserve"> </w:t>
        </w:r>
      </w:moveFrom>
      <w:moveFromRangeEnd w:id="61"/>
    </w:p>
    <w:p w14:paraId="5D1AE5B5" w14:textId="296A2C8F" w:rsidR="00B90E4B" w:rsidDel="00A27BA9" w:rsidRDefault="00C46FF5" w:rsidP="00120C38">
      <w:pPr>
        <w:pStyle w:val="Brdtext"/>
        <w:rPr>
          <w:del w:id="63" w:author="Olivia Imner" w:date="2018-06-10T10:41:00Z"/>
        </w:rPr>
      </w:pPr>
      <w:r>
        <w:t xml:space="preserve">Den traditionella undervisningen </w:t>
      </w:r>
      <w:del w:id="64" w:author="Olivia Imner" w:date="2018-06-10T10:30:00Z">
        <w:r w:rsidR="00EA4F75" w:rsidDel="00E75AEA">
          <w:delText>handlar om</w:delText>
        </w:r>
      </w:del>
      <w:ins w:id="65" w:author="Olivia Imner" w:date="2018-06-10T10:30:00Z">
        <w:r w:rsidR="00E75AEA">
          <w:t>kräver</w:t>
        </w:r>
      </w:ins>
      <w:r w:rsidR="00EA4F75">
        <w:t xml:space="preserve"> </w:t>
      </w:r>
      <w:r>
        <w:t>att s</w:t>
      </w:r>
      <w:r w:rsidR="00A63FFF">
        <w:t>t</w:t>
      </w:r>
      <w:r>
        <w:t>udenten ska vara fysiskt</w:t>
      </w:r>
      <w:r w:rsidR="00EA4F75">
        <w:t xml:space="preserve"> närvarande</w:t>
      </w:r>
      <w:r>
        <w:t xml:space="preserve"> </w:t>
      </w:r>
      <w:commentRangeStart w:id="66"/>
      <w:del w:id="67" w:author="Olivia Imner" w:date="2018-06-10T10:32:00Z">
        <w:r w:rsidDel="00E75AEA">
          <w:delText xml:space="preserve">och inte alltid </w:delText>
        </w:r>
        <w:r w:rsidR="00A63FFF" w:rsidDel="00E75AEA">
          <w:delText>möjlig</w:delText>
        </w:r>
        <w:r w:rsidDel="00E75AEA">
          <w:delText>t</w:delText>
        </w:r>
        <w:commentRangeEnd w:id="66"/>
        <w:r w:rsidR="00221283" w:rsidDel="00E75AEA">
          <w:rPr>
            <w:rStyle w:val="Kommentarsreferens"/>
            <w:rFonts w:eastAsiaTheme="minorHAnsi" w:cstheme="minorBidi"/>
            <w:lang w:eastAsia="en-US"/>
          </w:rPr>
          <w:commentReference w:id="66"/>
        </w:r>
        <w:r w:rsidR="00EA4F75" w:rsidDel="00E75AEA">
          <w:delText xml:space="preserve"> eller kan </w:delText>
        </w:r>
        <w:commentRangeStart w:id="68"/>
        <w:r w:rsidR="00EA4F75" w:rsidRPr="00221283" w:rsidDel="00E75AEA">
          <w:rPr>
            <w:strike/>
            <w:rPrChange w:id="69" w:author="Olivia Imner" w:date="2018-06-10T09:25:00Z">
              <w:rPr/>
            </w:rPrChange>
          </w:rPr>
          <w:delText>ibland</w:delText>
        </w:r>
        <w:r w:rsidR="00EA4F75" w:rsidDel="00E75AEA">
          <w:delText xml:space="preserve"> </w:delText>
        </w:r>
        <w:commentRangeEnd w:id="68"/>
        <w:r w:rsidR="00221283" w:rsidDel="00E75AEA">
          <w:rPr>
            <w:rStyle w:val="Kommentarsreferens"/>
            <w:rFonts w:eastAsiaTheme="minorHAnsi" w:cstheme="minorBidi"/>
            <w:lang w:eastAsia="en-US"/>
          </w:rPr>
          <w:commentReference w:id="68"/>
        </w:r>
        <w:r w:rsidR="00EA4F75" w:rsidDel="00E75AEA">
          <w:delText>vara</w:delText>
        </w:r>
      </w:del>
      <w:ins w:id="70" w:author="Olivia Imner" w:date="2018-06-10T10:32:00Z">
        <w:r w:rsidR="00E75AEA">
          <w:t>och därför utgör</w:t>
        </w:r>
      </w:ins>
      <w:r w:rsidR="00EA4F75">
        <w:t xml:space="preserve"> en utökad belastning för studenten</w:t>
      </w:r>
      <w:r>
        <w:t xml:space="preserve">. </w:t>
      </w:r>
      <w:del w:id="71" w:author="Olivia Imner" w:date="2018-06-10T10:34:00Z">
        <w:r w:rsidDel="00A27BA9">
          <w:delText xml:space="preserve">Därför </w:delText>
        </w:r>
        <w:r w:rsidR="00EA4F75" w:rsidDel="00A27BA9">
          <w:delText xml:space="preserve">har det sökts efter </w:delText>
        </w:r>
        <w:r w:rsidR="006B45C4" w:rsidDel="00A27BA9">
          <w:delText xml:space="preserve">ett </w:delText>
        </w:r>
        <w:r w:rsidR="00EA4F75" w:rsidDel="00A27BA9">
          <w:delText>alternativ för att lära ut</w:delText>
        </w:r>
        <w:r w:rsidDel="00A27BA9">
          <w:delText xml:space="preserve"> </w:delText>
        </w:r>
        <w:r w:rsidR="00EA4F75" w:rsidDel="00A27BA9">
          <w:delText>kunskaper</w:delText>
        </w:r>
        <w:r w:rsidR="006B45C4" w:rsidDel="00A27BA9">
          <w:delText xml:space="preserve"> med hjälp av </w:delText>
        </w:r>
        <w:commentRangeStart w:id="72"/>
        <w:r w:rsidR="006B45C4" w:rsidDel="00A27BA9">
          <w:delText>andra möjligheter</w:delText>
        </w:r>
        <w:commentRangeEnd w:id="72"/>
        <w:r w:rsidR="0082508C" w:rsidDel="00A27BA9">
          <w:rPr>
            <w:rStyle w:val="Kommentarsreferens"/>
            <w:rFonts w:eastAsiaTheme="minorHAnsi" w:cstheme="minorBidi"/>
            <w:lang w:eastAsia="en-US"/>
          </w:rPr>
          <w:commentReference w:id="72"/>
        </w:r>
        <w:r w:rsidR="00EA4F75" w:rsidDel="00A27BA9">
          <w:delText>, som</w:delText>
        </w:r>
        <w:r w:rsidR="006B45C4" w:rsidDel="00A27BA9">
          <w:delText xml:space="preserve"> därmed</w:delText>
        </w:r>
        <w:r w:rsidR="00EA4F75" w:rsidDel="00A27BA9">
          <w:delText xml:space="preserve"> </w:delText>
        </w:r>
        <w:r w:rsidR="006B45C4" w:rsidDel="00A27BA9">
          <w:delText>resulterade</w:delText>
        </w:r>
        <w:r w:rsidR="00EA4F75" w:rsidDel="00A27BA9">
          <w:delText xml:space="preserve"> </w:delText>
        </w:r>
      </w:del>
      <w:del w:id="73" w:author="Olivia Imner" w:date="2018-06-10T10:10:00Z">
        <w:r w:rsidR="00EA4F75" w:rsidDel="0043266A">
          <w:delText>till</w:delText>
        </w:r>
        <w:r w:rsidR="006B45C4" w:rsidDel="0043266A">
          <w:delText xml:space="preserve"> </w:delText>
        </w:r>
      </w:del>
      <w:del w:id="74" w:author="Olivia Imner" w:date="2018-06-10T10:34:00Z">
        <w:r w:rsidR="00A63FFF" w:rsidDel="00A27BA9">
          <w:delText>distans undervisning</w:delText>
        </w:r>
        <w:r w:rsidR="00C01991" w:rsidDel="00A27BA9">
          <w:delText xml:space="preserve">. </w:delText>
        </w:r>
      </w:del>
      <w:ins w:id="75" w:author="Olivia Imner" w:date="2018-06-10T10:10:00Z">
        <w:r w:rsidR="0043266A">
          <w:t>R</w:t>
        </w:r>
      </w:ins>
      <w:del w:id="76" w:author="Olivia Imner" w:date="2018-06-10T10:10:00Z">
        <w:r w:rsidR="00E93858" w:rsidDel="0043266A">
          <w:delText>Till e</w:delText>
        </w:r>
        <w:r w:rsidDel="0043266A">
          <w:delText xml:space="preserve">xempel </w:delText>
        </w:r>
        <w:r w:rsidR="00F84A21" w:rsidDel="0043266A">
          <w:delText>r</w:delText>
        </w:r>
      </w:del>
      <w:r w:rsidR="00F84A21">
        <w:t xml:space="preserve">edan </w:t>
      </w:r>
      <w:r w:rsidR="00C01991">
        <w:t xml:space="preserve">1840 </w:t>
      </w:r>
      <w:ins w:id="77" w:author="Olivia Imner" w:date="2018-06-10T10:34:00Z">
        <w:r w:rsidR="00A27BA9">
          <w:t xml:space="preserve">en form av distans lärande </w:t>
        </w:r>
        <w:proofErr w:type="spellStart"/>
        <w:r w:rsidR="00A27BA9">
          <w:t>uttnyttades</w:t>
        </w:r>
        <w:proofErr w:type="spellEnd"/>
        <w:r w:rsidR="00A27BA9">
          <w:t xml:space="preserve"> av </w:t>
        </w:r>
      </w:ins>
      <w:del w:id="78" w:author="Olivia Imner" w:date="2018-06-10T10:34:00Z">
        <w:r w:rsidR="00C01991" w:rsidDel="00A27BA9">
          <w:delText xml:space="preserve">lärde </w:delText>
        </w:r>
      </w:del>
      <w:r w:rsidR="00C01991">
        <w:t xml:space="preserve">Issac Pitman </w:t>
      </w:r>
      <w:ins w:id="79" w:author="Olivia Imner" w:date="2018-06-10T10:34:00Z">
        <w:r w:rsidR="00A27BA9">
          <w:t xml:space="preserve">som lärde </w:t>
        </w:r>
      </w:ins>
      <w:r w:rsidR="00C01991">
        <w:t>studenter stenografi</w:t>
      </w:r>
      <w:r w:rsidR="00E93858">
        <w:t>, en typ av symboliskt skrivande,</w:t>
      </w:r>
      <w:r w:rsidR="00C01991">
        <w:t xml:space="preserve"> genom brevväxling</w:t>
      </w:r>
      <w:r w:rsidR="00E83261">
        <w:t xml:space="preserve"> </w:t>
      </w:r>
      <w:r w:rsidR="00BE71B5">
        <w:t>(</w:t>
      </w:r>
      <w:proofErr w:type="spellStart"/>
      <w:r w:rsidR="00BE71B5">
        <w:rPr>
          <w:color w:val="222222"/>
          <w:shd w:val="clear" w:color="auto" w:fill="FFFFFF"/>
        </w:rPr>
        <w:t>Bower</w:t>
      </w:r>
      <w:proofErr w:type="spellEnd"/>
      <w:r w:rsidR="00BE71B5">
        <w:rPr>
          <w:color w:val="222222"/>
          <w:shd w:val="clear" w:color="auto" w:fill="FFFFFF"/>
        </w:rPr>
        <w:t xml:space="preserve">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rsidRPr="00A27BA9">
        <w:rPr>
          <w:strike/>
          <w:rPrChange w:id="80" w:author="Olivia Imner" w:date="2018-06-10T10:40:00Z">
            <w:rPr/>
          </w:rPrChange>
        </w:rPr>
        <w:t>Distans lära</w:t>
      </w:r>
      <w:r w:rsidR="006B45C4" w:rsidRPr="00A27BA9">
        <w:rPr>
          <w:strike/>
          <w:rPrChange w:id="81" w:author="Olivia Imner" w:date="2018-06-10T10:40:00Z">
            <w:rPr/>
          </w:rPrChange>
        </w:rPr>
        <w:t>nde var under en lång period en</w:t>
      </w:r>
      <w:r w:rsidR="00761CF6" w:rsidRPr="00A27BA9">
        <w:rPr>
          <w:strike/>
          <w:rPrChange w:id="82" w:author="Olivia Imner" w:date="2018-06-10T10:40:00Z">
            <w:rPr/>
          </w:rPrChange>
        </w:rPr>
        <w:t xml:space="preserve"> </w:t>
      </w:r>
      <w:commentRangeStart w:id="83"/>
      <w:r w:rsidR="006B45C4" w:rsidRPr="00A27BA9">
        <w:rPr>
          <w:strike/>
          <w:rPrChange w:id="84" w:author="Olivia Imner" w:date="2018-06-10T10:40:00Z">
            <w:rPr/>
          </w:rPrChange>
        </w:rPr>
        <w:t>utförandeform</w:t>
      </w:r>
      <w:r w:rsidR="00761CF6" w:rsidRPr="00A27BA9">
        <w:rPr>
          <w:strike/>
          <w:rPrChange w:id="85" w:author="Olivia Imner" w:date="2018-06-10T10:40:00Z">
            <w:rPr/>
          </w:rPrChange>
        </w:rPr>
        <w:t xml:space="preserve"> </w:t>
      </w:r>
      <w:commentRangeEnd w:id="83"/>
      <w:r w:rsidR="00BB124E" w:rsidRPr="00A27BA9">
        <w:rPr>
          <w:rStyle w:val="Kommentarsreferens"/>
          <w:strike/>
          <w:rPrChange w:id="86" w:author="Olivia Imner" w:date="2018-06-10T10:40:00Z">
            <w:rPr>
              <w:rStyle w:val="Kommentarsreferens"/>
            </w:rPr>
          </w:rPrChange>
        </w:rPr>
        <w:commentReference w:id="83"/>
      </w:r>
      <w:r w:rsidR="006B45C4" w:rsidRPr="00A27BA9">
        <w:rPr>
          <w:strike/>
          <w:rPrChange w:id="87" w:author="Olivia Imner" w:date="2018-06-10T10:40:00Z">
            <w:rPr/>
          </w:rPrChange>
        </w:rPr>
        <w:t xml:space="preserve">som </w:t>
      </w:r>
      <w:del w:id="88" w:author="Olivia Imner" w:date="2018-06-10T09:35:00Z">
        <w:r w:rsidR="006B45C4" w:rsidRPr="00A27BA9" w:rsidDel="00BB124E">
          <w:rPr>
            <w:strike/>
            <w:rPrChange w:id="89" w:author="Olivia Imner" w:date="2018-06-10T10:40:00Z">
              <w:rPr/>
            </w:rPrChange>
          </w:rPr>
          <w:delText xml:space="preserve">var </w:delText>
        </w:r>
        <w:r w:rsidR="00761CF6" w:rsidRPr="00A27BA9" w:rsidDel="00BB124E">
          <w:rPr>
            <w:strike/>
            <w:rPrChange w:id="90" w:author="Olivia Imner" w:date="2018-06-10T10:40:00Z">
              <w:rPr/>
            </w:rPrChange>
          </w:rPr>
          <w:delText>att endast ge</w:delText>
        </w:r>
      </w:del>
      <w:ins w:id="91" w:author="Olivia Imner" w:date="2018-06-10T09:35:00Z">
        <w:r w:rsidR="00BB124E" w:rsidRPr="00A27BA9">
          <w:rPr>
            <w:strike/>
            <w:rPrChange w:id="92" w:author="Olivia Imner" w:date="2018-06-10T10:40:00Z">
              <w:rPr/>
            </w:rPrChange>
          </w:rPr>
          <w:t>endast gav</w:t>
        </w:r>
      </w:ins>
      <w:r w:rsidR="00761CF6" w:rsidRPr="00A27BA9">
        <w:rPr>
          <w:strike/>
          <w:rPrChange w:id="93" w:author="Olivia Imner" w:date="2018-06-10T10:40:00Z">
            <w:rPr/>
          </w:rPrChange>
        </w:rPr>
        <w:t xml:space="preserve"> studenter information</w:t>
      </w:r>
      <w:r w:rsidR="00A1561F" w:rsidRPr="00A27BA9">
        <w:rPr>
          <w:strike/>
          <w:rPrChange w:id="94" w:author="Olivia Imner" w:date="2018-06-10T10:40:00Z">
            <w:rPr/>
          </w:rPrChange>
        </w:rPr>
        <w:t xml:space="preserve"> </w:t>
      </w:r>
      <w:del w:id="95" w:author="Olivia Imner" w:date="2018-06-10T09:33:00Z">
        <w:r w:rsidR="006B45C4" w:rsidRPr="00A27BA9" w:rsidDel="00BB124E">
          <w:rPr>
            <w:strike/>
            <w:rPrChange w:id="96" w:author="Olivia Imner" w:date="2018-06-10T10:40:00Z">
              <w:rPr/>
            </w:rPrChange>
          </w:rPr>
          <w:delText xml:space="preserve">och </w:delText>
        </w:r>
      </w:del>
      <w:ins w:id="97" w:author="Olivia Imner" w:date="2018-06-10T09:33:00Z">
        <w:r w:rsidR="00BB124E" w:rsidRPr="00A27BA9">
          <w:rPr>
            <w:strike/>
            <w:rPrChange w:id="98" w:author="Olivia Imner" w:date="2018-06-10T10:40:00Z">
              <w:rPr/>
            </w:rPrChange>
          </w:rPr>
          <w:t xml:space="preserve">men </w:t>
        </w:r>
      </w:ins>
      <w:r w:rsidR="006B45C4" w:rsidRPr="00A27BA9">
        <w:rPr>
          <w:strike/>
          <w:rPrChange w:id="99" w:author="Olivia Imner" w:date="2018-06-10T10:40:00Z">
            <w:rPr/>
          </w:rPrChange>
        </w:rPr>
        <w:t xml:space="preserve">har </w:t>
      </w:r>
      <w:r w:rsidR="00A1561F" w:rsidRPr="00A27BA9">
        <w:rPr>
          <w:strike/>
          <w:rPrChange w:id="100" w:author="Olivia Imner" w:date="2018-06-10T10:40:00Z">
            <w:rPr/>
          </w:rPrChange>
        </w:rPr>
        <w:t>d</w:t>
      </w:r>
      <w:r w:rsidR="00761CF6" w:rsidRPr="00A27BA9">
        <w:rPr>
          <w:strike/>
          <w:rPrChange w:id="101" w:author="Olivia Imner" w:date="2018-06-10T10:40:00Z">
            <w:rPr/>
          </w:rPrChange>
        </w:rPr>
        <w:t>ärefter utvecklades det till att inlärning</w:t>
      </w:r>
      <w:r w:rsidR="004D1E22" w:rsidRPr="00A27BA9">
        <w:rPr>
          <w:strike/>
          <w:rPrChange w:id="102" w:author="Olivia Imner" w:date="2018-06-10T10:40:00Z">
            <w:rPr/>
          </w:rPrChange>
        </w:rPr>
        <w:t>en</w:t>
      </w:r>
      <w:r w:rsidR="00761CF6" w:rsidRPr="00A27BA9">
        <w:rPr>
          <w:strike/>
          <w:rPrChange w:id="103" w:author="Olivia Imner" w:date="2018-06-10T10:40:00Z">
            <w:rPr/>
          </w:rPrChange>
        </w:rPr>
        <w:t xml:space="preserve"> </w:t>
      </w:r>
      <w:commentRangeStart w:id="104"/>
      <w:r w:rsidR="00761CF6" w:rsidRPr="00A27BA9">
        <w:rPr>
          <w:strike/>
          <w:rPrChange w:id="105" w:author="Olivia Imner" w:date="2018-06-10T10:40:00Z">
            <w:rPr/>
          </w:rPrChange>
        </w:rPr>
        <w:t>sker</w:t>
      </w:r>
      <w:r w:rsidR="00F4203C" w:rsidRPr="00A27BA9">
        <w:rPr>
          <w:strike/>
          <w:rPrChange w:id="106" w:author="Olivia Imner" w:date="2018-06-10T10:40:00Z">
            <w:rPr/>
          </w:rPrChange>
        </w:rPr>
        <w:t xml:space="preserve"> på ett </w:t>
      </w:r>
      <w:r w:rsidR="006B45C4" w:rsidRPr="00A27BA9">
        <w:rPr>
          <w:strike/>
          <w:rPrChange w:id="107" w:author="Olivia Imner" w:date="2018-06-10T10:40:00Z">
            <w:rPr/>
          </w:rPrChange>
        </w:rPr>
        <w:t>genomgående arbetssätt</w:t>
      </w:r>
      <w:r w:rsidR="00761CF6" w:rsidRPr="00A27BA9">
        <w:rPr>
          <w:strike/>
          <w:rPrChange w:id="108" w:author="Olivia Imner" w:date="2018-06-10T10:40:00Z">
            <w:rPr/>
          </w:rPrChange>
        </w:rPr>
        <w:t xml:space="preserve"> </w:t>
      </w:r>
      <w:del w:id="109" w:author="Olivia Imner" w:date="2018-06-10T09:37:00Z">
        <w:r w:rsidR="006B45C4" w:rsidRPr="00A27BA9" w:rsidDel="00BB124E">
          <w:rPr>
            <w:strike/>
            <w:rPrChange w:id="110" w:author="Olivia Imner" w:date="2018-06-10T10:40:00Z">
              <w:rPr/>
            </w:rPrChange>
          </w:rPr>
          <w:delText xml:space="preserve">som </w:delText>
        </w:r>
      </w:del>
      <w:ins w:id="111" w:author="Olivia Imner" w:date="2018-06-10T09:37:00Z">
        <w:r w:rsidR="00BB124E" w:rsidRPr="00A27BA9">
          <w:rPr>
            <w:strike/>
            <w:rPrChange w:id="112" w:author="Olivia Imner" w:date="2018-06-10T10:40:00Z">
              <w:rPr/>
            </w:rPrChange>
          </w:rPr>
          <w:t xml:space="preserve">och </w:t>
        </w:r>
      </w:ins>
      <w:ins w:id="113" w:author="Olivia Imner" w:date="2018-06-10T09:17:00Z">
        <w:r w:rsidR="005966BA" w:rsidRPr="00A27BA9">
          <w:rPr>
            <w:strike/>
            <w:rPrChange w:id="114" w:author="Olivia Imner" w:date="2018-06-10T10:40:00Z">
              <w:rPr/>
            </w:rPrChange>
          </w:rPr>
          <w:t xml:space="preserve">också </w:t>
        </w:r>
      </w:ins>
      <w:r w:rsidR="006B45C4" w:rsidRPr="00A27BA9">
        <w:rPr>
          <w:strike/>
          <w:rPrChange w:id="115" w:author="Olivia Imner" w:date="2018-06-10T10:40:00Z">
            <w:rPr/>
          </w:rPrChange>
        </w:rPr>
        <w:t xml:space="preserve">kan </w:t>
      </w:r>
      <w:del w:id="116" w:author="Olivia Imner" w:date="2018-06-10T09:17:00Z">
        <w:r w:rsidR="00F4203C" w:rsidRPr="00A27BA9" w:rsidDel="005966BA">
          <w:rPr>
            <w:strike/>
            <w:rPrChange w:id="117" w:author="Olivia Imner" w:date="2018-06-10T10:40:00Z">
              <w:rPr/>
            </w:rPrChange>
          </w:rPr>
          <w:delText xml:space="preserve">också </w:delText>
        </w:r>
      </w:del>
      <w:r w:rsidR="00F4203C" w:rsidRPr="00A27BA9">
        <w:rPr>
          <w:strike/>
          <w:rPrChange w:id="118" w:author="Olivia Imner" w:date="2018-06-10T10:40:00Z">
            <w:rPr/>
          </w:rPrChange>
        </w:rPr>
        <w:t>ge</w:t>
      </w:r>
      <w:ins w:id="119" w:author="Olivia Imner" w:date="2018-06-10T09:37:00Z">
        <w:r w:rsidR="00BB124E" w:rsidRPr="00A27BA9">
          <w:rPr>
            <w:strike/>
            <w:rPrChange w:id="120" w:author="Olivia Imner" w:date="2018-06-10T10:40:00Z">
              <w:rPr/>
            </w:rPrChange>
          </w:rPr>
          <w:t>r</w:t>
        </w:r>
      </w:ins>
      <w:r w:rsidR="00F4203C" w:rsidRPr="00A27BA9">
        <w:rPr>
          <w:strike/>
          <w:rPrChange w:id="121" w:author="Olivia Imner" w:date="2018-06-10T10:40:00Z">
            <w:rPr/>
          </w:rPrChange>
        </w:rPr>
        <w:t xml:space="preserve"> </w:t>
      </w:r>
      <w:r w:rsidR="006B45C4" w:rsidRPr="00A27BA9">
        <w:rPr>
          <w:strike/>
          <w:rPrChange w:id="122" w:author="Olivia Imner" w:date="2018-06-10T10:40:00Z">
            <w:rPr/>
          </w:rPrChange>
        </w:rPr>
        <w:t>utrymme</w:t>
      </w:r>
      <w:r w:rsidR="00F4203C" w:rsidRPr="00A27BA9">
        <w:rPr>
          <w:strike/>
          <w:rPrChange w:id="123" w:author="Olivia Imner" w:date="2018-06-10T10:40:00Z">
            <w:rPr/>
          </w:rPrChange>
        </w:rPr>
        <w:t xml:space="preserve"> att </w:t>
      </w:r>
      <w:r w:rsidR="00761CF6" w:rsidRPr="00A27BA9">
        <w:rPr>
          <w:strike/>
          <w:rPrChange w:id="124" w:author="Olivia Imner" w:date="2018-06-10T10:40:00Z">
            <w:rPr/>
          </w:rPrChange>
        </w:rPr>
        <w:t>träna och testa sina nya kunskaper</w:t>
      </w:r>
      <w:commentRangeEnd w:id="104"/>
      <w:r w:rsidR="0043266A" w:rsidRPr="00A27BA9">
        <w:rPr>
          <w:rStyle w:val="Kommentarsreferens"/>
          <w:strike/>
          <w:rPrChange w:id="125" w:author="Olivia Imner" w:date="2018-06-10T10:40:00Z">
            <w:rPr>
              <w:rStyle w:val="Kommentarsreferens"/>
            </w:rPr>
          </w:rPrChange>
        </w:rPr>
        <w:commentReference w:id="104"/>
      </w:r>
      <w:r w:rsidR="00761CF6" w:rsidRPr="00A27BA9">
        <w:rPr>
          <w:strike/>
          <w:rPrChange w:id="126" w:author="Olivia Imner" w:date="2018-06-10T10:40:00Z">
            <w:rPr/>
          </w:rPrChange>
        </w:rPr>
        <w:t xml:space="preserve">. </w:t>
      </w:r>
      <w:r w:rsidR="00410E00" w:rsidRPr="00A27BA9">
        <w:rPr>
          <w:strike/>
          <w:rPrChange w:id="127" w:author="Olivia Imner" w:date="2018-06-10T10:40:00Z">
            <w:rPr/>
          </w:rPrChange>
        </w:rPr>
        <w:t xml:space="preserve">Det var först runt 70-talet </w:t>
      </w:r>
      <w:r w:rsidR="00F84A21" w:rsidRPr="00A27BA9">
        <w:rPr>
          <w:strike/>
          <w:rPrChange w:id="128" w:author="Olivia Imner" w:date="2018-06-10T10:40:00Z">
            <w:rPr/>
          </w:rPrChange>
        </w:rPr>
        <w:t xml:space="preserve">då </w:t>
      </w:r>
      <w:r w:rsidR="004D1E22" w:rsidRPr="00A27BA9">
        <w:rPr>
          <w:strike/>
          <w:rPrChange w:id="129" w:author="Olivia Imner" w:date="2018-06-10T10:40:00Z">
            <w:rPr/>
          </w:rPrChange>
        </w:rPr>
        <w:t xml:space="preserve">datorbaserad </w:t>
      </w:r>
      <w:commentRangeStart w:id="130"/>
      <w:r w:rsidR="00410E00" w:rsidRPr="00A27BA9">
        <w:rPr>
          <w:strike/>
          <w:rPrChange w:id="131" w:author="Olivia Imner" w:date="2018-06-10T10:40:00Z">
            <w:rPr/>
          </w:rPrChange>
        </w:rPr>
        <w:t>online-träning</w:t>
      </w:r>
      <w:r w:rsidR="00761CF6" w:rsidRPr="00A27BA9">
        <w:rPr>
          <w:strike/>
          <w:rPrChange w:id="132" w:author="Olivia Imner" w:date="2018-06-10T10:40:00Z">
            <w:rPr/>
          </w:rPrChange>
        </w:rPr>
        <w:t xml:space="preserve"> </w:t>
      </w:r>
      <w:r w:rsidR="00410E00" w:rsidRPr="00A27BA9">
        <w:rPr>
          <w:strike/>
          <w:rPrChange w:id="133" w:author="Olivia Imner" w:date="2018-06-10T10:40:00Z">
            <w:rPr/>
          </w:rPrChange>
        </w:rPr>
        <w:t xml:space="preserve">blev interaktiv </w:t>
      </w:r>
      <w:commentRangeEnd w:id="130"/>
      <w:r w:rsidR="00BB124E" w:rsidRPr="00A27BA9">
        <w:rPr>
          <w:rStyle w:val="Kommentarsreferens"/>
          <w:strike/>
          <w:rPrChange w:id="134" w:author="Olivia Imner" w:date="2018-06-10T10:40:00Z">
            <w:rPr>
              <w:rStyle w:val="Kommentarsreferens"/>
            </w:rPr>
          </w:rPrChange>
        </w:rPr>
        <w:commentReference w:id="130"/>
      </w:r>
      <w:r w:rsidR="00761CF6" w:rsidRPr="00A27BA9">
        <w:rPr>
          <w:strike/>
          <w:rPrChange w:id="135" w:author="Olivia Imner" w:date="2018-06-10T10:40:00Z">
            <w:rPr/>
          </w:rPrChange>
        </w:rPr>
        <w:t xml:space="preserve">och </w:t>
      </w:r>
      <w:r w:rsidR="00F4203C" w:rsidRPr="00A27BA9">
        <w:rPr>
          <w:strike/>
          <w:rPrChange w:id="136" w:author="Olivia Imner" w:date="2018-06-10T10:40:00Z">
            <w:rPr/>
          </w:rPrChange>
        </w:rPr>
        <w:t xml:space="preserve">också bidrog med </w:t>
      </w:r>
      <w:r w:rsidR="00761CF6" w:rsidRPr="00A27BA9">
        <w:rPr>
          <w:strike/>
          <w:rPrChange w:id="137" w:author="Olivia Imner" w:date="2018-06-10T10:40:00Z">
            <w:rPr/>
          </w:rPrChange>
        </w:rPr>
        <w:t>en metod för att</w:t>
      </w:r>
      <w:r w:rsidR="006B45C4" w:rsidRPr="00A27BA9">
        <w:rPr>
          <w:strike/>
          <w:rPrChange w:id="138" w:author="Olivia Imner" w:date="2018-06-10T10:40:00Z">
            <w:rPr/>
          </w:rPrChange>
        </w:rPr>
        <w:t xml:space="preserve"> enklare ha</w:t>
      </w:r>
      <w:r w:rsidR="006F04BD" w:rsidRPr="00A27BA9">
        <w:rPr>
          <w:strike/>
          <w:rPrChange w:id="139" w:author="Olivia Imner" w:date="2018-06-10T10:40:00Z">
            <w:rPr/>
          </w:rPrChange>
        </w:rPr>
        <w:t xml:space="preserve"> korrespondens </w:t>
      </w:r>
      <w:r w:rsidR="006B45C4" w:rsidRPr="00A27BA9">
        <w:rPr>
          <w:strike/>
          <w:rPrChange w:id="140" w:author="Olivia Imner" w:date="2018-06-10T10:40:00Z">
            <w:rPr/>
          </w:rPrChange>
        </w:rPr>
        <w:t>med</w:t>
      </w:r>
      <w:r w:rsidR="006F04BD" w:rsidRPr="00A27BA9">
        <w:rPr>
          <w:strike/>
          <w:rPrChange w:id="141" w:author="Olivia Imner" w:date="2018-06-10T10:40:00Z">
            <w:rPr/>
          </w:rPrChange>
        </w:rPr>
        <w:t xml:space="preserve"> studenter, </w:t>
      </w:r>
      <w:r w:rsidR="004D1E22" w:rsidRPr="00A27BA9">
        <w:rPr>
          <w:strike/>
          <w:rPrChange w:id="142" w:author="Olivia Imner" w:date="2018-06-10T10:40:00Z">
            <w:rPr/>
          </w:rPrChange>
        </w:rPr>
        <w:t xml:space="preserve">med </w:t>
      </w:r>
      <w:r w:rsidR="006F04BD" w:rsidRPr="00A27BA9">
        <w:rPr>
          <w:strike/>
          <w:rPrChange w:id="143" w:author="Olivia Imner" w:date="2018-06-10T10:40:00Z">
            <w:rPr/>
          </w:rPrChange>
        </w:rPr>
        <w:t xml:space="preserve">till exempel </w:t>
      </w:r>
      <w:r w:rsidR="004D1E22" w:rsidRPr="00A27BA9">
        <w:rPr>
          <w:strike/>
          <w:rPrChange w:id="144" w:author="Olivia Imner" w:date="2018-06-10T10:40:00Z">
            <w:rPr/>
          </w:rPrChange>
        </w:rPr>
        <w:t xml:space="preserve">hjälp av </w:t>
      </w:r>
      <w:r w:rsidR="006F04BD" w:rsidRPr="00A27BA9">
        <w:rPr>
          <w:strike/>
          <w:rPrChange w:id="145" w:author="Olivia Imner" w:date="2018-06-10T10:40:00Z">
            <w:rPr/>
          </w:rPrChange>
        </w:rPr>
        <w:t>e-post</w:t>
      </w:r>
      <w:r w:rsidR="00305394" w:rsidRPr="00A27BA9">
        <w:rPr>
          <w:strike/>
          <w:rPrChange w:id="146" w:author="Olivia Imner" w:date="2018-06-10T10:40:00Z">
            <w:rPr/>
          </w:rPrChange>
        </w:rPr>
        <w:t xml:space="preserve"> eller chat</w:t>
      </w:r>
      <w:r w:rsidR="006F04BD" w:rsidRPr="00A27BA9">
        <w:rPr>
          <w:strike/>
          <w:rPrChange w:id="147" w:author="Olivia Imner" w:date="2018-06-10T10:40:00Z">
            <w:rPr/>
          </w:rPrChange>
        </w:rPr>
        <w:t>.</w:t>
      </w:r>
      <w:r w:rsidR="006F04BD">
        <w:t xml:space="preserve"> </w:t>
      </w:r>
      <w:r w:rsidR="00C65A6A" w:rsidRPr="00A27BA9">
        <w:rPr>
          <w:strike/>
          <w:rPrChange w:id="148" w:author="Olivia Imner" w:date="2018-06-10T10:40:00Z">
            <w:rPr/>
          </w:rPrChange>
        </w:rPr>
        <w:t>Idag har</w:t>
      </w:r>
      <w:r w:rsidR="00C65A6A">
        <w:t xml:space="preserve"> e-lärandet utvecklats tillsammans med </w:t>
      </w:r>
      <w:r w:rsidR="00C65A6A" w:rsidRPr="00A27BA9">
        <w:rPr>
          <w:strike/>
          <w:rPrChange w:id="149" w:author="Olivia Imner" w:date="2018-06-10T10:40:00Z">
            <w:rPr/>
          </w:rPrChange>
        </w:rPr>
        <w:t>att</w:t>
      </w:r>
      <w:r w:rsidR="00C65A6A">
        <w:t xml:space="preserve"> </w:t>
      </w:r>
      <w:r w:rsidR="00305394">
        <w:t xml:space="preserve">World Wide Web (WWW) </w:t>
      </w:r>
      <w:ins w:id="150" w:author="Olivia Imner" w:date="2018-06-10T10:40:00Z">
        <w:r w:rsidR="00A27BA9">
          <w:t xml:space="preserve">under </w:t>
        </w:r>
      </w:ins>
      <w:ins w:id="151" w:author="Olivia Imner" w:date="2018-06-10T10:41:00Z">
        <w:r w:rsidR="00A27BA9">
          <w:t xml:space="preserve">90-talet och </w:t>
        </w:r>
      </w:ins>
      <w:r w:rsidR="00C65A6A">
        <w:t>har gjort det möjligt att</w:t>
      </w:r>
      <w:r w:rsidR="00305394">
        <w:t xml:space="preserve"> alla med tillgång</w:t>
      </w:r>
      <w:r w:rsidR="00F84A21">
        <w:t xml:space="preserve"> till den</w:t>
      </w:r>
      <w:r w:rsidR="00305394">
        <w:t xml:space="preserve"> kan få del av undervisning online. </w:t>
      </w:r>
      <w:commentRangeStart w:id="152"/>
    </w:p>
    <w:p w14:paraId="5BB47374" w14:textId="4106D95F" w:rsidR="00A46A43" w:rsidRDefault="005E5F35" w:rsidP="00120C38">
      <w:pPr>
        <w:pStyle w:val="Brdtext"/>
        <w:rPr>
          <w:ins w:id="153" w:author="Olivia Imner" w:date="2018-06-10T10:55:00Z"/>
          <w:strike/>
        </w:rPr>
      </w:pPr>
      <w:r>
        <w:t xml:space="preserve">Fördelarna med </w:t>
      </w:r>
      <w:r w:rsidRPr="00A27BA9">
        <w:rPr>
          <w:strike/>
          <w:rPrChange w:id="154" w:author="Olivia Imner" w:date="2018-06-10T10:42:00Z">
            <w:rPr/>
          </w:rPrChange>
        </w:rPr>
        <w:t>använda</w:t>
      </w:r>
      <w:r w:rsidR="004F0A3D" w:rsidRPr="00A27BA9">
        <w:rPr>
          <w:strike/>
          <w:rPrChange w:id="155" w:author="Olivia Imner" w:date="2018-06-10T10:42:00Z">
            <w:rPr/>
          </w:rPrChange>
        </w:rPr>
        <w:t>ndet av</w:t>
      </w:r>
      <w:r>
        <w:t xml:space="preserve"> e-lärande </w:t>
      </w:r>
      <w:r w:rsidRPr="00A27BA9">
        <w:rPr>
          <w:strike/>
          <w:rPrChange w:id="156" w:author="Olivia Imner" w:date="2018-06-10T10:42:00Z">
            <w:rPr/>
          </w:rPrChange>
        </w:rPr>
        <w:t xml:space="preserve">istället för </w:t>
      </w:r>
      <w:r w:rsidR="00B35B38" w:rsidRPr="00A27BA9">
        <w:rPr>
          <w:strike/>
          <w:rPrChange w:id="157" w:author="Olivia Imner" w:date="2018-06-10T10:42:00Z">
            <w:rPr/>
          </w:rPrChange>
        </w:rPr>
        <w:t>traditionella lärarledda</w:t>
      </w:r>
      <w:r w:rsidRPr="00A27BA9">
        <w:rPr>
          <w:strike/>
          <w:rPrChange w:id="158" w:author="Olivia Imner" w:date="2018-06-10T10:42:00Z">
            <w:rPr/>
          </w:rPrChange>
        </w:rPr>
        <w:t xml:space="preserve"> </w:t>
      </w:r>
      <w:r w:rsidR="00B35B38" w:rsidRPr="00A27BA9">
        <w:rPr>
          <w:strike/>
          <w:rPrChange w:id="159" w:author="Olivia Imner" w:date="2018-06-10T10:42:00Z">
            <w:rPr/>
          </w:rPrChange>
        </w:rPr>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med en </w:t>
      </w:r>
      <w:r w:rsidR="00F82A41">
        <w:t>obegränsad repetition</w:t>
      </w:r>
      <w:r w:rsidR="006B45C4">
        <w:t xml:space="preserve"> (</w:t>
      </w:r>
      <w:r w:rsidR="006B45C4" w:rsidRPr="00906BA4">
        <w:rPr>
          <w:color w:val="222222"/>
          <w:szCs w:val="22"/>
          <w:shd w:val="clear" w:color="auto" w:fill="FFFFFF"/>
        </w:rPr>
        <w:t>Narciss</w:t>
      </w:r>
      <w:r w:rsidR="006B45C4">
        <w:rPr>
          <w:color w:val="222222"/>
          <w:szCs w:val="22"/>
          <w:shd w:val="clear" w:color="auto" w:fill="FFFFFF"/>
        </w:rPr>
        <w:t xml:space="preserve"> et.al., 2007)</w:t>
      </w:r>
      <w:r w:rsidR="00A63FFF">
        <w:t>.</w:t>
      </w:r>
      <w:r>
        <w:t xml:space="preserve"> Tiden som läggs på </w:t>
      </w:r>
      <w:r w:rsidR="00E27FC7">
        <w:t xml:space="preserve">till exempel </w:t>
      </w:r>
      <w:r>
        <w:t>transport</w:t>
      </w:r>
      <w:r w:rsidR="00227B44">
        <w:t xml:space="preserve">, boende, </w:t>
      </w:r>
      <w:r w:rsidR="00E27FC7">
        <w:t xml:space="preserve">och </w:t>
      </w:r>
      <w:r w:rsidR="00227B44">
        <w:t xml:space="preserve">levnadskostnader </w:t>
      </w:r>
      <w:r w:rsidR="006B45C4">
        <w:t xml:space="preserve">och </w:t>
      </w:r>
      <w:r w:rsidR="00E27FC7">
        <w:t>som oftast</w:t>
      </w:r>
      <w:r>
        <w:t xml:space="preserve">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w:t>
      </w:r>
      <w:ins w:id="160" w:author="Olivia Imner" w:date="2018-06-10T10:54:00Z">
        <w:r w:rsidR="00F857F3">
          <w:t xml:space="preserve"> </w:t>
        </w:r>
      </w:ins>
      <w:r w:rsidR="00CF600A">
        <w:t xml:space="preserve"> </w:t>
      </w:r>
      <w:commentRangeEnd w:id="152"/>
      <w:r w:rsidR="0038593A">
        <w:rPr>
          <w:rStyle w:val="Kommentarsreferens"/>
          <w:rFonts w:eastAsiaTheme="minorHAnsi" w:cstheme="minorBidi"/>
          <w:lang w:eastAsia="en-US"/>
        </w:rPr>
        <w:commentReference w:id="152"/>
      </w:r>
      <w:ins w:id="161" w:author="Olivia Imner" w:date="2018-06-10T10:55:00Z">
        <w:r w:rsidR="00F857F3">
          <w:t xml:space="preserve"> </w:t>
        </w:r>
      </w:ins>
      <w:ins w:id="162" w:author="Olivia Imner" w:date="2018-06-10T10:56:00Z">
        <w:r w:rsidR="00F857F3">
          <w:t xml:space="preserve">Marknads </w:t>
        </w:r>
        <w:proofErr w:type="gramStart"/>
        <w:r w:rsidR="00F857F3">
          <w:t>tillväxten</w:t>
        </w:r>
        <w:proofErr w:type="gramEnd"/>
        <w:r w:rsidR="00F857F3">
          <w:t xml:space="preserve"> för e-lärandet </w:t>
        </w:r>
        <w:r w:rsidR="00F857F3" w:rsidRPr="005C5B44">
          <w:t>i Sverige</w:t>
        </w:r>
        <w:r w:rsidR="00F857F3" w:rsidRPr="00F857F3">
          <w:rPr>
            <w:strike/>
            <w:rPrChange w:id="163" w:author="Olivia Imner" w:date="2018-06-10T10:57:00Z">
              <w:rPr/>
            </w:rPrChange>
          </w:rPr>
          <w:t xml:space="preserve"> har tagit en vändning under de senaste åren och tillväxten</w:t>
        </w:r>
        <w:r w:rsidR="00F857F3">
          <w:t xml:space="preserve"> under 2015 resulterade med en ökning på 6 % jämfört med omsättningen 2014 (T</w:t>
        </w:r>
        <w:r w:rsidR="00F857F3" w:rsidRPr="004018CB">
          <w:t>riglyf</w:t>
        </w:r>
        <w:r w:rsidR="00F857F3">
          <w:t>, 2015)</w:t>
        </w:r>
      </w:ins>
      <w:ins w:id="164" w:author="Olivia Imner" w:date="2018-06-10T11:00:00Z">
        <w:r w:rsidR="00F857F3">
          <w:t xml:space="preserve"> och förväntas </w:t>
        </w:r>
        <w:proofErr w:type="spellStart"/>
        <w:r w:rsidR="00F857F3">
          <w:t>yttligare</w:t>
        </w:r>
        <w:proofErr w:type="spellEnd"/>
        <w:r w:rsidR="00F857F3">
          <w:t xml:space="preserve"> utvecklas under </w:t>
        </w:r>
      </w:ins>
      <w:proofErr w:type="spellStart"/>
      <w:ins w:id="165" w:author="Olivia Imner" w:date="2018-06-10T11:03:00Z">
        <w:r w:rsidR="005C5B44">
          <w:t>European</w:t>
        </w:r>
        <w:proofErr w:type="spellEnd"/>
        <w:r w:rsidR="005C5B44">
          <w:t xml:space="preserve"> Union </w:t>
        </w:r>
        <w:r w:rsidR="005C5B44" w:rsidRPr="005C5B44">
          <w:t>initiativet</w:t>
        </w:r>
        <w:r w:rsidR="005C5B44">
          <w:t xml:space="preserve"> </w:t>
        </w:r>
      </w:ins>
      <w:ins w:id="166" w:author="Olivia Imner" w:date="2018-06-10T11:00:00Z">
        <w:r w:rsidR="00F857F3">
          <w:t>”</w:t>
        </w:r>
      </w:ins>
      <w:ins w:id="167" w:author="Olivia Imner" w:date="2018-06-10T11:01:00Z">
        <w:r w:rsidR="00F857F3">
          <w:t xml:space="preserve">The </w:t>
        </w:r>
        <w:proofErr w:type="spellStart"/>
        <w:r w:rsidR="00F857F3">
          <w:t>eLearning</w:t>
        </w:r>
        <w:proofErr w:type="spellEnd"/>
        <w:r w:rsidR="00F857F3">
          <w:t xml:space="preserve"> Action Plan</w:t>
        </w:r>
      </w:ins>
      <w:ins w:id="168" w:author="Olivia Imner" w:date="2018-06-10T11:00:00Z">
        <w:r w:rsidR="00F857F3">
          <w:t>”</w:t>
        </w:r>
      </w:ins>
      <w:ins w:id="169" w:author="Olivia Imner" w:date="2018-06-10T11:01:00Z">
        <w:r w:rsidR="00F857F3">
          <w:t xml:space="preserve"> (</w:t>
        </w:r>
        <w:r w:rsidR="00F857F3" w:rsidRPr="00F857F3">
          <w:t>http://www.aic.lv/bolona/Bologna/contrib/EU/e-learn_ACPL.pdf</w:t>
        </w:r>
        <w:r w:rsidR="00F857F3">
          <w:t>)</w:t>
        </w:r>
      </w:ins>
      <w:ins w:id="170" w:author="Olivia Imner" w:date="2018-06-10T10:56:00Z">
        <w:r w:rsidR="00F857F3">
          <w:t xml:space="preserve">. </w:t>
        </w:r>
      </w:ins>
      <w:ins w:id="171" w:author="Olivia Imner" w:date="2018-06-10T09:43:00Z">
        <w:r w:rsidR="0063584B" w:rsidRPr="00F857F3">
          <w:rPr>
            <w:strike/>
            <w:rPrChange w:id="172" w:author="Olivia Imner" w:date="2018-06-10T10:54:00Z">
              <w:rPr/>
            </w:rPrChange>
          </w:rPr>
          <w:t xml:space="preserve">En </w:t>
        </w:r>
      </w:ins>
      <w:commentRangeStart w:id="173"/>
      <w:ins w:id="174" w:author="Olivia Imner" w:date="2018-06-10T09:44:00Z">
        <w:r w:rsidR="0063584B" w:rsidRPr="00F857F3">
          <w:rPr>
            <w:strike/>
            <w:rPrChange w:id="175" w:author="Olivia Imner" w:date="2018-06-10T10:54:00Z">
              <w:rPr/>
            </w:rPrChange>
          </w:rPr>
          <w:t>n</w:t>
        </w:r>
      </w:ins>
      <w:del w:id="176" w:author="Olivia Imner" w:date="2018-06-10T09:44:00Z">
        <w:r w:rsidR="00233A51" w:rsidRPr="00F857F3" w:rsidDel="0063584B">
          <w:rPr>
            <w:strike/>
            <w:rPrChange w:id="177" w:author="Olivia Imner" w:date="2018-06-10T10:54:00Z">
              <w:rPr/>
            </w:rPrChange>
          </w:rPr>
          <w:delText>N</w:delText>
        </w:r>
      </w:del>
      <w:r w:rsidR="00A74D3E" w:rsidRPr="00F857F3">
        <w:rPr>
          <w:strike/>
          <w:rPrChange w:id="178" w:author="Olivia Imner" w:date="2018-06-10T10:54:00Z">
            <w:rPr/>
          </w:rPrChange>
        </w:rPr>
        <w:t>ackdel</w:t>
      </w:r>
      <w:del w:id="179" w:author="Olivia Imner" w:date="2018-06-10T09:44:00Z">
        <w:r w:rsidR="00A74D3E" w:rsidRPr="00F857F3" w:rsidDel="0063584B">
          <w:rPr>
            <w:strike/>
            <w:rPrChange w:id="180" w:author="Olivia Imner" w:date="2018-06-10T10:54:00Z">
              <w:rPr/>
            </w:rPrChange>
          </w:rPr>
          <w:delText>ar</w:delText>
        </w:r>
        <w:r w:rsidR="00233A51" w:rsidRPr="00F857F3" w:rsidDel="0063584B">
          <w:rPr>
            <w:strike/>
            <w:rPrChange w:id="181" w:author="Olivia Imner" w:date="2018-06-10T10:54:00Z">
              <w:rPr/>
            </w:rPrChange>
          </w:rPr>
          <w:delText>na</w:delText>
        </w:r>
      </w:del>
      <w:r w:rsidR="009D4724" w:rsidRPr="00F857F3">
        <w:rPr>
          <w:strike/>
          <w:rPrChange w:id="182" w:author="Olivia Imner" w:date="2018-06-10T10:54:00Z">
            <w:rPr/>
          </w:rPrChange>
        </w:rPr>
        <w:t xml:space="preserve"> med </w:t>
      </w:r>
      <w:commentRangeEnd w:id="173"/>
      <w:r w:rsidR="00F857F3">
        <w:rPr>
          <w:rStyle w:val="Kommentarsreferens"/>
          <w:rFonts w:eastAsiaTheme="minorHAnsi" w:cstheme="minorBidi"/>
          <w:lang w:eastAsia="en-US"/>
        </w:rPr>
        <w:commentReference w:id="173"/>
      </w:r>
      <w:r w:rsidR="009D4724" w:rsidRPr="00F857F3">
        <w:rPr>
          <w:strike/>
          <w:rPrChange w:id="183" w:author="Olivia Imner" w:date="2018-06-10T10:54:00Z">
            <w:rPr/>
          </w:rPrChange>
        </w:rPr>
        <w:t xml:space="preserve">e-lärandet </w:t>
      </w:r>
      <w:r w:rsidR="00A74D3E" w:rsidRPr="00F857F3">
        <w:rPr>
          <w:strike/>
          <w:rPrChange w:id="184" w:author="Olivia Imner" w:date="2018-06-10T10:54:00Z">
            <w:rPr/>
          </w:rPrChange>
        </w:rPr>
        <w:t>är att a</w:t>
      </w:r>
      <w:r w:rsidR="003D3638" w:rsidRPr="00F857F3">
        <w:rPr>
          <w:strike/>
          <w:rPrChange w:id="185" w:author="Olivia Imner" w:date="2018-06-10T10:54:00Z">
            <w:rPr/>
          </w:rPrChange>
        </w:rPr>
        <w:t>nvändare</w:t>
      </w:r>
      <w:r w:rsidR="00A74D3E" w:rsidRPr="00F857F3">
        <w:rPr>
          <w:strike/>
          <w:rPrChange w:id="186" w:author="Olivia Imner" w:date="2018-06-10T10:54:00Z">
            <w:rPr/>
          </w:rPrChange>
        </w:rPr>
        <w:t xml:space="preserve"> </w:t>
      </w:r>
      <w:r w:rsidR="003D3638" w:rsidRPr="00F857F3">
        <w:rPr>
          <w:strike/>
          <w:rPrChange w:id="187" w:author="Olivia Imner" w:date="2018-06-10T10:54:00Z">
            <w:rPr/>
          </w:rPrChange>
        </w:rPr>
        <w:t xml:space="preserve">ibland </w:t>
      </w:r>
      <w:r w:rsidR="00A74D3E" w:rsidRPr="00F857F3">
        <w:rPr>
          <w:strike/>
          <w:rPrChange w:id="188" w:author="Olivia Imner" w:date="2018-06-10T10:54:00Z">
            <w:rPr/>
          </w:rPrChange>
        </w:rPr>
        <w:t xml:space="preserve">inte </w:t>
      </w:r>
      <w:r w:rsidR="003D3638" w:rsidRPr="00F857F3">
        <w:rPr>
          <w:strike/>
          <w:rPrChange w:id="189" w:author="Olivia Imner" w:date="2018-06-10T10:54:00Z">
            <w:rPr/>
          </w:rPrChange>
        </w:rPr>
        <w:t>slutför</w:t>
      </w:r>
      <w:r w:rsidR="00A74D3E" w:rsidRPr="00F857F3">
        <w:rPr>
          <w:strike/>
          <w:rPrChange w:id="190" w:author="Olivia Imner" w:date="2018-06-10T10:54:00Z">
            <w:rPr/>
          </w:rPrChange>
        </w:rPr>
        <w:t xml:space="preserve"> kurser och </w:t>
      </w:r>
      <w:r w:rsidR="002A6464" w:rsidRPr="00F857F3">
        <w:rPr>
          <w:strike/>
          <w:rPrChange w:id="191" w:author="Olivia Imner" w:date="2018-06-10T10:54:00Z">
            <w:rPr/>
          </w:rPrChange>
        </w:rPr>
        <w:t xml:space="preserve">kan då </w:t>
      </w:r>
      <w:r w:rsidR="00A74D3E" w:rsidRPr="00F857F3">
        <w:rPr>
          <w:strike/>
          <w:rPrChange w:id="192" w:author="Olivia Imner" w:date="2018-06-10T10:54:00Z">
            <w:rPr/>
          </w:rPrChange>
        </w:rPr>
        <w:t>mi</w:t>
      </w:r>
      <w:r w:rsidR="003D3638" w:rsidRPr="00F857F3">
        <w:rPr>
          <w:strike/>
          <w:rPrChange w:id="193" w:author="Olivia Imner" w:date="2018-06-10T10:54:00Z">
            <w:rPr/>
          </w:rPrChange>
        </w:rPr>
        <w:t>ssa delar av viktig</w:t>
      </w:r>
      <w:r w:rsidRPr="00F857F3">
        <w:rPr>
          <w:strike/>
          <w:rPrChange w:id="194" w:author="Olivia Imner" w:date="2018-06-10T10:54:00Z">
            <w:rPr/>
          </w:rPrChange>
        </w:rPr>
        <w:t xml:space="preserve"> </w:t>
      </w:r>
      <w:r w:rsidR="003D3638" w:rsidRPr="00F857F3">
        <w:rPr>
          <w:strike/>
          <w:rPrChange w:id="195" w:author="Olivia Imner" w:date="2018-06-10T10:54:00Z">
            <w:rPr/>
          </w:rPrChange>
        </w:rPr>
        <w:t>information</w:t>
      </w:r>
      <w:ins w:id="196" w:author="Olivia Imner" w:date="2018-06-10T09:43:00Z">
        <w:r w:rsidR="0063584B" w:rsidRPr="00F857F3">
          <w:rPr>
            <w:strike/>
            <w:rPrChange w:id="197" w:author="Olivia Imner" w:date="2018-06-10T10:54:00Z">
              <w:rPr/>
            </w:rPrChange>
          </w:rPr>
          <w:t>.</w:t>
        </w:r>
      </w:ins>
      <w:del w:id="198" w:author="Olivia Imner" w:date="2018-06-10T09:43:00Z">
        <w:r w:rsidR="006F074D" w:rsidRPr="00F857F3" w:rsidDel="0063584B">
          <w:rPr>
            <w:strike/>
            <w:rPrChange w:id="199" w:author="Olivia Imner" w:date="2018-06-10T10:54:00Z">
              <w:rPr/>
            </w:rPrChange>
          </w:rPr>
          <w:delText>,</w:delText>
        </w:r>
      </w:del>
      <w:r w:rsidR="006F074D" w:rsidRPr="00F857F3">
        <w:rPr>
          <w:strike/>
          <w:rPrChange w:id="200" w:author="Olivia Imner" w:date="2018-06-10T10:54:00Z">
            <w:rPr/>
          </w:rPrChange>
        </w:rPr>
        <w:t xml:space="preserve"> </w:t>
      </w:r>
      <w:ins w:id="201" w:author="Olivia Imner" w:date="2018-06-10T09:43:00Z">
        <w:r w:rsidR="0063584B" w:rsidRPr="00F857F3">
          <w:rPr>
            <w:strike/>
            <w:rPrChange w:id="202" w:author="Olivia Imner" w:date="2018-06-10T10:54:00Z">
              <w:rPr/>
            </w:rPrChange>
          </w:rPr>
          <w:t>D</w:t>
        </w:r>
      </w:ins>
      <w:del w:id="203" w:author="Olivia Imner" w:date="2018-06-10T09:43:00Z">
        <w:r w:rsidR="006F074D" w:rsidRPr="00F857F3" w:rsidDel="0063584B">
          <w:rPr>
            <w:strike/>
            <w:rPrChange w:id="204" w:author="Olivia Imner" w:date="2018-06-10T10:54:00Z">
              <w:rPr/>
            </w:rPrChange>
          </w:rPr>
          <w:delText>d</w:delText>
        </w:r>
      </w:del>
      <w:r w:rsidR="006F074D" w:rsidRPr="00F857F3">
        <w:rPr>
          <w:strike/>
          <w:rPrChange w:id="205" w:author="Olivia Imner" w:date="2018-06-10T10:54:00Z">
            <w:rPr/>
          </w:rPrChange>
        </w:rPr>
        <w:t>et</w:t>
      </w:r>
      <w:ins w:id="206" w:author="Olivia Imner" w:date="2018-06-10T09:43:00Z">
        <w:r w:rsidR="0063584B" w:rsidRPr="00F857F3">
          <w:rPr>
            <w:strike/>
            <w:rPrChange w:id="207" w:author="Olivia Imner" w:date="2018-06-10T10:54:00Z">
              <w:rPr/>
            </w:rPrChange>
          </w:rPr>
          <w:t>ta</w:t>
        </w:r>
      </w:ins>
      <w:r w:rsidR="006F074D" w:rsidRPr="00F857F3">
        <w:rPr>
          <w:strike/>
          <w:rPrChange w:id="208" w:author="Olivia Imner" w:date="2018-06-10T10:54:00Z">
            <w:rPr/>
          </w:rPrChange>
        </w:rPr>
        <w:t xml:space="preserve"> kan </w:t>
      </w:r>
      <w:r w:rsidR="00781FF5" w:rsidRPr="00F857F3">
        <w:rPr>
          <w:strike/>
          <w:rPrChange w:id="209" w:author="Olivia Imner" w:date="2018-06-10T10:54:00Z">
            <w:rPr/>
          </w:rPrChange>
        </w:rPr>
        <w:t xml:space="preserve">bero på att </w:t>
      </w:r>
      <w:r w:rsidR="006B45C4" w:rsidRPr="00F857F3">
        <w:rPr>
          <w:strike/>
          <w:rPrChange w:id="210" w:author="Olivia Imner" w:date="2018-06-10T10:54:00Z">
            <w:rPr/>
          </w:rPrChange>
        </w:rPr>
        <w:t>kursen i</w:t>
      </w:r>
      <w:r w:rsidR="009D4724" w:rsidRPr="00F857F3">
        <w:rPr>
          <w:strike/>
          <w:rPrChange w:id="211" w:author="Olivia Imner" w:date="2018-06-10T10:54:00Z">
            <w:rPr/>
          </w:rPrChange>
        </w:rPr>
        <w:t>nte är pedagogisk tillämpad</w:t>
      </w:r>
      <w:ins w:id="212" w:author="Olivia Imner" w:date="2018-06-10T09:43:00Z">
        <w:r w:rsidR="0063584B" w:rsidRPr="00F857F3">
          <w:rPr>
            <w:strike/>
            <w:rPrChange w:id="213" w:author="Olivia Imner" w:date="2018-06-10T10:54:00Z">
              <w:rPr/>
            </w:rPrChange>
          </w:rPr>
          <w:t xml:space="preserve"> och</w:t>
        </w:r>
      </w:ins>
      <w:del w:id="214" w:author="Olivia Imner" w:date="2018-06-10T09:43:00Z">
        <w:r w:rsidR="009D4724" w:rsidRPr="00F857F3" w:rsidDel="0063584B">
          <w:rPr>
            <w:strike/>
            <w:rPrChange w:id="215" w:author="Olivia Imner" w:date="2018-06-10T10:54:00Z">
              <w:rPr/>
            </w:rPrChange>
          </w:rPr>
          <w:delText>,</w:delText>
        </w:r>
      </w:del>
      <w:r w:rsidR="009D4724" w:rsidRPr="00F857F3">
        <w:rPr>
          <w:strike/>
          <w:rPrChange w:id="216" w:author="Olivia Imner" w:date="2018-06-10T10:54:00Z">
            <w:rPr/>
          </w:rPrChange>
        </w:rPr>
        <w:t xml:space="preserve"> </w:t>
      </w:r>
      <w:r w:rsidR="006B45C4" w:rsidRPr="00F857F3">
        <w:rPr>
          <w:strike/>
          <w:rPrChange w:id="217" w:author="Olivia Imner" w:date="2018-06-10T10:54:00Z">
            <w:rPr/>
          </w:rPrChange>
        </w:rPr>
        <w:t>ti</w:t>
      </w:r>
      <w:r w:rsidR="009D4724" w:rsidRPr="00F857F3">
        <w:rPr>
          <w:strike/>
          <w:rPrChange w:id="218" w:author="Olivia Imner" w:date="2018-06-10T10:54:00Z">
            <w:rPr/>
          </w:rPrChange>
        </w:rPr>
        <w:t>ll exempel innehåll</w:t>
      </w:r>
      <w:ins w:id="219" w:author="Olivia Imner" w:date="2018-06-10T09:43:00Z">
        <w:r w:rsidR="0063584B" w:rsidRPr="00F857F3">
          <w:rPr>
            <w:strike/>
            <w:rPrChange w:id="220" w:author="Olivia Imner" w:date="2018-06-10T10:54:00Z">
              <w:rPr/>
            </w:rPrChange>
          </w:rPr>
          <w:t>er</w:t>
        </w:r>
      </w:ins>
      <w:del w:id="221" w:author="Olivia Imner" w:date="2018-06-10T09:43:00Z">
        <w:r w:rsidR="009D4724" w:rsidRPr="00F857F3" w:rsidDel="0063584B">
          <w:rPr>
            <w:strike/>
            <w:rPrChange w:id="222" w:author="Olivia Imner" w:date="2018-06-10T10:54:00Z">
              <w:rPr/>
            </w:rPrChange>
          </w:rPr>
          <w:delText>a</w:delText>
        </w:r>
      </w:del>
      <w:r w:rsidR="009D4724" w:rsidRPr="00F857F3">
        <w:rPr>
          <w:strike/>
          <w:rPrChange w:id="223" w:author="Olivia Imner" w:date="2018-06-10T10:54:00Z">
            <w:rPr/>
          </w:rPrChange>
        </w:rPr>
        <w:t xml:space="preserve"> </w:t>
      </w:r>
      <w:r w:rsidR="006B45C4" w:rsidRPr="00F857F3">
        <w:rPr>
          <w:strike/>
          <w:rPrChange w:id="224" w:author="Olivia Imner" w:date="2018-06-10T10:54:00Z">
            <w:rPr/>
          </w:rPrChange>
        </w:rPr>
        <w:t xml:space="preserve">för mycket </w:t>
      </w:r>
      <w:r w:rsidR="009D4724" w:rsidRPr="00F857F3">
        <w:rPr>
          <w:strike/>
          <w:rPrChange w:id="225" w:author="Olivia Imner" w:date="2018-06-10T10:54:00Z">
            <w:rPr/>
          </w:rPrChange>
        </w:rPr>
        <w:t>material</w:t>
      </w:r>
      <w:ins w:id="226" w:author="Olivia Imner" w:date="2018-06-10T09:45:00Z">
        <w:r w:rsidR="0063584B" w:rsidRPr="00F857F3">
          <w:rPr>
            <w:strike/>
            <w:rPrChange w:id="227" w:author="Olivia Imner" w:date="2018-06-10T10:54:00Z">
              <w:rPr/>
            </w:rPrChange>
          </w:rPr>
          <w:t xml:space="preserve"> eller </w:t>
        </w:r>
        <w:proofErr w:type="gramStart"/>
        <w:r w:rsidR="0063584B" w:rsidRPr="00F857F3">
          <w:rPr>
            <w:strike/>
            <w:rPrChange w:id="228" w:author="Olivia Imner" w:date="2018-06-10T10:54:00Z">
              <w:rPr/>
            </w:rPrChange>
          </w:rPr>
          <w:t>…(</w:t>
        </w:r>
        <w:proofErr w:type="spellStart"/>
        <w:r w:rsidR="0063584B" w:rsidRPr="00F857F3">
          <w:rPr>
            <w:strike/>
            <w:rPrChange w:id="229" w:author="Olivia Imner" w:date="2018-06-10T10:54:00Z">
              <w:rPr/>
            </w:rPrChange>
          </w:rPr>
          <w:t>potentially</w:t>
        </w:r>
        <w:proofErr w:type="spellEnd"/>
        <w:r w:rsidR="0063584B" w:rsidRPr="00F857F3">
          <w:rPr>
            <w:strike/>
            <w:rPrChange w:id="230" w:author="Olivia Imner" w:date="2018-06-10T10:54:00Z">
              <w:rPr/>
            </w:rPrChange>
          </w:rPr>
          <w:t xml:space="preserve"> </w:t>
        </w:r>
        <w:proofErr w:type="spellStart"/>
        <w:r w:rsidR="0063584B" w:rsidRPr="00F857F3">
          <w:rPr>
            <w:strike/>
            <w:rPrChange w:id="231" w:author="Olivia Imner" w:date="2018-06-10T10:54:00Z">
              <w:rPr/>
            </w:rPrChange>
          </w:rPr>
          <w:t>something</w:t>
        </w:r>
        <w:proofErr w:type="spellEnd"/>
        <w:r w:rsidR="0063584B" w:rsidRPr="00F857F3">
          <w:rPr>
            <w:strike/>
            <w:rPrChange w:id="232" w:author="Olivia Imner" w:date="2018-06-10T10:54:00Z">
              <w:rPr/>
            </w:rPrChange>
          </w:rPr>
          <w:t xml:space="preserve"> </w:t>
        </w:r>
        <w:proofErr w:type="spellStart"/>
        <w:r w:rsidR="0063584B" w:rsidRPr="00F857F3">
          <w:rPr>
            <w:strike/>
            <w:rPrChange w:id="233" w:author="Olivia Imner" w:date="2018-06-10T10:54:00Z">
              <w:rPr/>
            </w:rPrChange>
          </w:rPr>
          <w:t>here</w:t>
        </w:r>
        <w:proofErr w:type="spellEnd"/>
        <w:r w:rsidR="0063584B" w:rsidRPr="00F857F3">
          <w:rPr>
            <w:strike/>
            <w:rPrChange w:id="234" w:author="Olivia Imner" w:date="2018-06-10T10:54:00Z">
              <w:rPr/>
            </w:rPrChange>
          </w:rPr>
          <w:t xml:space="preserve"> </w:t>
        </w:r>
        <w:proofErr w:type="spellStart"/>
        <w:r w:rsidR="0063584B" w:rsidRPr="00F857F3">
          <w:rPr>
            <w:strike/>
            <w:rPrChange w:id="235" w:author="Olivia Imner" w:date="2018-06-10T10:54:00Z">
              <w:rPr/>
            </w:rPrChange>
          </w:rPr>
          <w:t>about</w:t>
        </w:r>
        <w:proofErr w:type="spellEnd"/>
        <w:r w:rsidR="0063584B" w:rsidRPr="00F857F3">
          <w:rPr>
            <w:strike/>
            <w:rPrChange w:id="236" w:author="Olivia Imner" w:date="2018-06-10T10:54:00Z">
              <w:rPr/>
            </w:rPrChange>
          </w:rPr>
          <w:t xml:space="preserve"> gemenskap; i.e. </w:t>
        </w:r>
      </w:ins>
      <w:proofErr w:type="spellStart"/>
      <w:ins w:id="237" w:author="Olivia Imner" w:date="2018-06-10T09:47:00Z">
        <w:r w:rsidR="0063584B" w:rsidRPr="00F857F3">
          <w:rPr>
            <w:strike/>
            <w:rPrChange w:id="238" w:author="Olivia Imner" w:date="2018-06-10T10:54:00Z">
              <w:rPr/>
            </w:rPrChange>
          </w:rPr>
          <w:t>that</w:t>
        </w:r>
        <w:proofErr w:type="spellEnd"/>
        <w:r w:rsidR="0063584B" w:rsidRPr="00F857F3">
          <w:rPr>
            <w:strike/>
            <w:rPrChange w:id="239" w:author="Olivia Imner" w:date="2018-06-10T10:54:00Z">
              <w:rPr/>
            </w:rPrChange>
          </w:rPr>
          <w:t xml:space="preserve"> motivation </w:t>
        </w:r>
        <w:proofErr w:type="spellStart"/>
        <w:r w:rsidR="0063584B" w:rsidRPr="00F857F3">
          <w:rPr>
            <w:strike/>
            <w:rPrChange w:id="240" w:author="Olivia Imner" w:date="2018-06-10T10:54:00Z">
              <w:rPr/>
            </w:rPrChange>
          </w:rPr>
          <w:t>to</w:t>
        </w:r>
        <w:proofErr w:type="spellEnd"/>
        <w:r w:rsidR="0063584B" w:rsidRPr="00F857F3">
          <w:rPr>
            <w:strike/>
            <w:rPrChange w:id="241" w:author="Olivia Imner" w:date="2018-06-10T10:54:00Z">
              <w:rPr/>
            </w:rPrChange>
          </w:rPr>
          <w:t xml:space="preserve"> finish is </w:t>
        </w:r>
        <w:proofErr w:type="spellStart"/>
        <w:r w:rsidR="0063584B" w:rsidRPr="00F857F3">
          <w:rPr>
            <w:strike/>
            <w:rPrChange w:id="242" w:author="Olivia Imner" w:date="2018-06-10T10:54:00Z">
              <w:rPr/>
            </w:rPrChange>
          </w:rPr>
          <w:t>higher</w:t>
        </w:r>
        <w:proofErr w:type="spellEnd"/>
        <w:r w:rsidR="0063584B" w:rsidRPr="00F857F3">
          <w:rPr>
            <w:strike/>
            <w:rPrChange w:id="243" w:author="Olivia Imner" w:date="2018-06-10T10:54:00Z">
              <w:rPr/>
            </w:rPrChange>
          </w:rPr>
          <w:t xml:space="preserve"> </w:t>
        </w:r>
        <w:proofErr w:type="spellStart"/>
        <w:r w:rsidR="0063584B" w:rsidRPr="00F857F3">
          <w:rPr>
            <w:strike/>
            <w:rPrChange w:id="244" w:author="Olivia Imner" w:date="2018-06-10T10:54:00Z">
              <w:rPr/>
            </w:rPrChange>
          </w:rPr>
          <w:t>when</w:t>
        </w:r>
        <w:proofErr w:type="spellEnd"/>
        <w:r w:rsidR="0063584B" w:rsidRPr="00F857F3">
          <w:rPr>
            <w:strike/>
            <w:rPrChange w:id="245" w:author="Olivia Imner" w:date="2018-06-10T10:54:00Z">
              <w:rPr/>
            </w:rPrChange>
          </w:rPr>
          <w:t xml:space="preserve"> </w:t>
        </w:r>
        <w:proofErr w:type="spellStart"/>
        <w:r w:rsidR="0063584B" w:rsidRPr="00F857F3">
          <w:rPr>
            <w:strike/>
            <w:rPrChange w:id="246" w:author="Olivia Imner" w:date="2018-06-10T10:54:00Z">
              <w:rPr/>
            </w:rPrChange>
          </w:rPr>
          <w:t>participating</w:t>
        </w:r>
        <w:proofErr w:type="spellEnd"/>
        <w:r w:rsidR="0063584B" w:rsidRPr="00F857F3">
          <w:rPr>
            <w:strike/>
            <w:rPrChange w:id="247" w:author="Olivia Imner" w:date="2018-06-10T10:54:00Z">
              <w:rPr/>
            </w:rPrChange>
          </w:rPr>
          <w:t xml:space="preserve"> </w:t>
        </w:r>
        <w:proofErr w:type="spellStart"/>
        <w:r w:rsidR="0063584B" w:rsidRPr="00F857F3">
          <w:rPr>
            <w:strike/>
            <w:rPrChange w:id="248" w:author="Olivia Imner" w:date="2018-06-10T10:54:00Z">
              <w:rPr/>
            </w:rPrChange>
          </w:rPr>
          <w:t>with</w:t>
        </w:r>
        <w:proofErr w:type="spellEnd"/>
        <w:r w:rsidR="0063584B" w:rsidRPr="00F857F3">
          <w:rPr>
            <w:strike/>
            <w:rPrChange w:id="249" w:author="Olivia Imner" w:date="2018-06-10T10:54:00Z">
              <w:rPr/>
            </w:rPrChange>
          </w:rPr>
          <w:t xml:space="preserve"> </w:t>
        </w:r>
        <w:proofErr w:type="spellStart"/>
        <w:r w:rsidR="0063584B" w:rsidRPr="00F857F3">
          <w:rPr>
            <w:strike/>
            <w:rPrChange w:id="250" w:author="Olivia Imner" w:date="2018-06-10T10:54:00Z">
              <w:rPr/>
            </w:rPrChange>
          </w:rPr>
          <w:t>others</w:t>
        </w:r>
        <w:proofErr w:type="spellEnd"/>
        <w:r w:rsidR="0063584B" w:rsidRPr="00F857F3">
          <w:rPr>
            <w:strike/>
            <w:rPrChange w:id="251" w:author="Olivia Imner" w:date="2018-06-10T10:54:00Z">
              <w:rPr/>
            </w:rPrChange>
          </w:rPr>
          <w:t>.</w:t>
        </w:r>
        <w:proofErr w:type="gramEnd"/>
        <w:r w:rsidR="0063584B" w:rsidRPr="00F857F3">
          <w:rPr>
            <w:strike/>
            <w:rPrChange w:id="252" w:author="Olivia Imner" w:date="2018-06-10T10:54:00Z">
              <w:rPr/>
            </w:rPrChange>
          </w:rPr>
          <w:t xml:space="preserve"> </w:t>
        </w:r>
        <w:proofErr w:type="spellStart"/>
        <w:r w:rsidR="0063584B" w:rsidRPr="00F857F3">
          <w:rPr>
            <w:strike/>
            <w:rPrChange w:id="253" w:author="Olivia Imner" w:date="2018-06-10T10:54:00Z">
              <w:rPr/>
            </w:rPrChange>
          </w:rPr>
          <w:t>This</w:t>
        </w:r>
        <w:proofErr w:type="spellEnd"/>
        <w:r w:rsidR="0063584B" w:rsidRPr="00F857F3">
          <w:rPr>
            <w:strike/>
            <w:rPrChange w:id="254" w:author="Olivia Imner" w:date="2018-06-10T10:54:00Z">
              <w:rPr/>
            </w:rPrChange>
          </w:rPr>
          <w:t xml:space="preserve"> is </w:t>
        </w:r>
        <w:proofErr w:type="spellStart"/>
        <w:r w:rsidR="0063584B" w:rsidRPr="00F857F3">
          <w:rPr>
            <w:strike/>
            <w:rPrChange w:id="255" w:author="Olivia Imner" w:date="2018-06-10T10:54:00Z">
              <w:rPr/>
            </w:rPrChange>
          </w:rPr>
          <w:t>also</w:t>
        </w:r>
        <w:proofErr w:type="spellEnd"/>
        <w:r w:rsidR="0063584B" w:rsidRPr="00F857F3">
          <w:rPr>
            <w:strike/>
            <w:rPrChange w:id="256" w:author="Olivia Imner" w:date="2018-06-10T10:54:00Z">
              <w:rPr/>
            </w:rPrChange>
          </w:rPr>
          <w:t xml:space="preserve"> </w:t>
        </w:r>
        <w:proofErr w:type="spellStart"/>
        <w:r w:rsidR="0063584B" w:rsidRPr="00F857F3">
          <w:rPr>
            <w:strike/>
            <w:rPrChange w:id="257" w:author="Olivia Imner" w:date="2018-06-10T10:54:00Z">
              <w:rPr/>
            </w:rPrChange>
          </w:rPr>
          <w:t>coupled</w:t>
        </w:r>
        <w:proofErr w:type="spellEnd"/>
        <w:r w:rsidR="0063584B" w:rsidRPr="00F857F3">
          <w:rPr>
            <w:strike/>
            <w:rPrChange w:id="258" w:author="Olivia Imner" w:date="2018-06-10T10:54:00Z">
              <w:rPr/>
            </w:rPrChange>
          </w:rPr>
          <w:t xml:space="preserve"> </w:t>
        </w:r>
        <w:proofErr w:type="spellStart"/>
        <w:r w:rsidR="0063584B" w:rsidRPr="00F857F3">
          <w:rPr>
            <w:strike/>
            <w:rPrChange w:id="259" w:author="Olivia Imner" w:date="2018-06-10T10:54:00Z">
              <w:rPr/>
            </w:rPrChange>
          </w:rPr>
          <w:t>to</w:t>
        </w:r>
        <w:proofErr w:type="spellEnd"/>
        <w:r w:rsidR="0063584B" w:rsidRPr="00F857F3">
          <w:rPr>
            <w:strike/>
            <w:rPrChange w:id="260" w:author="Olivia Imner" w:date="2018-06-10T10:54:00Z">
              <w:rPr/>
            </w:rPrChange>
          </w:rPr>
          <w:t xml:space="preserve"> </w:t>
        </w:r>
        <w:proofErr w:type="spellStart"/>
        <w:r w:rsidR="0063584B" w:rsidRPr="00F857F3">
          <w:rPr>
            <w:strike/>
            <w:rPrChange w:id="261" w:author="Olivia Imner" w:date="2018-06-10T10:54:00Z">
              <w:rPr/>
            </w:rPrChange>
          </w:rPr>
          <w:t>pedagogic</w:t>
        </w:r>
        <w:proofErr w:type="spellEnd"/>
        <w:r w:rsidR="0063584B" w:rsidRPr="00F857F3">
          <w:rPr>
            <w:strike/>
            <w:rPrChange w:id="262" w:author="Olivia Imner" w:date="2018-06-10T10:54:00Z">
              <w:rPr/>
            </w:rPrChange>
          </w:rPr>
          <w:t xml:space="preserve"> via </w:t>
        </w:r>
      </w:ins>
      <w:ins w:id="263" w:author="Olivia Imner" w:date="2018-06-10T09:48:00Z">
        <w:r w:rsidR="0063584B" w:rsidRPr="00F857F3">
          <w:rPr>
            <w:strike/>
            <w:rPrChange w:id="264" w:author="Olivia Imner" w:date="2018-06-10T10:54:00Z">
              <w:rPr/>
            </w:rPrChange>
          </w:rPr>
          <w:t>”samarbete”</w:t>
        </w:r>
      </w:ins>
      <w:ins w:id="265" w:author="Olivia Imner" w:date="2018-06-10T09:45:00Z">
        <w:r w:rsidR="0063584B" w:rsidRPr="00F857F3">
          <w:rPr>
            <w:strike/>
            <w:rPrChange w:id="266" w:author="Olivia Imner" w:date="2018-06-10T10:54:00Z">
              <w:rPr/>
            </w:rPrChange>
          </w:rPr>
          <w:t>)</w:t>
        </w:r>
      </w:ins>
      <w:r w:rsidR="00DB3E41" w:rsidRPr="00F857F3">
        <w:rPr>
          <w:strike/>
          <w:rPrChange w:id="267" w:author="Olivia Imner" w:date="2018-06-10T10:54:00Z">
            <w:rPr/>
          </w:rPrChange>
        </w:rPr>
        <w:t>.</w:t>
      </w:r>
      <w:r w:rsidR="00B90E4B">
        <w:t xml:space="preserve"> </w:t>
      </w:r>
      <w:r w:rsidR="006B45C4" w:rsidRPr="0063584B">
        <w:rPr>
          <w:strike/>
          <w:rPrChange w:id="268" w:author="Olivia Imner" w:date="2018-06-10T09:46:00Z">
            <w:rPr/>
          </w:rPrChange>
        </w:rPr>
        <w:t xml:space="preserve">E-kurser ska vara </w:t>
      </w:r>
      <w:r w:rsidR="009D4724" w:rsidRPr="0063584B">
        <w:rPr>
          <w:strike/>
          <w:rPrChange w:id="269" w:author="Olivia Imner" w:date="2018-06-10T09:46:00Z">
            <w:rPr/>
          </w:rPrChange>
        </w:rPr>
        <w:t xml:space="preserve">lätt att ta sig igenom och inte ta för mycket tid per kurs, därför är det viktigt dela upp en kurs till flera för att ge studenten utrymme att förstå och använda de nya kunskaperna i praktiken. </w:t>
      </w:r>
    </w:p>
    <w:p w14:paraId="1DD1F178" w14:textId="5F33DAE4" w:rsidR="00F857F3" w:rsidDel="00F857F3" w:rsidRDefault="00F857F3" w:rsidP="00120C38">
      <w:pPr>
        <w:pStyle w:val="Brdtext"/>
        <w:rPr>
          <w:del w:id="270" w:author="Olivia Imner" w:date="2018-06-10T10:56:00Z"/>
        </w:rPr>
      </w:pPr>
    </w:p>
    <w:p w14:paraId="4F0CDFA7" w14:textId="28935505" w:rsidR="005D2FBE" w:rsidRDefault="00D3541E" w:rsidP="000C5C9C">
      <w:pPr>
        <w:pStyle w:val="Brdtext"/>
      </w:pPr>
      <w:commentRangeStart w:id="271"/>
      <w:r>
        <w:t xml:space="preserve">Den ständiga utvecklingen av e-lärandet ändras </w:t>
      </w:r>
      <w:r w:rsidR="00E46FCD">
        <w:t>periodiskt</w:t>
      </w:r>
      <w:r>
        <w:t xml:space="preserve"> </w:t>
      </w:r>
      <w:r w:rsidR="00B777B0">
        <w:t>med</w:t>
      </w:r>
      <w:r>
        <w:t xml:space="preserve"> n</w:t>
      </w:r>
      <w:r w:rsidR="00395619">
        <w:t>ya</w:t>
      </w:r>
      <w:r w:rsidR="00C575EA">
        <w:t xml:space="preserve"> </w:t>
      </w:r>
      <w:r w:rsidR="00395619">
        <w:t>innovativa id</w:t>
      </w:r>
      <w:r>
        <w:t>éer och lärotekniker</w:t>
      </w:r>
      <w:r w:rsidR="00B3350A">
        <w:t>.</w:t>
      </w:r>
      <w:r>
        <w:t xml:space="preserve"> </w:t>
      </w:r>
      <w:commentRangeEnd w:id="271"/>
      <w:r w:rsidR="0063584B">
        <w:rPr>
          <w:rStyle w:val="Kommentarsreferens"/>
          <w:rFonts w:eastAsiaTheme="minorHAnsi" w:cstheme="minorBidi"/>
          <w:lang w:eastAsia="en-US"/>
        </w:rPr>
        <w:commentReference w:id="271"/>
      </w:r>
      <w:r w:rsidR="00E27FC7">
        <w:t xml:space="preserve">Till exempel </w:t>
      </w:r>
      <w:commentRangeStart w:id="272"/>
      <w:r w:rsidR="00E27FC7" w:rsidRPr="00010F8A">
        <w:t>e</w:t>
      </w:r>
      <w:r w:rsidR="00E46FCD" w:rsidRPr="00010F8A">
        <w:t xml:space="preserve">n av </w:t>
      </w:r>
      <w:r w:rsidR="00C575EA" w:rsidRPr="00010F8A">
        <w:rPr>
          <w:szCs w:val="22"/>
        </w:rPr>
        <w:t>lärotekniker</w:t>
      </w:r>
      <w:r w:rsidR="009D4724" w:rsidRPr="00010F8A">
        <w:rPr>
          <w:szCs w:val="22"/>
        </w:rPr>
        <w:t>na</w:t>
      </w:r>
      <w:r w:rsidR="00C575EA" w:rsidRPr="00010F8A">
        <w:rPr>
          <w:szCs w:val="22"/>
        </w:rPr>
        <w:t xml:space="preserve"> </w:t>
      </w:r>
      <w:commentRangeEnd w:id="272"/>
      <w:r w:rsidR="00010F8A">
        <w:rPr>
          <w:rStyle w:val="Kommentarsreferens"/>
          <w:rFonts w:eastAsiaTheme="minorHAnsi" w:cstheme="minorBidi"/>
          <w:lang w:eastAsia="en-US"/>
        </w:rPr>
        <w:commentReference w:id="272"/>
      </w:r>
      <w:r w:rsidR="00E46FCD" w:rsidRPr="00010F8A">
        <w:t>är</w:t>
      </w:r>
      <w:r w:rsidR="00E46FCD">
        <w:t xml:space="preserve"> att kursen består av </w:t>
      </w:r>
      <w:r>
        <w:t xml:space="preserve">scenarios </w:t>
      </w:r>
      <w:del w:id="273" w:author="Olivia Imner" w:date="2018-06-10T09:49:00Z">
        <w:r w:rsidR="00AD75AE" w:rsidDel="0063584B">
          <w:delText xml:space="preserve">och </w:delText>
        </w:r>
        <w:r w:rsidR="00E46FCD" w:rsidDel="0063584B">
          <w:delText>ska</w:delText>
        </w:r>
      </w:del>
      <w:ins w:id="274" w:author="Olivia Imner" w:date="2018-06-10T09:49:00Z">
        <w:r w:rsidR="0063584B">
          <w:t>som</w:t>
        </w:r>
      </w:ins>
      <w:r w:rsidR="00E46FCD">
        <w:t xml:space="preserve"> </w:t>
      </w:r>
      <w:proofErr w:type="spellStart"/>
      <w:r w:rsidR="00E46FCD">
        <w:t>sätta</w:t>
      </w:r>
      <w:ins w:id="275" w:author="Olivia Imner" w:date="2018-06-10T09:49:00Z">
        <w:r w:rsidR="0063584B">
          <w:t>r</w:t>
        </w:r>
      </w:ins>
      <w:proofErr w:type="spellEnd"/>
      <w:r w:rsidR="00E46FCD">
        <w:t xml:space="preserve">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C575EA">
        <w:t>annan</w:t>
      </w:r>
      <w:r w:rsidR="00E27FC7">
        <w:t xml:space="preserve">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E27FC7" w:rsidRPr="00E27FC7">
        <w:rPr>
          <w:rStyle w:val="Kommentarsreferens"/>
          <w:rFonts w:eastAsiaTheme="minorHAnsi" w:cstheme="minorBidi"/>
          <w:sz w:val="22"/>
          <w:szCs w:val="22"/>
          <w:lang w:eastAsia="en-US"/>
        </w:rPr>
        <w:t>som</w:t>
      </w:r>
      <w:r w:rsidR="00E27FC7">
        <w:rPr>
          <w:rStyle w:val="Kommentarsreferens"/>
          <w:rFonts w:eastAsiaTheme="minorHAnsi" w:cstheme="minorBidi"/>
          <w:lang w:eastAsia="en-US"/>
        </w:rPr>
        <w:t xml:space="preserve"> </w:t>
      </w:r>
      <w:r w:rsidR="009D4724">
        <w:rPr>
          <w:rStyle w:val="Kommentarsreferens"/>
          <w:rFonts w:eastAsiaTheme="minorHAnsi" w:cstheme="minorBidi"/>
          <w:sz w:val="22"/>
          <w:szCs w:val="22"/>
          <w:lang w:eastAsia="en-US"/>
        </w:rPr>
        <w:t>uppmuntrar</w:t>
      </w:r>
      <w:r w:rsidR="00E27FC7">
        <w:rPr>
          <w:rStyle w:val="Kommentarsreferens"/>
          <w:rFonts w:eastAsiaTheme="minorHAnsi" w:cstheme="minorBidi"/>
          <w:sz w:val="22"/>
          <w:szCs w:val="22"/>
          <w:lang w:eastAsia="en-US"/>
        </w:rPr>
        <w:t xml:space="preserve"> </w:t>
      </w:r>
      <w:r w:rsidR="00B50E40">
        <w:t>studenten</w:t>
      </w:r>
      <w:r w:rsidR="00E27FC7">
        <w:t>s</w:t>
      </w:r>
      <w:r w:rsidR="00B50E40">
        <w:t xml:space="preserve"> </w:t>
      </w:r>
      <w:r w:rsidR="009D4724">
        <w:t>motivation</w:t>
      </w:r>
      <w:r w:rsidR="00B50E40">
        <w:t xml:space="preserve"> till att fortsätta lära sig och skapat en</w:t>
      </w:r>
      <w:r w:rsidR="00A46A43">
        <w:t xml:space="preserve"> gemensam sammanhållning</w:t>
      </w:r>
      <w:r w:rsidR="00413710">
        <w:t xml:space="preserve"> inom organisationen</w:t>
      </w:r>
      <w:r w:rsidR="00C7782F">
        <w:t xml:space="preserve"> (referenser)</w:t>
      </w:r>
      <w:r w:rsidR="00B50E40">
        <w:t xml:space="preserve">. </w:t>
      </w:r>
      <w:r w:rsidR="00A54245">
        <w:t xml:space="preserve">Med all typ av pedagogik behövs det att skapa ett kreativt och instruktivt innehåll så att student genomför kursen och i slutända lär sig </w:t>
      </w:r>
      <w:commentRangeStart w:id="276"/>
      <w:r w:rsidR="00A54245">
        <w:t>något</w:t>
      </w:r>
      <w:commentRangeEnd w:id="276"/>
      <w:r w:rsidR="00010F8A">
        <w:rPr>
          <w:rStyle w:val="Kommentarsreferens"/>
          <w:rFonts w:eastAsiaTheme="minorHAnsi" w:cstheme="minorBidi"/>
          <w:lang w:eastAsia="en-US"/>
        </w:rPr>
        <w:commentReference w:id="276"/>
      </w:r>
      <w:r w:rsidR="00A54245">
        <w:t xml:space="preserve">. Att behålla pedagogiken inom e-lärandet kan vara en utmaning eftersom mängden av materialet </w:t>
      </w:r>
      <w:commentRangeStart w:id="277"/>
      <w:r w:rsidR="00A54245">
        <w:t xml:space="preserve">oftast </w:t>
      </w:r>
      <w:commentRangeEnd w:id="277"/>
      <w:r w:rsidR="00010F8A">
        <w:rPr>
          <w:rStyle w:val="Kommentarsreferens"/>
          <w:rFonts w:eastAsiaTheme="minorHAnsi" w:cstheme="minorBidi"/>
          <w:lang w:eastAsia="en-US"/>
        </w:rPr>
        <w:commentReference w:id="277"/>
      </w:r>
      <w:r w:rsidR="00A54245">
        <w:t>tar över kursen.</w:t>
      </w:r>
      <w:r w:rsidR="00A54245" w:rsidRPr="00A54245">
        <w:rPr>
          <w:color w:val="222222"/>
          <w:szCs w:val="22"/>
          <w:shd w:val="clear" w:color="auto" w:fill="FFFFFF"/>
        </w:rPr>
        <w:t xml:space="preserve"> </w:t>
      </w:r>
      <w:moveToRangeStart w:id="278" w:author="Olivia Imner" w:date="2018-06-10T09:55:00Z" w:name="move390243883"/>
      <w:moveTo w:id="279" w:author="Olivia Imner" w:date="2018-06-10T09:55:00Z">
        <w:r w:rsidR="00010F8A">
          <w:t>Kursdesignaren behöver även vara insatt i vilka målsättningar som passar för användargruppen och det ska uppnås med att använda en eller flera läroteorier</w:t>
        </w:r>
        <w:r w:rsidR="00010F8A" w:rsidRPr="00010F8A">
          <w:rPr>
            <w:strike/>
            <w:rPrChange w:id="280" w:author="Olivia Imner" w:date="2018-06-10T09:56:00Z">
              <w:rPr/>
            </w:rPrChange>
          </w:rPr>
          <w:t xml:space="preserve">. </w:t>
        </w:r>
      </w:moveTo>
      <w:moveToRangeEnd w:id="278"/>
      <w:r w:rsidR="00A54245" w:rsidRPr="00010F8A">
        <w:rPr>
          <w:strike/>
          <w:color w:val="222222"/>
          <w:szCs w:val="22"/>
          <w:shd w:val="clear" w:color="auto" w:fill="FFFFFF"/>
          <w:rPrChange w:id="281" w:author="Olivia Imner" w:date="2018-06-10T09:56:00Z">
            <w:rPr>
              <w:color w:val="222222"/>
              <w:szCs w:val="22"/>
              <w:shd w:val="clear" w:color="auto" w:fill="FFFFFF"/>
            </w:rPr>
          </w:rPrChange>
        </w:rPr>
        <w:t>För att ska</w:t>
      </w:r>
      <w:r w:rsidR="000C5C9C" w:rsidRPr="00010F8A">
        <w:rPr>
          <w:strike/>
          <w:color w:val="222222"/>
          <w:szCs w:val="22"/>
          <w:shd w:val="clear" w:color="auto" w:fill="FFFFFF"/>
          <w:rPrChange w:id="282" w:author="Olivia Imner" w:date="2018-06-10T09:56:00Z">
            <w:rPr>
              <w:color w:val="222222"/>
              <w:szCs w:val="22"/>
              <w:shd w:val="clear" w:color="auto" w:fill="FFFFFF"/>
            </w:rPr>
          </w:rPrChange>
        </w:rPr>
        <w:t>pa en framgångsrik e-kurs behöver organisationen integrera läroteorier,</w:t>
      </w:r>
      <w:r w:rsidR="000C5C9C">
        <w:rPr>
          <w:color w:val="222222"/>
          <w:szCs w:val="22"/>
          <w:shd w:val="clear" w:color="auto" w:fill="FFFFFF"/>
        </w:rPr>
        <w:t xml:space="preserve"> som till exempel socialkulturell teorier om lärande och kognitiva teorier om lärande</w:t>
      </w:r>
      <w:r w:rsidR="00A54245">
        <w:rPr>
          <w:color w:val="222222"/>
          <w:szCs w:val="22"/>
          <w:shd w:val="clear" w:color="auto" w:fill="FFFFFF"/>
        </w:rPr>
        <w:t xml:space="preserve"> (</w:t>
      </w:r>
      <w:proofErr w:type="spellStart"/>
      <w:r w:rsidR="00A54245" w:rsidRPr="00A54245">
        <w:rPr>
          <w:color w:val="222222"/>
          <w:szCs w:val="22"/>
          <w:shd w:val="clear" w:color="auto" w:fill="FFFFFF"/>
        </w:rPr>
        <w:t>Tynjälä</w:t>
      </w:r>
      <w:proofErr w:type="spellEnd"/>
      <w:r w:rsidR="00A54245">
        <w:rPr>
          <w:color w:val="222222"/>
          <w:szCs w:val="22"/>
          <w:shd w:val="clear" w:color="auto" w:fill="FFFFFF"/>
        </w:rPr>
        <w:t xml:space="preserve"> </w:t>
      </w:r>
      <w:r w:rsidR="00A54245" w:rsidRPr="00A54245">
        <w:rPr>
          <w:color w:val="222222"/>
          <w:szCs w:val="22"/>
          <w:shd w:val="clear" w:color="auto" w:fill="FFFFFF"/>
        </w:rPr>
        <w:t>and Häkkinen</w:t>
      </w:r>
      <w:r w:rsidR="00A54245">
        <w:rPr>
          <w:color w:val="222222"/>
          <w:szCs w:val="22"/>
          <w:shd w:val="clear" w:color="auto" w:fill="FFFFFF"/>
        </w:rPr>
        <w:t>, 2005)</w:t>
      </w:r>
      <w:r w:rsidR="000C5C9C">
        <w:rPr>
          <w:color w:val="222222"/>
          <w:szCs w:val="22"/>
          <w:shd w:val="clear" w:color="auto" w:fill="FFFFFF"/>
        </w:rPr>
        <w:t>.</w:t>
      </w:r>
      <w:r w:rsidR="00B92937">
        <w:t xml:space="preserve"> </w:t>
      </w:r>
      <w:moveFromRangeStart w:id="283" w:author="Olivia Imner" w:date="2018-06-10T09:55:00Z" w:name="move390243883"/>
      <w:moveFrom w:id="284" w:author="Olivia Imner" w:date="2018-06-10T09:55:00Z">
        <w:r w:rsidR="00D52DA1" w:rsidDel="00010F8A">
          <w:t>Kursdesignaren behöver även vara</w:t>
        </w:r>
        <w:r w:rsidR="001C5824" w:rsidDel="00010F8A">
          <w:t xml:space="preserve"> </w:t>
        </w:r>
        <w:r w:rsidR="00D52DA1" w:rsidDel="00010F8A">
          <w:t>insatt</w:t>
        </w:r>
        <w:r w:rsidR="00B3350A" w:rsidDel="00010F8A">
          <w:t xml:space="preserve"> i </w:t>
        </w:r>
        <w:r w:rsidR="001C5824" w:rsidDel="00010F8A">
          <w:t xml:space="preserve">vilka </w:t>
        </w:r>
        <w:r w:rsidR="00D52DA1" w:rsidDel="00010F8A">
          <w:t>målsättningar</w:t>
        </w:r>
        <w:r w:rsidR="001C5824" w:rsidDel="00010F8A">
          <w:t xml:space="preserve"> som passar för </w:t>
        </w:r>
        <w:r w:rsidR="00D52DA1" w:rsidDel="00010F8A">
          <w:t>användargruppen och</w:t>
        </w:r>
        <w:r w:rsidR="00E83261" w:rsidDel="00010F8A">
          <w:t xml:space="preserve"> </w:t>
        </w:r>
        <w:r w:rsidR="00D52DA1" w:rsidDel="00010F8A">
          <w:t xml:space="preserve">det ska </w:t>
        </w:r>
        <w:r w:rsidR="00E83261" w:rsidDel="00010F8A">
          <w:t>uppnå</w:t>
        </w:r>
        <w:r w:rsidR="00D52DA1" w:rsidDel="00010F8A">
          <w:t>s med att använda en eller flera läroteorier</w:t>
        </w:r>
        <w:r w:rsidR="00E83261" w:rsidDel="00010F8A">
          <w:t xml:space="preserve">. </w:t>
        </w:r>
      </w:moveFrom>
      <w:moveFromRangeEnd w:id="283"/>
    </w:p>
    <w:p w14:paraId="3E7138C5" w14:textId="42437C22" w:rsidR="004018CB" w:rsidRPr="005C5B44" w:rsidRDefault="00E13D89" w:rsidP="00E825CD">
      <w:pPr>
        <w:pStyle w:val="Brdtext"/>
        <w:rPr>
          <w:strike/>
          <w:rPrChange w:id="285" w:author="Olivia Imner" w:date="2018-06-10T11:05:00Z">
            <w:rPr/>
          </w:rPrChange>
        </w:rPr>
      </w:pPr>
      <w:r w:rsidRPr="005C5B44">
        <w:rPr>
          <w:strike/>
          <w:rPrChange w:id="286" w:author="Olivia Imner" w:date="2018-06-10T11:05:00Z">
            <w:rPr/>
          </w:rPrChange>
        </w:rPr>
        <w:t xml:space="preserve">Det finns olika typer av tjänster som kan köpas inom e-lärandet, som till exempel </w:t>
      </w:r>
      <w:r w:rsidR="0034271D" w:rsidRPr="005C5B44">
        <w:rPr>
          <w:strike/>
          <w:rPrChange w:id="287" w:author="Olivia Imner" w:date="2018-06-10T11:05:00Z">
            <w:rPr/>
          </w:rPrChange>
        </w:rPr>
        <w:t>e-</w:t>
      </w:r>
      <w:r w:rsidRPr="005C5B44">
        <w:rPr>
          <w:strike/>
          <w:rPrChange w:id="288" w:author="Olivia Imner" w:date="2018-06-10T11:05:00Z">
            <w:rPr/>
          </w:rPrChange>
        </w:rPr>
        <w:t xml:space="preserve">företag som utvecklar innehåll och säljer till alla som är intresserade eller leverantörer av lärplattformar (Learning Management System; LMS) (refereens). Det betyder att pedagogiken inom kurserna även behöver ha en stabil grund, om lärandet ska lyckas. Beroende på vilken typ </w:t>
      </w:r>
      <w:r w:rsidR="005C59D9" w:rsidRPr="005C5B44">
        <w:rPr>
          <w:strike/>
          <w:rPrChange w:id="289" w:author="Olivia Imner" w:date="2018-06-10T11:05:00Z">
            <w:rPr/>
          </w:rPrChange>
        </w:rPr>
        <w:t xml:space="preserve">eller form av e-lärande som skapas, finns det ett behov av </w:t>
      </w:r>
      <w:r w:rsidR="007E4F2E" w:rsidRPr="005C5B44">
        <w:rPr>
          <w:strike/>
          <w:rPrChange w:id="290" w:author="Olivia Imner" w:date="2018-06-10T11:05:00Z">
            <w:rPr/>
          </w:rPrChange>
        </w:rPr>
        <w:t xml:space="preserve">att bearbeta innehållet och tänka på hur pedagogiken utformar sig under hela kursen. </w:t>
      </w:r>
      <w:del w:id="291" w:author="Olivia Imner" w:date="2018-06-10T10:54:00Z">
        <w:r w:rsidR="007E4F2E" w:rsidRPr="005C5B44" w:rsidDel="00F857F3">
          <w:rPr>
            <w:strike/>
            <w:rPrChange w:id="292" w:author="Olivia Imner" w:date="2018-06-10T11:05:00Z">
              <w:rPr/>
            </w:rPrChange>
          </w:rPr>
          <w:delText xml:space="preserve">Under början av 90-talet tog </w:delText>
        </w:r>
        <w:r w:rsidR="0088348B" w:rsidRPr="005C5B44" w:rsidDel="00F857F3">
          <w:rPr>
            <w:strike/>
            <w:rPrChange w:id="293" w:author="Olivia Imner" w:date="2018-06-10T11:05:00Z">
              <w:rPr/>
            </w:rPrChange>
          </w:rPr>
          <w:delText xml:space="preserve">Sverige </w:delText>
        </w:r>
        <w:r w:rsidR="007E4F2E" w:rsidRPr="005C5B44" w:rsidDel="00F857F3">
          <w:rPr>
            <w:strike/>
            <w:rPrChange w:id="294" w:author="Olivia Imner" w:date="2018-06-10T11:05:00Z">
              <w:rPr/>
            </w:rPrChange>
          </w:rPr>
          <w:delText xml:space="preserve">ett steg mot att utveckla alla Sveriges skolor med satsning på IT, lärandet fick bli en del av skolans utbildning </w:delText>
        </w:r>
        <w:r w:rsidR="00A317A5" w:rsidRPr="005C5B44" w:rsidDel="00F857F3">
          <w:rPr>
            <w:strike/>
            <w:rPrChange w:id="295" w:author="Olivia Imner" w:date="2018-06-10T11:05:00Z">
              <w:rPr/>
            </w:rPrChange>
          </w:rPr>
          <w:delText>(Riksdagen, 2001)</w:delText>
        </w:r>
        <w:r w:rsidR="000A641C" w:rsidRPr="005C5B44" w:rsidDel="00F857F3">
          <w:rPr>
            <w:strike/>
            <w:rPrChange w:id="296" w:author="Olivia Imner" w:date="2018-06-10T11:05:00Z">
              <w:rPr/>
            </w:rPrChange>
          </w:rPr>
          <w:delText xml:space="preserve">. </w:delText>
        </w:r>
        <w:r w:rsidR="00A93FB2" w:rsidRPr="005C5B44" w:rsidDel="00F857F3">
          <w:rPr>
            <w:strike/>
            <w:rPrChange w:id="297" w:author="Olivia Imner" w:date="2018-06-10T11:05:00Z">
              <w:rPr/>
            </w:rPrChange>
          </w:rPr>
          <w:delText>Marknaden för e-lärandet i Sverige har tagit</w:delText>
        </w:r>
        <w:r w:rsidR="004018CB" w:rsidRPr="005C5B44" w:rsidDel="00F857F3">
          <w:rPr>
            <w:strike/>
            <w:rPrChange w:id="298" w:author="Olivia Imner" w:date="2018-06-10T11:05:00Z">
              <w:rPr/>
            </w:rPrChange>
          </w:rPr>
          <w:delText xml:space="preserve"> en vändning under de senaste</w:delText>
        </w:r>
        <w:r w:rsidR="00A93FB2" w:rsidRPr="005C5B44" w:rsidDel="00F857F3">
          <w:rPr>
            <w:strike/>
            <w:rPrChange w:id="299" w:author="Olivia Imner" w:date="2018-06-10T11:05:00Z">
              <w:rPr/>
            </w:rPrChange>
          </w:rPr>
          <w:delText xml:space="preserve"> åren och </w:delText>
        </w:r>
        <w:r w:rsidR="0031724F" w:rsidRPr="005C5B44" w:rsidDel="00F857F3">
          <w:rPr>
            <w:strike/>
            <w:rPrChange w:id="300" w:author="Olivia Imner" w:date="2018-06-10T11:05:00Z">
              <w:rPr/>
            </w:rPrChange>
          </w:rPr>
          <w:delText xml:space="preserve">tillväxten under 2015 resulterade med en ökning på 6 % jämfört med </w:delText>
        </w:r>
        <w:r w:rsidR="004018CB" w:rsidRPr="005C5B44" w:rsidDel="00F857F3">
          <w:rPr>
            <w:strike/>
            <w:rPrChange w:id="301" w:author="Olivia Imner" w:date="2018-06-10T11:05:00Z">
              <w:rPr/>
            </w:rPrChange>
          </w:rPr>
          <w:delText xml:space="preserve">omsättningen </w:delText>
        </w:r>
        <w:r w:rsidR="0031724F" w:rsidRPr="005C5B44" w:rsidDel="00F857F3">
          <w:rPr>
            <w:strike/>
            <w:rPrChange w:id="302" w:author="Olivia Imner" w:date="2018-06-10T11:05:00Z">
              <w:rPr/>
            </w:rPrChange>
          </w:rPr>
          <w:delText>2014</w:delText>
        </w:r>
        <w:r w:rsidR="004018CB" w:rsidRPr="005C5B44" w:rsidDel="00F857F3">
          <w:rPr>
            <w:strike/>
            <w:rPrChange w:id="303" w:author="Olivia Imner" w:date="2018-06-10T11:05:00Z">
              <w:rPr/>
            </w:rPrChange>
          </w:rPr>
          <w:delText xml:space="preserve"> (Triglyf, 2015)</w:delText>
        </w:r>
        <w:r w:rsidR="0031724F" w:rsidRPr="005C5B44" w:rsidDel="00F857F3">
          <w:rPr>
            <w:strike/>
            <w:rPrChange w:id="304" w:author="Olivia Imner" w:date="2018-06-10T11:05:00Z">
              <w:rPr/>
            </w:rPrChange>
          </w:rPr>
          <w:delText xml:space="preserve">. </w:delText>
        </w:r>
        <w:r w:rsidR="004316EF" w:rsidRPr="005C5B44" w:rsidDel="00F857F3">
          <w:rPr>
            <w:strike/>
            <w:rPrChange w:id="305" w:author="Olivia Imner" w:date="2018-06-10T11:05:00Z">
              <w:rPr/>
            </w:rPrChange>
          </w:rPr>
          <w:delText xml:space="preserve"> </w:delText>
        </w:r>
      </w:del>
    </w:p>
    <w:p w14:paraId="523097EB" w14:textId="77777777" w:rsidR="009D1F85" w:rsidRDefault="006C48B4" w:rsidP="00F414BF">
      <w:pPr>
        <w:pStyle w:val="Brdtext"/>
      </w:pPr>
      <w:r>
        <w:t>För att utvecklandet av e</w:t>
      </w:r>
      <w:r w:rsidR="000331F1">
        <w:t xml:space="preserve">-lärandet </w:t>
      </w:r>
      <w:r>
        <w:t xml:space="preserve">ska fortsätta behövs det att e-företagen börjar inrikta sig mer på kursernas pedagogiska teori och även förmedla den vidare inom organisationen som köper kursen. </w:t>
      </w:r>
      <w:r w:rsidRPr="005C5B44">
        <w:rPr>
          <w:strike/>
          <w:rPrChange w:id="306" w:author="Olivia Imner" w:date="2018-06-10T11:05:00Z">
            <w:rPr/>
          </w:rPrChange>
        </w:rPr>
        <w:t>En del organisationer väljer att använda e-lärande bara för att det är en trend och fokuserar inte på deras målgrupp tillräckligt mycket (referens)</w:t>
      </w:r>
      <w:r w:rsidR="00167B64" w:rsidRPr="005C5B44">
        <w:rPr>
          <w:strike/>
          <w:rPrChange w:id="307" w:author="Olivia Imner" w:date="2018-06-10T11:05:00Z">
            <w:rPr/>
          </w:rPrChange>
        </w:rPr>
        <w:t>.</w:t>
      </w:r>
      <w:r w:rsidR="00167B64">
        <w:t xml:space="preserve"> </w:t>
      </w:r>
      <w:r>
        <w:t xml:space="preserve">För att designa en </w:t>
      </w:r>
      <w:r w:rsidR="00167B64">
        <w:t>e-kurs</w:t>
      </w:r>
      <w:r>
        <w:t xml:space="preserve"> krävs</w:t>
      </w:r>
      <w:r w:rsidR="00167B64">
        <w:t xml:space="preserve"> de</w:t>
      </w:r>
      <w:r>
        <w:t>t</w:t>
      </w:r>
      <w:r w:rsidR="00167B64">
        <w:t xml:space="preserve"> </w:t>
      </w:r>
      <w:r>
        <w:t>vissa grundläggande aktiviteter</w:t>
      </w:r>
      <w:r w:rsidR="00167B64">
        <w:t xml:space="preserve">. </w:t>
      </w:r>
      <w:r>
        <w:t xml:space="preserve">Till exempel </w:t>
      </w:r>
      <w:r w:rsidR="00682F8B">
        <w:t>behövs</w:t>
      </w:r>
      <w:r>
        <w:t xml:space="preserve"> det en noggrann</w:t>
      </w:r>
      <w:r w:rsidR="00682F8B">
        <w:t xml:space="preserve"> granskning över underliggande material</w:t>
      </w:r>
      <w:r>
        <w:t xml:space="preserve"> som </w:t>
      </w:r>
      <w:r w:rsidR="00682F8B">
        <w:t>kund/organisation tilldelar kursdesignaren.</w:t>
      </w:r>
      <w:r>
        <w:t xml:space="preserve"> </w:t>
      </w:r>
      <w:r w:rsidR="00682F8B">
        <w:t xml:space="preserve">Därefter behöver kursdesignaren framställa </w:t>
      </w:r>
      <w:r w:rsidR="006045DD">
        <w:t xml:space="preserve">ett koncept som beskriver hur kursen ska gå tillväga för att uppnå </w:t>
      </w:r>
      <w:r w:rsidR="007809F0">
        <w:t>målet</w:t>
      </w:r>
      <w:r w:rsidR="006045DD">
        <w:t>. De</w:t>
      </w:r>
      <w:r w:rsidR="00682F8B">
        <w:t xml:space="preserve"> </w:t>
      </w:r>
      <w:r w:rsidR="006045DD">
        <w:t>behöver äve</w:t>
      </w:r>
      <w:r w:rsidR="00682F8B">
        <w:t>n förstå hur kurs</w:t>
      </w:r>
      <w:r w:rsidR="00DD452F">
        <w:t xml:space="preserve">designern ska kunna applicera en fungerande pedagogik som tar studenten till de utsatta målen. </w:t>
      </w:r>
      <w:r w:rsidR="00DD452F" w:rsidRPr="005C5B44">
        <w:rPr>
          <w:strike/>
          <w:rPrChange w:id="308" w:author="Olivia Imner" w:date="2018-06-10T11:07:00Z">
            <w:rPr/>
          </w:rPrChange>
        </w:rPr>
        <w:t>För att lyckas</w:t>
      </w:r>
      <w:r w:rsidR="007809F0" w:rsidRPr="005C5B44">
        <w:rPr>
          <w:strike/>
          <w:rPrChange w:id="309" w:author="Olivia Imner" w:date="2018-06-10T11:07:00Z">
            <w:rPr/>
          </w:rPrChange>
        </w:rPr>
        <w:t xml:space="preserve"> med att anpassa pedagogiken efter</w:t>
      </w:r>
      <w:r w:rsidR="00682F8B" w:rsidRPr="005C5B44">
        <w:rPr>
          <w:strike/>
          <w:rPrChange w:id="310" w:author="Olivia Imner" w:date="2018-06-10T11:07:00Z">
            <w:rPr/>
          </w:rPrChange>
        </w:rPr>
        <w:t xml:space="preserve"> målgruppen</w:t>
      </w:r>
      <w:r w:rsidR="007809F0" w:rsidRPr="005C5B44">
        <w:rPr>
          <w:strike/>
          <w:rPrChange w:id="311" w:author="Olivia Imner" w:date="2018-06-10T11:07:00Z">
            <w:rPr/>
          </w:rPrChange>
        </w:rPr>
        <w:t xml:space="preserve"> </w:t>
      </w:r>
      <w:r w:rsidR="00682F8B" w:rsidRPr="005C5B44">
        <w:rPr>
          <w:strike/>
          <w:rPrChange w:id="312" w:author="Olivia Imner" w:date="2018-06-10T11:07:00Z">
            <w:rPr/>
          </w:rPrChange>
        </w:rPr>
        <w:t xml:space="preserve">och även få </w:t>
      </w:r>
      <w:r w:rsidR="007809F0" w:rsidRPr="005C5B44">
        <w:rPr>
          <w:strike/>
          <w:rPrChange w:id="313" w:author="Olivia Imner" w:date="2018-06-10T11:07:00Z">
            <w:rPr/>
          </w:rPrChange>
        </w:rPr>
        <w:t>kundens mål</w:t>
      </w:r>
      <w:r w:rsidR="00682F8B" w:rsidRPr="005C5B44">
        <w:rPr>
          <w:strike/>
          <w:rPrChange w:id="314" w:author="Olivia Imner" w:date="2018-06-10T11:07:00Z">
            <w:rPr/>
          </w:rPrChange>
        </w:rPr>
        <w:t xml:space="preserve"> att bli uppfylld med resten av kursen</w:t>
      </w:r>
      <w:r w:rsidR="007809F0" w:rsidRPr="005C5B44">
        <w:rPr>
          <w:strike/>
          <w:rPrChange w:id="315" w:author="Olivia Imner" w:date="2018-06-10T11:07:00Z">
            <w:rPr/>
          </w:rPrChange>
        </w:rPr>
        <w:t xml:space="preserve"> krävs det en analys av vilken sorts e-lärande de är ute efter för sin personal. </w:t>
      </w:r>
      <w:r w:rsidR="00F414BF" w:rsidRPr="005C5B44">
        <w:rPr>
          <w:strike/>
          <w:rPrChange w:id="316" w:author="Olivia Imner" w:date="2018-06-10T11:07:00Z">
            <w:rPr/>
          </w:rPrChange>
        </w:rPr>
        <w:t xml:space="preserve">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t>
      </w:r>
      <w:proofErr w:type="spellStart"/>
      <w:r w:rsidR="00F414BF" w:rsidRPr="005C5B44">
        <w:rPr>
          <w:strike/>
          <w:rPrChange w:id="317" w:author="Olivia Imner" w:date="2018-06-10T11:07:00Z">
            <w:rPr/>
          </w:rPrChange>
        </w:rPr>
        <w:t>whiteboard</w:t>
      </w:r>
      <w:proofErr w:type="spellEnd"/>
      <w:r w:rsidR="00F414BF" w:rsidRPr="005C5B44">
        <w:rPr>
          <w:strike/>
          <w:rPrChange w:id="318" w:author="Olivia Imner" w:date="2018-06-10T11:07:00Z">
            <w:rPr/>
          </w:rPrChange>
        </w:rPr>
        <w:t xml:space="preserve"> eller en instruktör som leder lektioner i realtid genom att styra studenter över internet (virtuellt klassrum).</w:t>
      </w:r>
      <w:r w:rsidR="006C6D31">
        <w:t xml:space="preserve"> </w:t>
      </w:r>
    </w:p>
    <w:p w14:paraId="568AAC79" w14:textId="06B88C01" w:rsidR="0049022E" w:rsidRDefault="006C6D31" w:rsidP="00F414BF">
      <w:pPr>
        <w:pStyle w:val="Brdtext"/>
      </w:pPr>
      <w:r>
        <w:t>Beroende på vilket typ av e-lärande som i slutända används</w:t>
      </w:r>
      <w:r w:rsidR="00CA5FF8">
        <w:t>,</w:t>
      </w:r>
      <w:r>
        <w:t xml:space="preserve"> </w:t>
      </w:r>
      <w:r w:rsidR="00CA5FF8">
        <w:t xml:space="preserve">kan det vara nödvändig </w:t>
      </w:r>
      <w:r w:rsidR="00AE6AAB">
        <w:t xml:space="preserve">att </w:t>
      </w:r>
      <w:r w:rsidR="00CA5FF8">
        <w:t>med en</w:t>
      </w:r>
      <w:r>
        <w:t xml:space="preserve"> </w:t>
      </w:r>
      <w:r w:rsidR="00AE6AAB">
        <w:t>struktur</w:t>
      </w:r>
      <w:r>
        <w:t xml:space="preserve"> av</w:t>
      </w:r>
      <w:r w:rsidR="00CA5FF8">
        <w:t xml:space="preserve"> läroteori eller</w:t>
      </w:r>
      <w:r>
        <w:t xml:space="preserve"> pedagogisk modell för att </w:t>
      </w:r>
      <w:r w:rsidR="00CA5FF8">
        <w:t>få studenten att lära sig kunsk</w:t>
      </w:r>
      <w:r w:rsidR="00BC5CF9">
        <w:t xml:space="preserve">apen eller ändra ett beteende. </w:t>
      </w:r>
      <w:commentRangeStart w:id="319"/>
      <w:r w:rsidR="006462CF">
        <w:t xml:space="preserve">Det har </w:t>
      </w:r>
      <w:r w:rsidR="00AE6AAB">
        <w:t>uppvisat</w:t>
      </w:r>
      <w:r w:rsidR="006462CF">
        <w:t xml:space="preserve"> att majoriteten av e-kurser </w:t>
      </w:r>
      <w:r w:rsidR="00AE6AAB">
        <w:t>inte har</w:t>
      </w:r>
      <w:r w:rsidR="006462CF">
        <w:t xml:space="preserve"> tillräckligt med pedagogisk bakgrund och </w:t>
      </w:r>
      <w:r w:rsidR="00D5288B">
        <w:t>har därmed orsakat</w:t>
      </w:r>
      <w:r w:rsidR="00AE6AAB">
        <w:t xml:space="preserve"> grova brister </w:t>
      </w:r>
      <w:r w:rsidR="00D5288B">
        <w:t xml:space="preserve">i lärandestrategier, kursinnehållet, tid och takt angående hantering </w:t>
      </w:r>
      <w:r w:rsidR="00AE6AAB">
        <w:t>a</w:t>
      </w:r>
      <w:r w:rsidR="00D5288B">
        <w:t xml:space="preserve">v kursen, gränssnittdesignen, och att det försämrar </w:t>
      </w:r>
      <w:r w:rsidR="00AE6AAB">
        <w:t>studentens fokus</w:t>
      </w:r>
      <w:r w:rsidR="00D5288B">
        <w:t xml:space="preserve"> </w:t>
      </w:r>
      <w:r w:rsidR="00B87E91">
        <w:t>(</w:t>
      </w:r>
      <w:proofErr w:type="spellStart"/>
      <w:r w:rsidR="00B87E91">
        <w:t>Pange</w:t>
      </w:r>
      <w:proofErr w:type="spellEnd"/>
      <w:r w:rsidR="00B87E91">
        <w:t xml:space="preserve"> and </w:t>
      </w:r>
      <w:proofErr w:type="spellStart"/>
      <w:r w:rsidR="00B87E91">
        <w:t>Pange</w:t>
      </w:r>
      <w:proofErr w:type="spellEnd"/>
      <w:r w:rsidR="00B87E91">
        <w:t>, 2011)</w:t>
      </w:r>
      <w:r w:rsidR="00AE6AAB">
        <w:t xml:space="preserve">. </w:t>
      </w:r>
      <w:r w:rsidR="00B87E91">
        <w:t xml:space="preserve"> Enligt Conole et.al (2004) finns det </w:t>
      </w:r>
      <w:r w:rsidR="00DC5AB4">
        <w:t>en bristande orsak till varför tillämplig av modeller och teorier i e-lärandet kan bero på personer med otillräckligt akademiska färdigheter, finner att de teoretiska perspektiven är alldeles för främmande och överväldigande</w:t>
      </w:r>
      <w:commentRangeEnd w:id="319"/>
      <w:r w:rsidR="005C5B44">
        <w:rPr>
          <w:rStyle w:val="Kommentarsreferens"/>
          <w:rFonts w:eastAsiaTheme="minorHAnsi" w:cstheme="minorBidi"/>
          <w:lang w:eastAsia="en-US"/>
        </w:rPr>
        <w:commentReference w:id="319"/>
      </w:r>
      <w:r w:rsidR="0010259A">
        <w:t>.</w:t>
      </w:r>
      <w:r w:rsidR="0049022E">
        <w:t xml:space="preserve"> </w:t>
      </w:r>
      <w:proofErr w:type="spellStart"/>
      <w:r w:rsidR="0010259A" w:rsidRPr="0010259A">
        <w:rPr>
          <w:color w:val="222222"/>
          <w:szCs w:val="22"/>
          <w:shd w:val="clear" w:color="auto" w:fill="FFFFFF"/>
        </w:rPr>
        <w:t>Mehanna</w:t>
      </w:r>
      <w:proofErr w:type="spellEnd"/>
      <w:r w:rsidR="0010259A">
        <w:rPr>
          <w:color w:val="222222"/>
          <w:szCs w:val="22"/>
          <w:shd w:val="clear" w:color="auto" w:fill="FFFFFF"/>
        </w:rPr>
        <w:t xml:space="preserve"> (2004)</w:t>
      </w:r>
      <w:r w:rsidR="0010259A">
        <w:t xml:space="preserve"> beskriver traditionella pedagoger är grunden till e-pedagoger</w:t>
      </w:r>
      <w:r w:rsidR="0049022E">
        <w:t xml:space="preserve">, de ska </w:t>
      </w:r>
      <w:r w:rsidR="0010259A">
        <w:t xml:space="preserve">brinna för lärande och samtidigt ha kännedom om </w:t>
      </w:r>
      <w:r w:rsidR="0049022E">
        <w:t xml:space="preserve">teorier och effektiv pedagogik och </w:t>
      </w:r>
      <w:r w:rsidR="0010259A">
        <w:t>förstå</w:t>
      </w:r>
      <w:r w:rsidR="0049022E">
        <w:t xml:space="preserve"> funktionaliteten med e-lärande </w:t>
      </w:r>
      <w:r w:rsidR="0010259A">
        <w:t xml:space="preserve">tekniken. </w:t>
      </w:r>
      <w:r w:rsidR="0049022E">
        <w:t xml:space="preserve">Det är viktigt att e-företagen arbetar med att hålla sina e-pedagoger uppdaterade och att de får arbeta med </w:t>
      </w:r>
      <w:r w:rsidR="00822561">
        <w:t>att framställa kurser med pedagogik som resulterar i lärande.</w:t>
      </w:r>
      <w:r w:rsidR="0049022E">
        <w:t xml:space="preserve"> </w:t>
      </w:r>
    </w:p>
    <w:p w14:paraId="7DA7EEC1" w14:textId="77777777" w:rsidR="00637B51" w:rsidRDefault="0049022E" w:rsidP="00DC796D">
      <w:pPr>
        <w:pStyle w:val="Brdtext"/>
      </w:pPr>
      <w:r>
        <w:t xml:space="preserve">De fördelar </w:t>
      </w:r>
      <w:r w:rsidR="00822561">
        <w:t>med att använda</w:t>
      </w:r>
      <w:r>
        <w:t xml:space="preserve"> pedagogiska teorier eller modeller </w:t>
      </w:r>
      <w:r w:rsidR="00822561">
        <w:t xml:space="preserve">som grund i e-kurser </w:t>
      </w:r>
      <w:r>
        <w:t xml:space="preserve">är att </w:t>
      </w:r>
      <w:r w:rsidR="00C35AD4">
        <w:t>e-företaget kan</w:t>
      </w:r>
      <w:r w:rsidR="00822561">
        <w:t xml:space="preserve"> </w:t>
      </w:r>
      <w:proofErr w:type="spellStart"/>
      <w:r w:rsidR="00822561">
        <w:t>kan</w:t>
      </w:r>
      <w:proofErr w:type="spellEnd"/>
      <w:r w:rsidR="00822561">
        <w:t xml:space="preserve"> bedöma hur deras produkt levereras till beställaren.</w:t>
      </w:r>
      <w:r w:rsidR="00C35AD4">
        <w:t xml:space="preserve"> Återkoppling från tidigare kurser kan resultera i att pedagogiken kan förbättras i kommande uppdrag. </w:t>
      </w:r>
      <w:commentRangeStart w:id="320"/>
      <w:r w:rsidR="00C35AD4">
        <w:t xml:space="preserve">Det finns alternativ på pedagogiska modeller som speciellt passar för </w:t>
      </w:r>
      <w:r w:rsidR="001546A1">
        <w:t xml:space="preserve">e-lärandet och kan användas för att enklare designa kurser pedagogiskt </w:t>
      </w:r>
      <w:r w:rsidR="00C35AD4">
        <w:t>(Conole et.al 2004; Referens)</w:t>
      </w:r>
      <w:r w:rsidR="00A90FF6">
        <w:t>. Pedagogiska modeller kan ge e-företagen riktlinjer</w:t>
      </w:r>
      <w:r w:rsidR="001546A1">
        <w:t xml:space="preserve"> som gör det lättare att </w:t>
      </w:r>
      <w:r w:rsidR="00081361">
        <w:t xml:space="preserve">skapa </w:t>
      </w:r>
      <w:r w:rsidR="00A90FF6">
        <w:t xml:space="preserve">och </w:t>
      </w:r>
      <w:r w:rsidR="00081361">
        <w:t>design</w:t>
      </w:r>
      <w:r w:rsidR="00A90FF6">
        <w:t xml:space="preserve">a kurser. </w:t>
      </w:r>
      <w:commentRangeEnd w:id="320"/>
      <w:r w:rsidR="00C250B8">
        <w:rPr>
          <w:rStyle w:val="Kommentarsreferens"/>
          <w:rFonts w:eastAsiaTheme="minorHAnsi" w:cstheme="minorBidi"/>
          <w:lang w:eastAsia="en-US"/>
        </w:rPr>
        <w:commentReference w:id="320"/>
      </w:r>
      <w:r w:rsidR="00A90FF6">
        <w:t>B</w:t>
      </w:r>
      <w:r w:rsidR="00081361">
        <w:t xml:space="preserve">eroende på vilket pedagogiskt perspektiv kursen ska </w:t>
      </w:r>
      <w:r w:rsidR="00A90FF6">
        <w:t xml:space="preserve">omfatta väljs en modell som speglar studentens läromiljö och tillgången till verktyg. </w:t>
      </w:r>
    </w:p>
    <w:p w14:paraId="157FCDE6" w14:textId="4E570DEF" w:rsidR="00DC796D" w:rsidRDefault="00DC796D" w:rsidP="00DC796D">
      <w:pPr>
        <w:pStyle w:val="Brdtext"/>
      </w:pPr>
      <w:r>
        <w:t xml:space="preserve">De pedagogiska perspektiven är </w:t>
      </w:r>
      <w:r w:rsidR="00637B51">
        <w:t xml:space="preserve">en form av tillvägagångssätt för lärande och benämns som </w:t>
      </w:r>
      <w:r>
        <w:t>as</w:t>
      </w:r>
      <w:r w:rsidR="00907662">
        <w:t xml:space="preserve">sociativ, </w:t>
      </w:r>
      <w:r>
        <w:t>konstruktivism och sociokulturellt (</w:t>
      </w:r>
      <w:proofErr w:type="spellStart"/>
      <w:r>
        <w:t>Mayes</w:t>
      </w:r>
      <w:proofErr w:type="spellEnd"/>
      <w:r>
        <w:t xml:space="preserve"> and </w:t>
      </w:r>
      <w:proofErr w:type="spellStart"/>
      <w:r>
        <w:t>Freitas</w:t>
      </w:r>
      <w:proofErr w:type="spellEnd"/>
      <w:r>
        <w:t xml:space="preserve">, 2004). </w:t>
      </w:r>
      <w:r w:rsidR="00637B51">
        <w:t>D</w:t>
      </w:r>
      <w:r>
        <w:t>et associativa perspektivet hanteras lärandet genom att aktiviteter utförs med hjälp av strukturerade uppgifter (Conole, 2010). Aktiviteterna handlar om att förändra beteende genom att få en direkt återkoppling efter utförandet (Cono</w:t>
      </w:r>
      <w:r w:rsidR="00B73DF8">
        <w:t>le et.al, 2004). K</w:t>
      </w:r>
      <w:r>
        <w:t xml:space="preserve">onstruktivistiskt perspektiv handlar om att lära sig genom förståelse. Det innebär att för att få </w:t>
      </w:r>
      <w:r w:rsidR="00637B51">
        <w:t>förståelse</w:t>
      </w:r>
      <w:r>
        <w:t xml:space="preserve"> behövs det kommunikation, klargöranden, kontraster, rekombination, problemlösning och slutsatser. Dessa behöver bearbetas innan det blir en utdelning av lärandet. </w:t>
      </w:r>
      <w:r w:rsidR="00637B51">
        <w:t xml:space="preserve">Det sociokulturella </w:t>
      </w:r>
      <w:r>
        <w:t xml:space="preserve">perspektivet handlar om att delta i </w:t>
      </w:r>
      <w:r w:rsidR="00637B51">
        <w:t>socialt för att lära sig någon, till exempel görs det ofta</w:t>
      </w:r>
      <w:r>
        <w:t xml:space="preserve"> i form av små studentgrupper. Dessa grupper bidrar med att gemensamt skaffa kunskaper, med hjälp av modeller och efterlikna dessa tillsammans. Målet är att förstå hur meningsfullt </w:t>
      </w:r>
      <w:r w:rsidR="00D347C0">
        <w:t xml:space="preserve">innehållet är för lärandet </w:t>
      </w:r>
      <w:r>
        <w:t>(</w:t>
      </w:r>
      <w:proofErr w:type="spellStart"/>
      <w:r>
        <w:t>Brodie</w:t>
      </w:r>
      <w:proofErr w:type="spellEnd"/>
      <w:r>
        <w:t xml:space="preserve">, 2005). </w:t>
      </w:r>
    </w:p>
    <w:p w14:paraId="365BF2AD" w14:textId="22A2679E" w:rsidR="0049022E" w:rsidRDefault="00012930" w:rsidP="00120C38">
      <w:pPr>
        <w:pStyle w:val="Brdtext"/>
      </w:pPr>
      <w:r>
        <w:t>Modellerna som finns i varje pedagogiskt perspektiv</w:t>
      </w:r>
      <w:r w:rsidR="00CD1784">
        <w:t xml:space="preserve"> har särskilda styrkor och används för specifika aspekter i lärandet. I det associativa perspektivet har modellen Direkt Instruktion </w:t>
      </w:r>
      <w:r w:rsidR="004F3795">
        <w:t>och som användas för att förklara och modellera i kombination av praktik och återkoppling till studenten, för att kunna undervisa koncept och färdigheter (</w:t>
      </w:r>
      <w:proofErr w:type="spellStart"/>
      <w:r w:rsidR="004F3795" w:rsidRPr="004F3795">
        <w:rPr>
          <w:color w:val="222222"/>
          <w:szCs w:val="22"/>
          <w:shd w:val="clear" w:color="auto" w:fill="FFFFFF"/>
        </w:rPr>
        <w:t>Yeh</w:t>
      </w:r>
      <w:proofErr w:type="spellEnd"/>
      <w:r w:rsidR="004F3795">
        <w:rPr>
          <w:color w:val="222222"/>
          <w:szCs w:val="22"/>
          <w:shd w:val="clear" w:color="auto" w:fill="FFFFFF"/>
        </w:rPr>
        <w:t xml:space="preserve">, 2009; </w:t>
      </w:r>
      <w:proofErr w:type="spellStart"/>
      <w:r w:rsidR="00604120" w:rsidRPr="00604120">
        <w:rPr>
          <w:color w:val="222222"/>
          <w:shd w:val="clear" w:color="auto" w:fill="FFFFFF"/>
        </w:rPr>
        <w:t>Kauchak</w:t>
      </w:r>
      <w:proofErr w:type="spellEnd"/>
      <w:r w:rsidR="00604120">
        <w:rPr>
          <w:color w:val="222222"/>
          <w:shd w:val="clear" w:color="auto" w:fill="FFFFFF"/>
        </w:rPr>
        <w:t xml:space="preserve"> </w:t>
      </w:r>
      <w:r w:rsidR="00604120" w:rsidRPr="00604120">
        <w:rPr>
          <w:color w:val="222222"/>
          <w:shd w:val="clear" w:color="auto" w:fill="FFFFFF"/>
        </w:rPr>
        <w:t xml:space="preserve">and Eggen, </w:t>
      </w:r>
      <w:r w:rsidR="00604120">
        <w:rPr>
          <w:color w:val="222222"/>
          <w:shd w:val="clear" w:color="auto" w:fill="FFFFFF"/>
        </w:rPr>
        <w:t>1993</w:t>
      </w:r>
      <w:r w:rsidR="004F3795">
        <w:t>)</w:t>
      </w:r>
      <w:r w:rsidR="009F6ABC">
        <w:t xml:space="preserve">. Enligt </w:t>
      </w:r>
      <w:proofErr w:type="spellStart"/>
      <w:r w:rsidR="00604120" w:rsidRPr="00604120">
        <w:rPr>
          <w:color w:val="222222"/>
          <w:shd w:val="clear" w:color="auto" w:fill="FFFFFF"/>
        </w:rPr>
        <w:t>Kauchak</w:t>
      </w:r>
      <w:proofErr w:type="spellEnd"/>
      <w:r w:rsidR="00604120">
        <w:rPr>
          <w:color w:val="222222"/>
          <w:shd w:val="clear" w:color="auto" w:fill="FFFFFF"/>
        </w:rPr>
        <w:t xml:space="preserve"> </w:t>
      </w:r>
      <w:r w:rsidR="00604120" w:rsidRPr="00604120">
        <w:rPr>
          <w:color w:val="222222"/>
          <w:shd w:val="clear" w:color="auto" w:fill="FFFFFF"/>
        </w:rPr>
        <w:t>and Eggen</w:t>
      </w:r>
      <w:r w:rsidR="00604120">
        <w:rPr>
          <w:color w:val="222222"/>
          <w:shd w:val="clear" w:color="auto" w:fill="FFFFFF"/>
        </w:rPr>
        <w:t xml:space="preserve"> (19</w:t>
      </w:r>
      <w:r w:rsidR="00A017C6">
        <w:rPr>
          <w:color w:val="222222"/>
          <w:shd w:val="clear" w:color="auto" w:fill="FFFFFF"/>
        </w:rPr>
        <w:t>93) fungerar Direkt instruktion</w:t>
      </w:r>
      <w:r w:rsidR="00604120">
        <w:rPr>
          <w:color w:val="222222"/>
          <w:shd w:val="clear" w:color="auto" w:fill="FFFFFF"/>
        </w:rPr>
        <w:t xml:space="preserve"> </w:t>
      </w:r>
      <w:r w:rsidR="00A017C6">
        <w:rPr>
          <w:color w:val="222222"/>
          <w:shd w:val="clear" w:color="auto" w:fill="FFFFFF"/>
        </w:rPr>
        <w:t>modellen</w:t>
      </w:r>
      <w:r w:rsidR="00604120">
        <w:rPr>
          <w:color w:val="222222"/>
          <w:shd w:val="clear" w:color="auto" w:fill="FFFFFF"/>
        </w:rPr>
        <w:t xml:space="preserve"> när lärare vill att alla studenter kan behärska det väsentliga innehållet. </w:t>
      </w:r>
      <w:r w:rsidR="00B73DF8">
        <w:t xml:space="preserve">Det </w:t>
      </w:r>
      <w:r w:rsidR="00B73DF8">
        <w:rPr>
          <w:iCs/>
          <w:color w:val="000000"/>
          <w:szCs w:val="22"/>
        </w:rPr>
        <w:t>k</w:t>
      </w:r>
      <w:r w:rsidR="00B73DF8" w:rsidRPr="00B73DF8">
        <w:rPr>
          <w:iCs/>
          <w:color w:val="000000"/>
          <w:szCs w:val="22"/>
        </w:rPr>
        <w:t>onstruktivistisk</w:t>
      </w:r>
      <w:r w:rsidR="00B73DF8">
        <w:rPr>
          <w:iCs/>
          <w:color w:val="000000"/>
          <w:szCs w:val="22"/>
        </w:rPr>
        <w:t>a</w:t>
      </w:r>
      <w:r w:rsidR="00B73DF8" w:rsidRPr="00B13A1C">
        <w:rPr>
          <w:rFonts w:asciiTheme="minorHAnsi" w:hAnsiTheme="minorHAnsi" w:cs="Times Roman"/>
          <w:i/>
          <w:iCs/>
          <w:color w:val="000000"/>
          <w:sz w:val="18"/>
          <w:szCs w:val="18"/>
        </w:rPr>
        <w:t xml:space="preserve"> </w:t>
      </w:r>
      <w:r w:rsidR="00B73DF8">
        <w:t xml:space="preserve">perspektivet har en modell som kallas konstruktivistisk läromiljö som baserar sig på att studenten </w:t>
      </w:r>
      <w:r w:rsidR="00B73DF8" w:rsidRPr="00B73DF8">
        <w:t xml:space="preserve">bygger </w:t>
      </w:r>
      <w:r w:rsidR="00B73DF8">
        <w:t xml:space="preserve">sina </w:t>
      </w:r>
      <w:r w:rsidR="00B73DF8" w:rsidRPr="00B73DF8">
        <w:t>egna mentala strukturer när de interagerar med en miljö</w:t>
      </w:r>
      <w:r w:rsidR="002C04D5">
        <w:t xml:space="preserve"> (</w:t>
      </w:r>
      <w:proofErr w:type="spellStart"/>
      <w:r w:rsidR="002C04D5" w:rsidRPr="004F3795">
        <w:rPr>
          <w:color w:val="222222"/>
          <w:szCs w:val="22"/>
          <w:shd w:val="clear" w:color="auto" w:fill="FFFFFF"/>
        </w:rPr>
        <w:t>Yeh</w:t>
      </w:r>
      <w:proofErr w:type="spellEnd"/>
      <w:r w:rsidR="002C04D5">
        <w:rPr>
          <w:color w:val="222222"/>
          <w:szCs w:val="22"/>
          <w:shd w:val="clear" w:color="auto" w:fill="FFFFFF"/>
        </w:rPr>
        <w:t>, 2009)</w:t>
      </w:r>
      <w:r w:rsidR="00B73DF8">
        <w:t xml:space="preserve">. </w:t>
      </w:r>
      <w:r w:rsidR="002C04D5">
        <w:t xml:space="preserve">Pedagogisk fokus ligger i </w:t>
      </w:r>
      <w:r w:rsidR="00907662">
        <w:t>studenten blir presenterad för problembaserade uppgifter och ska på egen hand genomföra de. Uppgifterna ska vara självstyrda med hjälp av tydlig design och att studenten ska frivilligt vilja upptäcka lärandet (</w:t>
      </w:r>
      <w:proofErr w:type="spellStart"/>
      <w:r w:rsidR="00907662" w:rsidRPr="004F3795">
        <w:rPr>
          <w:color w:val="222222"/>
          <w:szCs w:val="22"/>
          <w:shd w:val="clear" w:color="auto" w:fill="FFFFFF"/>
        </w:rPr>
        <w:t>Yeh</w:t>
      </w:r>
      <w:proofErr w:type="spellEnd"/>
      <w:r w:rsidR="00907662">
        <w:rPr>
          <w:color w:val="222222"/>
          <w:szCs w:val="22"/>
          <w:shd w:val="clear" w:color="auto" w:fill="FFFFFF"/>
        </w:rPr>
        <w:t>, 2009)</w:t>
      </w:r>
      <w:r w:rsidR="00907662">
        <w:t>.  Det soci</w:t>
      </w:r>
      <w:r w:rsidR="0048276A">
        <w:t>okulturella perspektivet har aktivitets teori och som även kan användas och betraktas som ett egen pedagogiskt ramverk (Conole, 2010)</w:t>
      </w:r>
      <w:r w:rsidR="00615052">
        <w:t>.  Aktivitets</w:t>
      </w:r>
      <w:r w:rsidR="0048276A">
        <w:t xml:space="preserve"> teori förutsätter att aktiviteter förekomm</w:t>
      </w:r>
      <w:r w:rsidR="00EA31E7">
        <w:t xml:space="preserve">er inom sammanhängande kontext. Kontexten behöver vara en redogörelse så att studenten förstår meningen av situationen och </w:t>
      </w:r>
      <w:r w:rsidR="00615C00">
        <w:t xml:space="preserve">för att </w:t>
      </w:r>
      <w:r w:rsidR="00EA31E7">
        <w:t>kunna göra lä</w:t>
      </w:r>
      <w:r w:rsidR="00615C00">
        <w:t>mpliga tolkningar av res</w:t>
      </w:r>
      <w:r w:rsidR="00FF3CFC">
        <w:t>ultatet. Detta gör att förståelse uppstår både individuellt och gemensamt när det arbetas praktiskt i ett socialt sammanhang.</w:t>
      </w:r>
    </w:p>
    <w:p w14:paraId="2C8E72F6" w14:textId="6B15BF21" w:rsidR="006D5285" w:rsidRDefault="006D5285" w:rsidP="006D5285">
      <w:pPr>
        <w:pStyle w:val="Brdtext"/>
      </w:pPr>
      <w:r>
        <w:t xml:space="preserve">Dessa modeller har använts för att jämföra med e-företaget Grades pedagogiska riktlinjer. Grade har arbetat med e-lärande i 20 år </w:t>
      </w:r>
      <w:r w:rsidR="002E5E69">
        <w:t xml:space="preserve">i Sverige </w:t>
      </w:r>
      <w:r>
        <w:t xml:space="preserve">och har genom åren visat framsteg hur e-lärandet kan förändra dagens undervisning inom organisationer. </w:t>
      </w:r>
      <w:r w:rsidR="002F42FA">
        <w:t xml:space="preserve">Grade specialiseras sig på att sälja färdiga kurser och </w:t>
      </w:r>
      <w:r w:rsidR="00B816CD">
        <w:t xml:space="preserve">deras inköpta lärplattfom </w:t>
      </w:r>
      <w:r w:rsidR="002F42FA">
        <w:t>Luvit.</w:t>
      </w:r>
      <w:r w:rsidR="002E5E69">
        <w:t xml:space="preserve"> </w:t>
      </w:r>
      <w:r w:rsidR="00523B24">
        <w:t>På Stockholmskontoret</w:t>
      </w:r>
      <w:r w:rsidR="00B816CD">
        <w:t xml:space="preserve"> är det </w:t>
      </w:r>
      <w:r w:rsidR="00521D96">
        <w:t xml:space="preserve">arbetar 10 personer skapa e-kurser och sälja deras </w:t>
      </w:r>
    </w:p>
    <w:p w14:paraId="10080EAC" w14:textId="77777777" w:rsidR="006D5285" w:rsidRDefault="006D5285" w:rsidP="006D5285">
      <w:pPr>
        <w:pStyle w:val="Brdtext"/>
      </w:pPr>
    </w:p>
    <w:p w14:paraId="330D567A" w14:textId="6FDD18A9" w:rsidR="006D5285" w:rsidRPr="00523B24" w:rsidRDefault="006D5285" w:rsidP="006D5285">
      <w:pPr>
        <w:pStyle w:val="Brdtext"/>
        <w:rPr>
          <w:color w:val="FF0000"/>
        </w:rPr>
      </w:pPr>
      <w:r w:rsidRPr="00523B24">
        <w:rPr>
          <w:color w:val="FF0000"/>
        </w:rPr>
        <w:t xml:space="preserve">Grade utgår dock inte från någon specifik uttalad pedagogisk ansats utan utvecklar deras kurser genom att följa ett antal riktlinjer som gör att de kan anpassa sina e-kurser. Det gör att en pedagogisk modell kan ge företaget en tydligare struktur och grund att arbeta utifrån, när de påbörjar nya kurser. </w:t>
      </w:r>
    </w:p>
    <w:p w14:paraId="45E2C5B6" w14:textId="27C7B23B" w:rsidR="006D5285" w:rsidRDefault="006D5285" w:rsidP="00120C38">
      <w:pPr>
        <w:pStyle w:val="Brdtext"/>
      </w:pPr>
    </w:p>
    <w:p w14:paraId="4BD83977" w14:textId="38904A5C" w:rsidR="008E5CE9" w:rsidRDefault="00A70CEE" w:rsidP="00120C38">
      <w:pPr>
        <w:pStyle w:val="Rubrik2"/>
        <w:rPr>
          <w:lang w:val="sv-SE"/>
        </w:rPr>
      </w:pPr>
      <w:bookmarkStart w:id="321" w:name="_Toc389219413"/>
      <w:r>
        <w:rPr>
          <w:lang w:val="sv-SE"/>
        </w:rPr>
        <w:t>Syfte och frågeställning</w:t>
      </w:r>
      <w:bookmarkEnd w:id="32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322" w:name="_Toc389219414"/>
      <w:r>
        <w:rPr>
          <w:lang w:val="sv-SE"/>
        </w:rPr>
        <w:t>Teori och tidigare forskning</w:t>
      </w:r>
      <w:bookmarkEnd w:id="322"/>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(Conole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(Conole,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323" w:name="_Toc389219415"/>
      <w:r w:rsidRPr="00B44DF2">
        <w:rPr>
          <w:lang w:val="sv-SE"/>
        </w:rPr>
        <w:t>Läran om e-lärande</w:t>
      </w:r>
      <w:bookmarkEnd w:id="323"/>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324" w:name="_Toc389219416"/>
      <w:r>
        <w:rPr>
          <w:lang w:val="sv-SE"/>
        </w:rPr>
        <w:t>Pedagogiska perspektiv</w:t>
      </w:r>
      <w:bookmarkEnd w:id="324"/>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xml:space="preserve">,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325" w:name="_Toc389219417"/>
      <w:r w:rsidRPr="00390B88">
        <w:rPr>
          <w:lang w:val="sv-SE"/>
        </w:rPr>
        <w:t>Pedagogiska modeller</w:t>
      </w:r>
      <w:bookmarkEnd w:id="325"/>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326" w:name="_Toc389219418"/>
      <w:r>
        <w:rPr>
          <w:lang w:val="sv-SE"/>
        </w:rPr>
        <w:t>Metod</w:t>
      </w:r>
      <w:bookmarkEnd w:id="326"/>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327" w:name="_Ref489810648"/>
      <w:bookmarkStart w:id="328" w:name="_Toc389138815"/>
      <w:r w:rsidRPr="00A472AD">
        <w:t xml:space="preserve">Figur </w:t>
      </w:r>
      <w:fldSimple w:instr=" SEQ Figur \* ARABIC ">
        <w:r w:rsidR="00D65EE1">
          <w:rPr>
            <w:noProof/>
          </w:rPr>
          <w:t>2</w:t>
        </w:r>
      </w:fldSimple>
      <w:bookmarkEnd w:id="327"/>
      <w:r w:rsidRPr="00A472AD">
        <w:t xml:space="preserve"> </w:t>
      </w:r>
      <w:r w:rsidR="009E4FBB" w:rsidRPr="00A472AD">
        <w:t>Forskningsstrategier och forskningsmetoder</w:t>
      </w:r>
      <w:bookmarkEnd w:id="328"/>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329" w:name="_Toc389219419"/>
      <w:r>
        <w:rPr>
          <w:lang w:val="sv-SE"/>
        </w:rPr>
        <w:t>Resultat</w:t>
      </w:r>
      <w:bookmarkEnd w:id="329"/>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330" w:name="_Ref489810823"/>
      <w:bookmarkStart w:id="331" w:name="_Toc489811950"/>
      <w:r w:rsidRPr="00A472AD">
        <w:t xml:space="preserve">Tabell </w:t>
      </w:r>
      <w:fldSimple w:instr=" SEQ Tabell \* ARABIC ">
        <w:r w:rsidR="00D65EE1">
          <w:rPr>
            <w:noProof/>
          </w:rPr>
          <w:t>1</w:t>
        </w:r>
      </w:fldSimple>
      <w:bookmarkEnd w:id="330"/>
      <w:r w:rsidRPr="00A472AD">
        <w:t xml:space="preserve"> Filosofiska böcker 1</w:t>
      </w:r>
      <w:bookmarkEnd w:id="331"/>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332" w:name="_Ref489810859"/>
      <w:bookmarkStart w:id="333" w:name="_Toc489811951"/>
      <w:r w:rsidRPr="00A472AD">
        <w:t xml:space="preserve">Tabell </w:t>
      </w:r>
      <w:fldSimple w:instr=" SEQ Tabell \* ARABIC ">
        <w:r w:rsidR="00D65EE1">
          <w:rPr>
            <w:noProof/>
          </w:rPr>
          <w:t>2</w:t>
        </w:r>
      </w:fldSimple>
      <w:bookmarkEnd w:id="332"/>
      <w:r w:rsidRPr="00A472AD">
        <w:t xml:space="preserve"> Filosofiska böcker 2</w:t>
      </w:r>
      <w:bookmarkEnd w:id="333"/>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334" w:name="_Toc389219420"/>
      <w:r>
        <w:rPr>
          <w:lang w:val="sv-SE"/>
        </w:rPr>
        <w:t>Diskussion</w:t>
      </w:r>
      <w:bookmarkEnd w:id="334"/>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335" w:name="_Toc389219421"/>
      <w:r w:rsidRPr="00A472AD">
        <w:rPr>
          <w:lang w:val="sv-SE"/>
        </w:rPr>
        <w:t>Referenser</w:t>
      </w:r>
      <w:bookmarkEnd w:id="335"/>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Pr="00DC5AB4" w:rsidRDefault="00DC5AB4" w:rsidP="00DC5AB4">
      <w:pPr>
        <w:rPr>
          <w:rFonts w:eastAsia="Times New Roman" w:cs="Times New Roman"/>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6FFF8C36" w14:textId="77777777" w:rsidR="00614A3E" w:rsidRDefault="00614A3E" w:rsidP="00F73E23">
      <w:pPr>
        <w:rPr>
          <w:rFonts w:eastAsia="Times New Roman" w:cs="Times New Roman"/>
          <w:lang w:eastAsia="sv-SE"/>
        </w:rPr>
      </w:pPr>
    </w:p>
    <w:p w14:paraId="54BB813A" w14:textId="1AC3235E" w:rsidR="00AC0AB9" w:rsidRDefault="00B25DE1" w:rsidP="00F73E23">
      <w:pPr>
        <w:rPr>
          <w:rFonts w:eastAsia="Times New Roman" w:cs="Times New Roman"/>
          <w:lang w:eastAsia="sv-SE"/>
        </w:rPr>
      </w:pPr>
      <w:hyperlink r:id="rId16"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B25DE1" w:rsidP="00BE71B5">
      <w:pPr>
        <w:rPr>
          <w:rFonts w:eastAsia="Times New Roman" w:cs="Times New Roman"/>
        </w:rPr>
      </w:pPr>
      <w:hyperlink r:id="rId17"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B25DE1" w:rsidP="00BE71B5">
      <w:pPr>
        <w:rPr>
          <w:rFonts w:eastAsia="Times New Roman" w:cs="Times New Roman"/>
        </w:rPr>
      </w:pPr>
      <w:hyperlink r:id="rId18"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B25DE1" w:rsidP="00BE71B5">
      <w:pPr>
        <w:rPr>
          <w:rFonts w:eastAsia="Times New Roman" w:cs="Times New Roman"/>
        </w:rPr>
      </w:pPr>
      <w:hyperlink r:id="rId19"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B25DE1" w:rsidP="00BE71B5">
      <w:pPr>
        <w:rPr>
          <w:rFonts w:eastAsia="Times New Roman" w:cs="Times New Roman"/>
        </w:rPr>
      </w:pPr>
      <w:hyperlink r:id="rId20"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336" w:name="_Toc389219422"/>
      <w:r w:rsidRPr="00A472AD">
        <w:rPr>
          <w:lang w:val="sv-SE"/>
        </w:rPr>
        <w:t>Bilaga</w:t>
      </w:r>
      <w:r w:rsidR="00002745" w:rsidRPr="00A472AD">
        <w:rPr>
          <w:lang w:val="sv-SE"/>
        </w:rPr>
        <w:t xml:space="preserve"> A – </w:t>
      </w:r>
      <w:r w:rsidR="00E065B9">
        <w:rPr>
          <w:lang w:val="sv-SE"/>
        </w:rPr>
        <w:t>Intervjufrågor</w:t>
      </w:r>
      <w:bookmarkEnd w:id="336"/>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337" w:name="_Toc389219423"/>
      <w:r w:rsidRPr="00A472AD">
        <w:rPr>
          <w:lang w:val="sv-SE"/>
        </w:rPr>
        <w:t>Bilaga</w:t>
      </w:r>
      <w:r w:rsidR="00002745" w:rsidRPr="00A472AD">
        <w:rPr>
          <w:lang w:val="sv-SE"/>
        </w:rPr>
        <w:t xml:space="preserve"> B – </w:t>
      </w:r>
      <w:r w:rsidR="002322F8">
        <w:rPr>
          <w:lang w:val="sv-SE"/>
        </w:rPr>
        <w:t>Pedagogisk tabell</w:t>
      </w:r>
      <w:bookmarkEnd w:id="337"/>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338"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338"/>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339"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339"/>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1"/>
          <w:footerReference w:type="first" r:id="rId22"/>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livia Imner" w:date="2018-06-10T10:22:00Z" w:initials="OI">
    <w:p w14:paraId="0168DB67" w14:textId="6D05D71F" w:rsidR="00B25DE1" w:rsidRDefault="00B25DE1">
      <w:pPr>
        <w:pStyle w:val="Kommentarer"/>
      </w:pPr>
      <w:r>
        <w:rPr>
          <w:rStyle w:val="Kommentarsreferens"/>
        </w:rPr>
        <w:annotationRef/>
      </w:r>
      <w:r>
        <w:t xml:space="preserve">My general impression is </w:t>
      </w:r>
      <w:proofErr w:type="spellStart"/>
      <w:r>
        <w:t>that</w:t>
      </w:r>
      <w:proofErr w:type="spellEnd"/>
      <w:r>
        <w:t xml:space="preserve"> the text is </w:t>
      </w:r>
      <w:proofErr w:type="spellStart"/>
      <w:r>
        <w:t>loosing</w:t>
      </w:r>
      <w:proofErr w:type="spellEnd"/>
      <w:r>
        <w:t xml:space="preserve"> </w:t>
      </w:r>
      <w:proofErr w:type="spellStart"/>
      <w:r>
        <w:t>its</w:t>
      </w:r>
      <w:proofErr w:type="spellEnd"/>
      <w:r>
        <w:t xml:space="preserve"> </w:t>
      </w:r>
      <w:proofErr w:type="spellStart"/>
      <w:r>
        <w:t>flow</w:t>
      </w:r>
      <w:proofErr w:type="spellEnd"/>
      <w:r>
        <w:t xml:space="preserve">. </w:t>
      </w:r>
      <w:proofErr w:type="spellStart"/>
      <w:r>
        <w:t>Each</w:t>
      </w:r>
      <w:proofErr w:type="spellEnd"/>
      <w:r>
        <w:t xml:space="preserve"> </w:t>
      </w:r>
      <w:proofErr w:type="spellStart"/>
      <w:r>
        <w:t>paragraph</w:t>
      </w:r>
      <w:proofErr w:type="spellEnd"/>
      <w:r>
        <w:t xml:space="preserve"> is </w:t>
      </w:r>
      <w:proofErr w:type="spellStart"/>
      <w:r>
        <w:t>becomming</w:t>
      </w:r>
      <w:proofErr w:type="spellEnd"/>
      <w:r>
        <w:t xml:space="preserve"> </w:t>
      </w:r>
      <w:proofErr w:type="spellStart"/>
      <w:r>
        <w:t>its</w:t>
      </w:r>
      <w:proofErr w:type="spellEnd"/>
      <w:r>
        <w:t xml:space="preserve"> </w:t>
      </w:r>
      <w:proofErr w:type="spellStart"/>
      <w:r>
        <w:t>own</w:t>
      </w:r>
      <w:proofErr w:type="spellEnd"/>
      <w:r>
        <w:t xml:space="preserve"> </w:t>
      </w:r>
      <w:proofErr w:type="spellStart"/>
      <w:r>
        <w:t>entity</w:t>
      </w:r>
      <w:proofErr w:type="spellEnd"/>
      <w:r>
        <w:t xml:space="preserve"> </w:t>
      </w:r>
      <w:proofErr w:type="spellStart"/>
      <w:r>
        <w:t>that</w:t>
      </w:r>
      <w:proofErr w:type="spellEnd"/>
      <w:r>
        <w:t xml:space="preserve"> is not </w:t>
      </w:r>
      <w:proofErr w:type="spellStart"/>
      <w:r>
        <w:t>coupled</w:t>
      </w:r>
      <w:proofErr w:type="spellEnd"/>
      <w:r>
        <w:t xml:space="preserve"> </w:t>
      </w:r>
      <w:proofErr w:type="spellStart"/>
      <w:r>
        <w:t>to</w:t>
      </w:r>
      <w:proofErr w:type="spellEnd"/>
      <w:r>
        <w:t xml:space="preserve"> the </w:t>
      </w:r>
      <w:proofErr w:type="spellStart"/>
      <w:r>
        <w:t>previous</w:t>
      </w:r>
      <w:proofErr w:type="spellEnd"/>
      <w:r>
        <w:t xml:space="preserve"> </w:t>
      </w:r>
      <w:proofErr w:type="spellStart"/>
      <w:r>
        <w:t>paragraph</w:t>
      </w:r>
      <w:proofErr w:type="spellEnd"/>
      <w:r>
        <w:t xml:space="preserve"> or the </w:t>
      </w:r>
      <w:proofErr w:type="spellStart"/>
      <w:r>
        <w:t>next</w:t>
      </w:r>
      <w:proofErr w:type="spellEnd"/>
      <w:r>
        <w:t xml:space="preserve"> </w:t>
      </w:r>
      <w:proofErr w:type="spellStart"/>
      <w:r>
        <w:t>paragraph</w:t>
      </w:r>
      <w:proofErr w:type="spellEnd"/>
      <w:r>
        <w:t xml:space="preserve">. </w:t>
      </w:r>
      <w:proofErr w:type="spellStart"/>
      <w:r>
        <w:t>One</w:t>
      </w:r>
      <w:proofErr w:type="spellEnd"/>
      <w:r>
        <w:t xml:space="preserve"> </w:t>
      </w:r>
      <w:proofErr w:type="spellStart"/>
      <w:r>
        <w:t>of</w:t>
      </w:r>
      <w:proofErr w:type="spellEnd"/>
      <w:r>
        <w:t xml:space="preserve"> the </w:t>
      </w:r>
      <w:proofErr w:type="spellStart"/>
      <w:r>
        <w:t>reasons</w:t>
      </w:r>
      <w:proofErr w:type="spellEnd"/>
      <w:r>
        <w:t xml:space="preserve"> I </w:t>
      </w:r>
      <w:proofErr w:type="spellStart"/>
      <w:r>
        <w:t>think</w:t>
      </w:r>
      <w:proofErr w:type="spellEnd"/>
      <w:r>
        <w:t xml:space="preserve"> </w:t>
      </w:r>
      <w:proofErr w:type="spellStart"/>
      <w:r>
        <w:t>this</w:t>
      </w:r>
      <w:proofErr w:type="spellEnd"/>
      <w:r>
        <w:t xml:space="preserve"> is happening is </w:t>
      </w:r>
      <w:proofErr w:type="spellStart"/>
      <w:r>
        <w:t>that</w:t>
      </w:r>
      <w:proofErr w:type="spellEnd"/>
      <w:r>
        <w:t xml:space="preserve"> </w:t>
      </w:r>
      <w:proofErr w:type="spellStart"/>
      <w:r>
        <w:t>there</w:t>
      </w:r>
      <w:proofErr w:type="spellEnd"/>
      <w:r>
        <w:t xml:space="preserve"> is </w:t>
      </w:r>
      <w:proofErr w:type="spellStart"/>
      <w:r>
        <w:t>too</w:t>
      </w:r>
      <w:proofErr w:type="spellEnd"/>
      <w:r>
        <w:t xml:space="preserve"> </w:t>
      </w:r>
      <w:proofErr w:type="spellStart"/>
      <w:r>
        <w:t>much</w:t>
      </w:r>
      <w:proofErr w:type="spellEnd"/>
      <w:r>
        <w:t xml:space="preserve"> space/text </w:t>
      </w:r>
      <w:proofErr w:type="spellStart"/>
      <w:r>
        <w:t>used</w:t>
      </w:r>
      <w:proofErr w:type="spellEnd"/>
      <w:r>
        <w:t xml:space="preserve"> </w:t>
      </w:r>
      <w:proofErr w:type="spellStart"/>
      <w:r>
        <w:t>to</w:t>
      </w:r>
      <w:proofErr w:type="spellEnd"/>
      <w:r>
        <w:t xml:space="preserve"> </w:t>
      </w:r>
      <w:proofErr w:type="spellStart"/>
      <w:r>
        <w:t>highlight</w:t>
      </w:r>
      <w:proofErr w:type="spellEnd"/>
      <w:r>
        <w:t xml:space="preserve"> a </w:t>
      </w:r>
      <w:proofErr w:type="spellStart"/>
      <w:r>
        <w:t>specific</w:t>
      </w:r>
      <w:proofErr w:type="spellEnd"/>
      <w:r>
        <w:t xml:space="preserve"> </w:t>
      </w:r>
      <w:proofErr w:type="spellStart"/>
      <w:r>
        <w:t>point</w:t>
      </w:r>
      <w:proofErr w:type="spellEnd"/>
      <w:r>
        <w:t xml:space="preserve">. The </w:t>
      </w:r>
      <w:proofErr w:type="spellStart"/>
      <w:r>
        <w:t>sentances</w:t>
      </w:r>
      <w:proofErr w:type="spellEnd"/>
      <w:r>
        <w:t xml:space="preserve"> </w:t>
      </w:r>
      <w:proofErr w:type="spellStart"/>
      <w:r>
        <w:t>need</w:t>
      </w:r>
      <w:proofErr w:type="spellEnd"/>
      <w:r>
        <w:t xml:space="preserve"> </w:t>
      </w:r>
      <w:proofErr w:type="spellStart"/>
      <w:r>
        <w:t>to</w:t>
      </w:r>
      <w:proofErr w:type="spellEnd"/>
      <w:r>
        <w:t xml:space="preserve"> be </w:t>
      </w:r>
      <w:proofErr w:type="spellStart"/>
      <w:r>
        <w:t>more</w:t>
      </w:r>
      <w:proofErr w:type="spellEnd"/>
      <w:r>
        <w:t xml:space="preserve"> </w:t>
      </w:r>
      <w:proofErr w:type="spellStart"/>
      <w:r w:rsidRPr="0022459E">
        <w:t>concise</w:t>
      </w:r>
      <w:proofErr w:type="spellEnd"/>
      <w:r>
        <w:t>.</w:t>
      </w:r>
    </w:p>
  </w:comment>
  <w:comment w:id="11" w:author="Olivia Imner" w:date="2018-06-10T09:04:00Z" w:initials="OI">
    <w:p w14:paraId="0AA4FD0F" w14:textId="1C75C0C1" w:rsidR="00B25DE1" w:rsidRDefault="00B25DE1" w:rsidP="0082508C">
      <w:pPr>
        <w:pStyle w:val="Kommentarer"/>
      </w:pPr>
      <w:r>
        <w:rPr>
          <w:rStyle w:val="Kommentarsreferens"/>
        </w:rPr>
        <w:annotationRef/>
      </w:r>
      <w:r>
        <w:t>”</w:t>
      </w:r>
      <w:proofErr w:type="gramStart"/>
      <w:r>
        <w:t>…tidsmässiga</w:t>
      </w:r>
      <w:proofErr w:type="gramEnd"/>
      <w:r>
        <w:t xml:space="preserve"> </w:t>
      </w:r>
      <w:r>
        <w:rPr>
          <w:rStyle w:val="Kommentarsreferens"/>
        </w:rPr>
        <w:annotationRef/>
      </w:r>
      <w:r>
        <w:t xml:space="preserve">kostsamma och dyrbar därför…”? I </w:t>
      </w:r>
      <w:proofErr w:type="spellStart"/>
      <w:r>
        <w:t>don’t</w:t>
      </w:r>
      <w:proofErr w:type="spellEnd"/>
      <w:r>
        <w:t xml:space="preserve"> like ”ibland svårt…”</w:t>
      </w:r>
    </w:p>
    <w:p w14:paraId="19F78671" w14:textId="47ED61AF" w:rsidR="00B25DE1" w:rsidRDefault="00B25DE1">
      <w:pPr>
        <w:pStyle w:val="Kommentarer"/>
      </w:pPr>
    </w:p>
  </w:comment>
  <w:comment w:id="15" w:author="Olivia Imner" w:date="2018-06-10T09:21:00Z" w:initials="OI">
    <w:p w14:paraId="3311C855" w14:textId="5A918C22" w:rsidR="00B25DE1" w:rsidRDefault="00B25DE1">
      <w:pPr>
        <w:pStyle w:val="Kommentarer"/>
      </w:pPr>
      <w:ins w:id="17" w:author="Olivia Imner" w:date="2018-06-10T08:40:00Z">
        <w:r>
          <w:rPr>
            <w:rStyle w:val="Kommentarsreferens"/>
          </w:rPr>
          <w:annotationRef/>
        </w:r>
      </w:ins>
      <w:proofErr w:type="spellStart"/>
      <w:r>
        <w:t>Here</w:t>
      </w:r>
      <w:proofErr w:type="spellEnd"/>
      <w:r>
        <w:t xml:space="preserve"> I </w:t>
      </w:r>
      <w:proofErr w:type="spellStart"/>
      <w:r>
        <w:t>would</w:t>
      </w:r>
      <w:proofErr w:type="spellEnd"/>
      <w:r>
        <w:t xml:space="preserve"> </w:t>
      </w:r>
      <w:proofErr w:type="spellStart"/>
      <w:r>
        <w:t>define</w:t>
      </w:r>
      <w:proofErr w:type="spellEnd"/>
      <w:r>
        <w:t xml:space="preserve"> an abbreviation </w:t>
      </w:r>
      <w:proofErr w:type="spellStart"/>
      <w:r>
        <w:t>indicating</w:t>
      </w:r>
      <w:proofErr w:type="spellEnd"/>
      <w:r>
        <w:t xml:space="preserve"> e-learning </w:t>
      </w:r>
      <w:proofErr w:type="spellStart"/>
      <w:r>
        <w:t>course</w:t>
      </w:r>
      <w:proofErr w:type="spellEnd"/>
      <w:r>
        <w:t xml:space="preserve"> design </w:t>
      </w:r>
      <w:proofErr w:type="spellStart"/>
      <w:r>
        <w:t>company</w:t>
      </w:r>
      <w:proofErr w:type="spellEnd"/>
      <w:r>
        <w:t xml:space="preserve">. </w:t>
      </w:r>
      <w:proofErr w:type="spellStart"/>
      <w:r>
        <w:t>Something</w:t>
      </w:r>
      <w:proofErr w:type="spellEnd"/>
      <w:r>
        <w:t xml:space="preserve"> like ”e-lärande kurs design företag (EDF)” and the </w:t>
      </w:r>
      <w:proofErr w:type="spellStart"/>
      <w:r>
        <w:t>company</w:t>
      </w:r>
      <w:proofErr w:type="spellEnd"/>
      <w:r>
        <w:t xml:space="preserve"> </w:t>
      </w:r>
      <w:proofErr w:type="spellStart"/>
      <w:r>
        <w:t>that</w:t>
      </w:r>
      <w:proofErr w:type="spellEnd"/>
      <w:r>
        <w:t xml:space="preserve"> </w:t>
      </w:r>
      <w:proofErr w:type="spellStart"/>
      <w:r>
        <w:t>buys</w:t>
      </w:r>
      <w:proofErr w:type="spellEnd"/>
      <w:r>
        <w:t>/</w:t>
      </w:r>
      <w:proofErr w:type="spellStart"/>
      <w:r>
        <w:t>uses</w:t>
      </w:r>
      <w:proofErr w:type="spellEnd"/>
      <w:r>
        <w:t xml:space="preserve"> e-learning </w:t>
      </w:r>
      <w:proofErr w:type="spellStart"/>
      <w:r>
        <w:t>courses</w:t>
      </w:r>
      <w:proofErr w:type="spellEnd"/>
      <w:r>
        <w:t xml:space="preserve">, </w:t>
      </w:r>
      <w:proofErr w:type="spellStart"/>
      <w:r>
        <w:t>maybe</w:t>
      </w:r>
      <w:proofErr w:type="spellEnd"/>
      <w:r>
        <w:t xml:space="preserve"> ”</w:t>
      </w:r>
      <w:r w:rsidRPr="00800750">
        <w:t>e-lärande utnyttjande företag</w:t>
      </w:r>
      <w:r>
        <w:t xml:space="preserve"> (</w:t>
      </w:r>
      <w:proofErr w:type="spellStart"/>
      <w:r>
        <w:t>EUF</w:t>
      </w:r>
      <w:proofErr w:type="spellEnd"/>
      <w:r>
        <w:t xml:space="preserve">)”. </w:t>
      </w:r>
      <w:proofErr w:type="spellStart"/>
      <w:r>
        <w:t>Throughout</w:t>
      </w:r>
      <w:proofErr w:type="spellEnd"/>
      <w:r>
        <w:t xml:space="preserve"> the text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constantly</w:t>
      </w:r>
      <w:proofErr w:type="spellEnd"/>
      <w:r>
        <w:t xml:space="preserve"> </w:t>
      </w:r>
      <w:proofErr w:type="spellStart"/>
      <w:r>
        <w:t>need</w:t>
      </w:r>
      <w:proofErr w:type="spellEnd"/>
      <w:r>
        <w:t xml:space="preserve"> </w:t>
      </w:r>
      <w:proofErr w:type="spellStart"/>
      <w:r>
        <w:t>to</w:t>
      </w:r>
      <w:proofErr w:type="spellEnd"/>
      <w:r>
        <w:t xml:space="preserve"> talk </w:t>
      </w:r>
      <w:proofErr w:type="spellStart"/>
      <w:r>
        <w:t>about</w:t>
      </w:r>
      <w:proofErr w:type="spellEnd"/>
      <w:r>
        <w:t xml:space="preserve"> 2 </w:t>
      </w:r>
      <w:proofErr w:type="spellStart"/>
      <w:r>
        <w:t>companies</w:t>
      </w:r>
      <w:proofErr w:type="spellEnd"/>
      <w:r>
        <w:t xml:space="preserve">, the </w:t>
      </w:r>
      <w:proofErr w:type="spellStart"/>
      <w:r>
        <w:t>course</w:t>
      </w:r>
      <w:proofErr w:type="spellEnd"/>
      <w:r>
        <w:t xml:space="preserve"> design </w:t>
      </w:r>
      <w:proofErr w:type="spellStart"/>
      <w:r>
        <w:t>company</w:t>
      </w:r>
      <w:proofErr w:type="spellEnd"/>
      <w:r>
        <w:t xml:space="preserve"> and the </w:t>
      </w:r>
      <w:proofErr w:type="spellStart"/>
      <w:r>
        <w:t>company</w:t>
      </w:r>
      <w:proofErr w:type="spellEnd"/>
      <w:r>
        <w:t xml:space="preserve"> the </w:t>
      </w:r>
      <w:proofErr w:type="spellStart"/>
      <w:r>
        <w:t>course</w:t>
      </w:r>
      <w:proofErr w:type="spellEnd"/>
      <w:r>
        <w:t xml:space="preserve"> is </w:t>
      </w:r>
      <w:proofErr w:type="spellStart"/>
      <w:r>
        <w:t>being</w:t>
      </w:r>
      <w:proofErr w:type="spellEnd"/>
      <w:r>
        <w:t xml:space="preserve"> </w:t>
      </w:r>
      <w:proofErr w:type="spellStart"/>
      <w:r>
        <w:t>designed</w:t>
      </w:r>
      <w:proofErr w:type="spellEnd"/>
      <w:r>
        <w:t xml:space="preserve"> for. </w:t>
      </w:r>
      <w:proofErr w:type="spellStart"/>
      <w:r>
        <w:t>Since</w:t>
      </w:r>
      <w:proofErr w:type="spellEnd"/>
      <w:r>
        <w:t xml:space="preserve"> </w:t>
      </w:r>
      <w:proofErr w:type="spellStart"/>
      <w:r>
        <w:t>there</w:t>
      </w:r>
      <w:proofErr w:type="spellEnd"/>
      <w:r>
        <w:t xml:space="preserve"> is no </w:t>
      </w:r>
      <w:proofErr w:type="spellStart"/>
      <w:r>
        <w:t>specific</w:t>
      </w:r>
      <w:proofErr w:type="spellEnd"/>
      <w:r>
        <w:t xml:space="preserve"> </w:t>
      </w:r>
      <w:proofErr w:type="spellStart"/>
      <w:r>
        <w:t>name</w:t>
      </w:r>
      <w:proofErr w:type="spellEnd"/>
      <w:r>
        <w:t xml:space="preserve"> </w:t>
      </w:r>
      <w:proofErr w:type="spellStart"/>
      <w:r>
        <w:t>to</w:t>
      </w:r>
      <w:proofErr w:type="spellEnd"/>
      <w:r>
        <w:t xml:space="preserve"> </w:t>
      </w:r>
      <w:proofErr w:type="spellStart"/>
      <w:r>
        <w:t>use</w:t>
      </w:r>
      <w:proofErr w:type="spellEnd"/>
      <w:r>
        <w:t xml:space="preserve"> </w:t>
      </w:r>
      <w:proofErr w:type="spellStart"/>
      <w:r>
        <w:t>to</w:t>
      </w:r>
      <w:proofErr w:type="spellEnd"/>
      <w:r>
        <w:t xml:space="preserve"> </w:t>
      </w:r>
      <w:proofErr w:type="spellStart"/>
      <w:r>
        <w:t>designate</w:t>
      </w:r>
      <w:proofErr w:type="spellEnd"/>
      <w:r>
        <w:t xml:space="preserve"> </w:t>
      </w:r>
      <w:proofErr w:type="spellStart"/>
      <w:r>
        <w:t>these</w:t>
      </w:r>
      <w:proofErr w:type="spellEnd"/>
      <w:r>
        <w:t xml:space="preserve"> </w:t>
      </w:r>
      <w:proofErr w:type="spellStart"/>
      <w:r>
        <w:t>two</w:t>
      </w:r>
      <w:proofErr w:type="spellEnd"/>
      <w:r>
        <w:t xml:space="preserve"> </w:t>
      </w:r>
      <w:proofErr w:type="spellStart"/>
      <w:r>
        <w:t>companies</w:t>
      </w:r>
      <w:proofErr w:type="spellEnd"/>
      <w:r>
        <w:t xml:space="preserve"> (at </w:t>
      </w:r>
      <w:proofErr w:type="spellStart"/>
      <w:r>
        <w:t>least</w:t>
      </w:r>
      <w:proofErr w:type="spellEnd"/>
      <w:r>
        <w:t xml:space="preserve"> </w:t>
      </w:r>
      <w:proofErr w:type="spellStart"/>
      <w:r>
        <w:t>that</w:t>
      </w:r>
      <w:proofErr w:type="spellEnd"/>
      <w:r>
        <w:t xml:space="preserve"> I </w:t>
      </w:r>
      <w:proofErr w:type="spellStart"/>
      <w:r>
        <w:t>know</w:t>
      </w:r>
      <w:proofErr w:type="spellEnd"/>
      <w:r>
        <w:t xml:space="preserve"> </w:t>
      </w:r>
      <w:proofErr w:type="spellStart"/>
      <w:r>
        <w:t>about</w:t>
      </w:r>
      <w:proofErr w:type="spellEnd"/>
      <w:r>
        <w:t xml:space="preserve">) it is </w:t>
      </w:r>
      <w:proofErr w:type="spellStart"/>
      <w:r>
        <w:t>painful</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try </w:t>
      </w:r>
      <w:proofErr w:type="spellStart"/>
      <w:r>
        <w:t>to</w:t>
      </w:r>
      <w:proofErr w:type="spellEnd"/>
      <w:r>
        <w:t xml:space="preserve"> </w:t>
      </w:r>
      <w:proofErr w:type="spellStart"/>
      <w:r>
        <w:t>specify</w:t>
      </w:r>
      <w:proofErr w:type="spellEnd"/>
      <w:r>
        <w:t xml:space="preserve"> </w:t>
      </w:r>
      <w:proofErr w:type="spellStart"/>
      <w:r>
        <w:t>which</w:t>
      </w:r>
      <w:proofErr w:type="spellEnd"/>
      <w:r>
        <w:t xml:space="preserve"> </w:t>
      </w:r>
      <w:proofErr w:type="spellStart"/>
      <w:r>
        <w:t>you</w:t>
      </w:r>
      <w:proofErr w:type="spellEnd"/>
      <w:r>
        <w:t xml:space="preserve"> </w:t>
      </w:r>
      <w:proofErr w:type="spellStart"/>
      <w:r>
        <w:t>are</w:t>
      </w:r>
      <w:proofErr w:type="spellEnd"/>
      <w:r>
        <w:t xml:space="preserve"> </w:t>
      </w:r>
      <w:proofErr w:type="spellStart"/>
      <w:r>
        <w:t>refering</w:t>
      </w:r>
      <w:proofErr w:type="spellEnd"/>
      <w:r>
        <w:t xml:space="preserve"> </w:t>
      </w:r>
      <w:proofErr w:type="spellStart"/>
      <w:r>
        <w:t>to</w:t>
      </w:r>
      <w:proofErr w:type="spellEnd"/>
      <w:r>
        <w:t xml:space="preserve"> all the </w:t>
      </w:r>
      <w:proofErr w:type="spellStart"/>
      <w:r>
        <w:t>time</w:t>
      </w:r>
      <w:proofErr w:type="spellEnd"/>
      <w:r>
        <w:t xml:space="preserve">. In addition, it is </w:t>
      </w:r>
      <w:proofErr w:type="spellStart"/>
      <w:r>
        <w:t>easy</w:t>
      </w:r>
      <w:proofErr w:type="spellEnd"/>
      <w:r>
        <w:t xml:space="preserve"> </w:t>
      </w:r>
      <w:proofErr w:type="spellStart"/>
      <w:r>
        <w:t>to</w:t>
      </w:r>
      <w:proofErr w:type="spellEnd"/>
      <w:r>
        <w:t xml:space="preserve"> </w:t>
      </w:r>
      <w:proofErr w:type="spellStart"/>
      <w:r>
        <w:t>confuse</w:t>
      </w:r>
      <w:proofErr w:type="spellEnd"/>
      <w:r>
        <w:t xml:space="preserve"> the </w:t>
      </w:r>
      <w:proofErr w:type="spellStart"/>
      <w:r>
        <w:t>reader</w:t>
      </w:r>
      <w:proofErr w:type="spellEnd"/>
      <w:r>
        <w:t xml:space="preserve"> </w:t>
      </w:r>
      <w:proofErr w:type="spellStart"/>
      <w:r>
        <w:t>concerning</w:t>
      </w:r>
      <w:proofErr w:type="spellEnd"/>
      <w:r>
        <w:t xml:space="preserve"> </w:t>
      </w:r>
      <w:proofErr w:type="spellStart"/>
      <w:r>
        <w:t>which</w:t>
      </w:r>
      <w:proofErr w:type="spellEnd"/>
      <w:r>
        <w:t xml:space="preserve"> </w:t>
      </w:r>
      <w:proofErr w:type="spellStart"/>
      <w:r>
        <w:t>you</w:t>
      </w:r>
      <w:proofErr w:type="spellEnd"/>
      <w:r>
        <w:t xml:space="preserve"> </w:t>
      </w:r>
      <w:proofErr w:type="spellStart"/>
      <w:r>
        <w:t>are</w:t>
      </w:r>
      <w:proofErr w:type="spellEnd"/>
      <w:r>
        <w:t xml:space="preserve"> </w:t>
      </w:r>
      <w:proofErr w:type="spellStart"/>
      <w:r>
        <w:t>refering</w:t>
      </w:r>
      <w:proofErr w:type="spellEnd"/>
      <w:r>
        <w:t xml:space="preserve"> </w:t>
      </w:r>
      <w:proofErr w:type="spellStart"/>
      <w:r>
        <w:t>to</w:t>
      </w:r>
      <w:proofErr w:type="spellEnd"/>
      <w:r>
        <w:t xml:space="preserve">. If </w:t>
      </w:r>
      <w:proofErr w:type="spellStart"/>
      <w:r>
        <w:t>you</w:t>
      </w:r>
      <w:proofErr w:type="spellEnd"/>
      <w:r>
        <w:t xml:space="preserve"> </w:t>
      </w:r>
      <w:proofErr w:type="spellStart"/>
      <w:r>
        <w:t>define</w:t>
      </w:r>
      <w:proofErr w:type="spellEnd"/>
      <w:r>
        <w:t xml:space="preserve"> the abbreviations </w:t>
      </w:r>
      <w:proofErr w:type="spellStart"/>
      <w:r>
        <w:t>already</w:t>
      </w:r>
      <w:proofErr w:type="spellEnd"/>
      <w:r>
        <w:t xml:space="preserve"> in the </w:t>
      </w:r>
      <w:proofErr w:type="spellStart"/>
      <w:r>
        <w:t>beginning</w:t>
      </w:r>
      <w:proofErr w:type="spellEnd"/>
      <w:r>
        <w:t xml:space="preserve"> </w:t>
      </w:r>
      <w:proofErr w:type="spellStart"/>
      <w:r>
        <w:t>of</w:t>
      </w:r>
      <w:proofErr w:type="spellEnd"/>
      <w:r>
        <w:t xml:space="preserve"> the text, it </w:t>
      </w:r>
      <w:proofErr w:type="spellStart"/>
      <w:r>
        <w:t>will</w:t>
      </w:r>
      <w:proofErr w:type="spellEnd"/>
      <w:r>
        <w:t xml:space="preserve"> make the </w:t>
      </w:r>
      <w:proofErr w:type="spellStart"/>
      <w:r>
        <w:t>writing</w:t>
      </w:r>
      <w:proofErr w:type="spellEnd"/>
      <w:r>
        <w:t xml:space="preserve"> </w:t>
      </w:r>
      <w:proofErr w:type="spellStart"/>
      <w:r>
        <w:t>easier</w:t>
      </w:r>
      <w:proofErr w:type="spellEnd"/>
      <w:r>
        <w:t xml:space="preserve"> and it </w:t>
      </w:r>
      <w:proofErr w:type="spellStart"/>
      <w:r>
        <w:t>will</w:t>
      </w:r>
      <w:proofErr w:type="spellEnd"/>
      <w:r>
        <w:t xml:space="preserve"> be </w:t>
      </w:r>
      <w:proofErr w:type="spellStart"/>
      <w:r>
        <w:t>clearer</w:t>
      </w:r>
      <w:proofErr w:type="spellEnd"/>
      <w:r>
        <w:t xml:space="preserve"> for the </w:t>
      </w:r>
      <w:proofErr w:type="spellStart"/>
      <w:r>
        <w:t>reader</w:t>
      </w:r>
      <w:proofErr w:type="spellEnd"/>
      <w:r>
        <w:t xml:space="preserve"> </w:t>
      </w:r>
      <w:proofErr w:type="spellStart"/>
      <w:r>
        <w:t>which</w:t>
      </w:r>
      <w:proofErr w:type="spellEnd"/>
      <w:r>
        <w:t xml:space="preserve"> </w:t>
      </w:r>
      <w:proofErr w:type="spellStart"/>
      <w:r>
        <w:t>company</w:t>
      </w:r>
      <w:proofErr w:type="spellEnd"/>
      <w:r>
        <w:t xml:space="preserve"> </w:t>
      </w:r>
      <w:proofErr w:type="spellStart"/>
      <w:r>
        <w:t>you</w:t>
      </w:r>
      <w:proofErr w:type="spellEnd"/>
      <w:r>
        <w:t xml:space="preserve"> </w:t>
      </w:r>
      <w:proofErr w:type="spellStart"/>
      <w:r>
        <w:t>are</w:t>
      </w:r>
      <w:proofErr w:type="spellEnd"/>
      <w:r>
        <w:t xml:space="preserve"> </w:t>
      </w:r>
      <w:proofErr w:type="spellStart"/>
      <w:r>
        <w:t>talking</w:t>
      </w:r>
      <w:proofErr w:type="spellEnd"/>
      <w:r>
        <w:t xml:space="preserve"> </w:t>
      </w:r>
      <w:proofErr w:type="spellStart"/>
      <w:r>
        <w:t>about</w:t>
      </w:r>
      <w:proofErr w:type="spellEnd"/>
      <w:r>
        <w:t>.</w:t>
      </w:r>
    </w:p>
  </w:comment>
  <w:comment w:id="33" w:author="Olivia Imner" w:date="2018-06-10T08:49:00Z" w:initials="OI">
    <w:p w14:paraId="5B575EAF" w14:textId="263B62BE" w:rsidR="00B25DE1" w:rsidRDefault="00B25DE1">
      <w:pPr>
        <w:pStyle w:val="Kommentarer"/>
      </w:pPr>
      <w:r>
        <w:rPr>
          <w:rStyle w:val="Kommentarsreferens"/>
        </w:rPr>
        <w:annotationRef/>
      </w:r>
      <w:r>
        <w:rPr>
          <w:rStyle w:val="Kommentarsreferens"/>
        </w:rPr>
        <w:annotationRef/>
      </w:r>
      <w:proofErr w:type="spellStart"/>
      <w:r>
        <w:t>Use</w:t>
      </w:r>
      <w:proofErr w:type="spellEnd"/>
      <w:r>
        <w:t xml:space="preserve"> abbreviation </w:t>
      </w:r>
      <w:proofErr w:type="spellStart"/>
      <w:r>
        <w:t>instead</w:t>
      </w:r>
      <w:proofErr w:type="spellEnd"/>
      <w:r>
        <w:t>.</w:t>
      </w:r>
    </w:p>
  </w:comment>
  <w:comment w:id="36" w:author="Olivia Imner" w:date="2018-06-10T09:31:00Z" w:initials="OI">
    <w:p w14:paraId="50FAE095" w14:textId="5C22E9D9" w:rsidR="00B25DE1" w:rsidRDefault="00B25DE1">
      <w:pPr>
        <w:pStyle w:val="Kommentarer"/>
      </w:pPr>
      <w:ins w:id="39" w:author="Olivia Imner" w:date="2018-06-10T09:28:00Z">
        <w:r>
          <w:rPr>
            <w:rStyle w:val="Kommentarsreferens"/>
          </w:rPr>
          <w:annotationRef/>
        </w:r>
      </w:ins>
      <w:r>
        <w:t xml:space="preserve">It </w:t>
      </w:r>
      <w:proofErr w:type="spellStart"/>
      <w:r>
        <w:t>would</w:t>
      </w:r>
      <w:proofErr w:type="spellEnd"/>
      <w:r>
        <w:t xml:space="preserve"> be </w:t>
      </w:r>
      <w:proofErr w:type="spellStart"/>
      <w:r>
        <w:t>great</w:t>
      </w:r>
      <w:proofErr w:type="spellEnd"/>
      <w:r>
        <w:t xml:space="preserve"> </w:t>
      </w:r>
      <w:proofErr w:type="spellStart"/>
      <w:r>
        <w:t>if</w:t>
      </w:r>
      <w:proofErr w:type="spellEnd"/>
      <w:r>
        <w:t xml:space="preserve"> </w:t>
      </w:r>
      <w:proofErr w:type="spellStart"/>
      <w:r>
        <w:t>we</w:t>
      </w:r>
      <w:proofErr w:type="spellEnd"/>
      <w:r>
        <w:t xml:space="preserve"> </w:t>
      </w:r>
      <w:proofErr w:type="spellStart"/>
      <w:r>
        <w:t>can</w:t>
      </w:r>
      <w:proofErr w:type="spellEnd"/>
      <w:r>
        <w:t xml:space="preserve"> </w:t>
      </w:r>
      <w:proofErr w:type="spellStart"/>
      <w:r>
        <w:t>have</w:t>
      </w:r>
      <w:proofErr w:type="spellEnd"/>
      <w:r>
        <w:t xml:space="preserve"> a </w:t>
      </w:r>
      <w:proofErr w:type="spellStart"/>
      <w:r>
        <w:t>sentance</w:t>
      </w:r>
      <w:proofErr w:type="spellEnd"/>
      <w:r>
        <w:t xml:space="preserve"> </w:t>
      </w:r>
      <w:proofErr w:type="spellStart"/>
      <w:r>
        <w:t>here</w:t>
      </w:r>
      <w:proofErr w:type="spellEnd"/>
      <w:r>
        <w:t xml:space="preserve"> </w:t>
      </w:r>
      <w:proofErr w:type="spellStart"/>
      <w:r>
        <w:t>that</w:t>
      </w:r>
      <w:proofErr w:type="spellEnd"/>
      <w:r>
        <w:t xml:space="preserve"> </w:t>
      </w:r>
      <w:proofErr w:type="spellStart"/>
      <w:r>
        <w:t>more</w:t>
      </w:r>
      <w:proofErr w:type="spellEnd"/>
      <w:r>
        <w:t xml:space="preserve"> </w:t>
      </w:r>
      <w:proofErr w:type="spellStart"/>
      <w:r>
        <w:t>effectivley</w:t>
      </w:r>
      <w:proofErr w:type="spellEnd"/>
      <w:r>
        <w:t xml:space="preserve"> </w:t>
      </w:r>
      <w:proofErr w:type="spellStart"/>
      <w:r>
        <w:t>finishes</w:t>
      </w:r>
      <w:proofErr w:type="spellEnd"/>
      <w:r>
        <w:t xml:space="preserve"> </w:t>
      </w:r>
      <w:proofErr w:type="spellStart"/>
      <w:r>
        <w:t>this</w:t>
      </w:r>
      <w:proofErr w:type="spellEnd"/>
      <w:r>
        <w:t xml:space="preserve"> </w:t>
      </w:r>
      <w:proofErr w:type="spellStart"/>
      <w:r>
        <w:t>paragraph</w:t>
      </w:r>
      <w:proofErr w:type="spellEnd"/>
      <w:r>
        <w:t xml:space="preserve"> </w:t>
      </w:r>
      <w:proofErr w:type="spellStart"/>
      <w:r>
        <w:t>but</w:t>
      </w:r>
      <w:proofErr w:type="spellEnd"/>
      <w:r>
        <w:t xml:space="preserve">, at the same </w:t>
      </w:r>
      <w:proofErr w:type="spellStart"/>
      <w:r>
        <w:t>time</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w:t>
      </w:r>
      <w:proofErr w:type="spellStart"/>
      <w:r>
        <w:t>continue</w:t>
      </w:r>
      <w:proofErr w:type="spellEnd"/>
      <w:r>
        <w:t xml:space="preserve"> </w:t>
      </w:r>
      <w:proofErr w:type="spellStart"/>
      <w:r>
        <w:t>into</w:t>
      </w:r>
      <w:proofErr w:type="spellEnd"/>
      <w:r>
        <w:t xml:space="preserve"> the </w:t>
      </w:r>
      <w:proofErr w:type="spellStart"/>
      <w:r>
        <w:t>topic</w:t>
      </w:r>
      <w:proofErr w:type="spellEnd"/>
      <w:r>
        <w:t xml:space="preserve"> </w:t>
      </w:r>
      <w:proofErr w:type="spellStart"/>
      <w:r>
        <w:t>of</w:t>
      </w:r>
      <w:proofErr w:type="spellEnd"/>
      <w:r>
        <w:t xml:space="preserve"> the </w:t>
      </w:r>
      <w:proofErr w:type="spellStart"/>
      <w:r>
        <w:t>next</w:t>
      </w:r>
      <w:proofErr w:type="spellEnd"/>
      <w:r>
        <w:t xml:space="preserve"> </w:t>
      </w:r>
      <w:proofErr w:type="spellStart"/>
      <w:r>
        <w:t>paragraph</w:t>
      </w:r>
      <w:proofErr w:type="spellEnd"/>
      <w:r>
        <w:t xml:space="preserve">. </w:t>
      </w:r>
      <w:proofErr w:type="spellStart"/>
      <w:r>
        <w:t>Can</w:t>
      </w:r>
      <w:proofErr w:type="spellEnd"/>
      <w:r>
        <w:t xml:space="preserve"> be </w:t>
      </w:r>
      <w:proofErr w:type="spellStart"/>
      <w:r>
        <w:t>difficult</w:t>
      </w:r>
      <w:proofErr w:type="spellEnd"/>
      <w:r>
        <w:t>…</w:t>
      </w:r>
    </w:p>
  </w:comment>
  <w:comment w:id="66" w:author="Olivia Imner" w:date="2018-06-10T09:24:00Z" w:initials="OI">
    <w:p w14:paraId="55534F83" w14:textId="3C773AA3" w:rsidR="00B25DE1" w:rsidRDefault="00B25DE1">
      <w:pPr>
        <w:pStyle w:val="Kommentarer"/>
      </w:pPr>
      <w:r>
        <w:rPr>
          <w:rStyle w:val="Kommentarsreferens"/>
        </w:rPr>
        <w:annotationRef/>
      </w:r>
      <w:proofErr w:type="spellStart"/>
      <w:r>
        <w:t>grammar</w:t>
      </w:r>
      <w:proofErr w:type="spellEnd"/>
    </w:p>
  </w:comment>
  <w:comment w:id="68" w:author="Olivia Imner" w:date="2018-06-10T09:27:00Z" w:initials="OI">
    <w:p w14:paraId="34BAD4F3" w14:textId="448CBD36" w:rsidR="00B25DE1" w:rsidRDefault="00B25DE1">
      <w:pPr>
        <w:pStyle w:val="Kommentarer"/>
      </w:pPr>
      <w:r>
        <w:rPr>
          <w:rStyle w:val="Kommentarsreferens"/>
        </w:rPr>
        <w:annotationRef/>
      </w:r>
      <w:proofErr w:type="gramStart"/>
      <w:r>
        <w:t xml:space="preserve">stop </w:t>
      </w:r>
      <w:proofErr w:type="spellStart"/>
      <w:r>
        <w:t>using</w:t>
      </w:r>
      <w:proofErr w:type="spellEnd"/>
      <w:r>
        <w:t xml:space="preserve"> </w:t>
      </w:r>
      <w:proofErr w:type="spellStart"/>
      <w:r>
        <w:t>this</w:t>
      </w:r>
      <w:proofErr w:type="spellEnd"/>
      <w:r>
        <w:t xml:space="preserve"> </w:t>
      </w:r>
      <w:proofErr w:type="spellStart"/>
      <w:r>
        <w:t>word</w:t>
      </w:r>
      <w:proofErr w:type="spellEnd"/>
      <w:r>
        <w:t>.</w:t>
      </w:r>
      <w:proofErr w:type="gramEnd"/>
      <w:r>
        <w:t xml:space="preserve"> </w:t>
      </w:r>
      <w:proofErr w:type="spellStart"/>
      <w:r>
        <w:t>Whenever</w:t>
      </w:r>
      <w:proofErr w:type="spellEnd"/>
      <w:r>
        <w:t xml:space="preserve"> </w:t>
      </w:r>
      <w:proofErr w:type="spellStart"/>
      <w:r>
        <w:t>you</w:t>
      </w:r>
      <w:proofErr w:type="spellEnd"/>
      <w:r>
        <w:t xml:space="preserve"> </w:t>
      </w:r>
      <w:proofErr w:type="spellStart"/>
      <w:r>
        <w:t>use</w:t>
      </w:r>
      <w:proofErr w:type="spellEnd"/>
      <w:r>
        <w:t xml:space="preserve"> it </w:t>
      </w:r>
      <w:proofErr w:type="spellStart"/>
      <w:r>
        <w:t>it</w:t>
      </w:r>
      <w:proofErr w:type="spellEnd"/>
      <w:r>
        <w:t xml:space="preserve"> </w:t>
      </w:r>
      <w:proofErr w:type="spellStart"/>
      <w:r>
        <w:t>always</w:t>
      </w:r>
      <w:proofErr w:type="spellEnd"/>
      <w:r>
        <w:t xml:space="preserve"> </w:t>
      </w:r>
      <w:proofErr w:type="spellStart"/>
      <w:r>
        <w:t>leaves</w:t>
      </w:r>
      <w:proofErr w:type="spellEnd"/>
      <w:r>
        <w:t xml:space="preserve"> the </w:t>
      </w:r>
      <w:proofErr w:type="spellStart"/>
      <w:r>
        <w:t>question</w:t>
      </w:r>
      <w:proofErr w:type="spellEnd"/>
      <w:r>
        <w:t xml:space="preserve"> ”</w:t>
      </w:r>
      <w:proofErr w:type="spellStart"/>
      <w:r>
        <w:t>when</w:t>
      </w:r>
      <w:proofErr w:type="spellEnd"/>
      <w:r>
        <w:t xml:space="preserve">” </w:t>
      </w:r>
      <w:proofErr w:type="spellStart"/>
      <w:r>
        <w:t>to</w:t>
      </w:r>
      <w:proofErr w:type="spellEnd"/>
      <w:r>
        <w:t xml:space="preserve"> the </w:t>
      </w:r>
      <w:proofErr w:type="spellStart"/>
      <w:r>
        <w:t>reader</w:t>
      </w:r>
      <w:proofErr w:type="spellEnd"/>
      <w:r>
        <w:t xml:space="preserve"> </w:t>
      </w:r>
      <w:proofErr w:type="spellStart"/>
      <w:r>
        <w:t>unless</w:t>
      </w:r>
      <w:proofErr w:type="spellEnd"/>
      <w:r>
        <w:t xml:space="preserve"> the </w:t>
      </w:r>
      <w:proofErr w:type="spellStart"/>
      <w:r>
        <w:t>sentance</w:t>
      </w:r>
      <w:proofErr w:type="spellEnd"/>
      <w:r>
        <w:t xml:space="preserve"> </w:t>
      </w:r>
      <w:proofErr w:type="spellStart"/>
      <w:r>
        <w:t>says</w:t>
      </w:r>
      <w:proofErr w:type="spellEnd"/>
      <w:r>
        <w:t xml:space="preserve"> ”ibland” and </w:t>
      </w:r>
      <w:proofErr w:type="spellStart"/>
      <w:r>
        <w:t>then</w:t>
      </w:r>
      <w:proofErr w:type="spellEnd"/>
      <w:r>
        <w:t xml:space="preserve"> </w:t>
      </w:r>
      <w:proofErr w:type="spellStart"/>
      <w:r>
        <w:t>says</w:t>
      </w:r>
      <w:proofErr w:type="spellEnd"/>
      <w:r>
        <w:t xml:space="preserve"> ”</w:t>
      </w:r>
      <w:proofErr w:type="spellStart"/>
      <w:r>
        <w:t>when</w:t>
      </w:r>
      <w:proofErr w:type="spellEnd"/>
      <w:r>
        <w:t xml:space="preserve">”, </w:t>
      </w:r>
      <w:proofErr w:type="spellStart"/>
      <w:r>
        <w:t>which</w:t>
      </w:r>
      <w:proofErr w:type="spellEnd"/>
      <w:r>
        <w:t xml:space="preserve"> it </w:t>
      </w:r>
      <w:proofErr w:type="spellStart"/>
      <w:r>
        <w:t>does</w:t>
      </w:r>
      <w:proofErr w:type="spellEnd"/>
      <w:r>
        <w:t xml:space="preserve"> not in </w:t>
      </w:r>
      <w:proofErr w:type="spellStart"/>
      <w:r>
        <w:t>this</w:t>
      </w:r>
      <w:proofErr w:type="spellEnd"/>
      <w:r>
        <w:t xml:space="preserve"> </w:t>
      </w:r>
      <w:proofErr w:type="spellStart"/>
      <w:r>
        <w:t>case</w:t>
      </w:r>
      <w:proofErr w:type="spellEnd"/>
      <w:r>
        <w:t>.</w:t>
      </w:r>
    </w:p>
  </w:comment>
  <w:comment w:id="72" w:author="Olivia Imner" w:date="2018-06-10T09:08:00Z" w:initials="OI">
    <w:p w14:paraId="3D3AED0B" w14:textId="54439450" w:rsidR="00B25DE1" w:rsidRDefault="00B25DE1">
      <w:pPr>
        <w:pStyle w:val="Kommentarer"/>
      </w:pPr>
      <w:r>
        <w:rPr>
          <w:rStyle w:val="Kommentarsreferens"/>
        </w:rPr>
        <w:annotationRef/>
      </w:r>
      <w:r>
        <w:t>To general</w:t>
      </w:r>
    </w:p>
  </w:comment>
  <w:comment w:id="83" w:author="Olivia Imner" w:date="2018-06-10T09:34:00Z" w:initials="OI">
    <w:p w14:paraId="1FBB802D" w14:textId="3D12916F" w:rsidR="00B25DE1" w:rsidRDefault="00B25DE1">
      <w:pPr>
        <w:pStyle w:val="Kommentarer"/>
      </w:pPr>
      <w:r>
        <w:rPr>
          <w:rStyle w:val="Kommentarsreferens"/>
        </w:rPr>
        <w:annotationRef/>
      </w:r>
      <w:proofErr w:type="spellStart"/>
      <w:r>
        <w:t>Unsure</w:t>
      </w:r>
      <w:proofErr w:type="spellEnd"/>
      <w:r>
        <w:t xml:space="preserve"> </w:t>
      </w:r>
      <w:proofErr w:type="spellStart"/>
      <w:r>
        <w:t>about</w:t>
      </w:r>
      <w:proofErr w:type="spellEnd"/>
      <w:r>
        <w:t xml:space="preserve"> </w:t>
      </w:r>
      <w:proofErr w:type="spellStart"/>
      <w:r>
        <w:t>this</w:t>
      </w:r>
      <w:proofErr w:type="spellEnd"/>
      <w:r>
        <w:t xml:space="preserve"> </w:t>
      </w:r>
      <w:proofErr w:type="spellStart"/>
      <w:r>
        <w:t>word</w:t>
      </w:r>
      <w:proofErr w:type="spellEnd"/>
      <w:r>
        <w:t xml:space="preserve">… In </w:t>
      </w:r>
      <w:proofErr w:type="spellStart"/>
      <w:r>
        <w:t>english</w:t>
      </w:r>
      <w:proofErr w:type="spellEnd"/>
      <w:r>
        <w:t xml:space="preserve"> it is ”</w:t>
      </w:r>
      <w:proofErr w:type="spellStart"/>
      <w:r w:rsidRPr="00BB124E">
        <w:t>embodiment</w:t>
      </w:r>
      <w:proofErr w:type="spellEnd"/>
      <w:r>
        <w:t xml:space="preserve">” </w:t>
      </w:r>
      <w:proofErr w:type="spellStart"/>
      <w:r>
        <w:t>which</w:t>
      </w:r>
      <w:proofErr w:type="spellEnd"/>
      <w:r>
        <w:t xml:space="preserve"> </w:t>
      </w:r>
      <w:proofErr w:type="spellStart"/>
      <w:r>
        <w:t>doesn’t</w:t>
      </w:r>
      <w:proofErr w:type="spellEnd"/>
      <w:r>
        <w:t xml:space="preserve"> fit at all… </w:t>
      </w:r>
    </w:p>
  </w:comment>
  <w:comment w:id="104" w:author="Olivia Imner" w:date="2018-06-10T10:12:00Z" w:initials="OI">
    <w:p w14:paraId="407508F2" w14:textId="3573D10F" w:rsidR="00B25DE1" w:rsidRDefault="00B25DE1">
      <w:pPr>
        <w:pStyle w:val="Kommentarer"/>
      </w:pPr>
      <w:r>
        <w:rPr>
          <w:rStyle w:val="Kommentarsreferens"/>
        </w:rPr>
        <w:annotationRef/>
      </w:r>
      <w:r>
        <w:t xml:space="preserve">It is </w:t>
      </w:r>
      <w:proofErr w:type="spellStart"/>
      <w:r>
        <w:t>unclear</w:t>
      </w:r>
      <w:proofErr w:type="spellEnd"/>
      <w:r>
        <w:t xml:space="preserve"> </w:t>
      </w:r>
      <w:proofErr w:type="spellStart"/>
      <w:r>
        <w:t>if</w:t>
      </w:r>
      <w:proofErr w:type="spellEnd"/>
      <w:r>
        <w:t xml:space="preserve"> </w:t>
      </w:r>
      <w:proofErr w:type="spellStart"/>
      <w:r>
        <w:t>distance</w:t>
      </w:r>
      <w:proofErr w:type="spellEnd"/>
      <w:r>
        <w:t xml:space="preserve"> learning </w:t>
      </w:r>
      <w:proofErr w:type="spellStart"/>
      <w:r>
        <w:t>did</w:t>
      </w:r>
      <w:proofErr w:type="spellEnd"/>
      <w:r>
        <w:t xml:space="preserve"> </w:t>
      </w:r>
      <w:proofErr w:type="spellStart"/>
      <w:r>
        <w:t>this</w:t>
      </w:r>
      <w:proofErr w:type="spellEnd"/>
      <w:r>
        <w:t xml:space="preserve"> </w:t>
      </w:r>
      <w:proofErr w:type="spellStart"/>
      <w:r>
        <w:t>previousl</w:t>
      </w:r>
      <w:proofErr w:type="spellEnd"/>
      <w:r>
        <w:t xml:space="preserve"> </w:t>
      </w:r>
      <w:proofErr w:type="spellStart"/>
      <w:r>
        <w:t>to</w:t>
      </w:r>
      <w:proofErr w:type="spellEnd"/>
      <w:r>
        <w:t xml:space="preserve"> the "invention" </w:t>
      </w:r>
      <w:proofErr w:type="spellStart"/>
      <w:r>
        <w:t>of</w:t>
      </w:r>
      <w:proofErr w:type="spellEnd"/>
      <w:r>
        <w:t xml:space="preserve"> e-learning or </w:t>
      </w:r>
      <w:proofErr w:type="spellStart"/>
      <w:r>
        <w:t>if</w:t>
      </w:r>
      <w:proofErr w:type="spellEnd"/>
      <w:r>
        <w:t xml:space="preserve"> </w:t>
      </w:r>
      <w:proofErr w:type="spellStart"/>
      <w:r>
        <w:t>distance</w:t>
      </w:r>
      <w:proofErr w:type="spellEnd"/>
      <w:r>
        <w:t xml:space="preserve"> learning </w:t>
      </w:r>
      <w:proofErr w:type="spellStart"/>
      <w:r>
        <w:t>did</w:t>
      </w:r>
      <w:proofErr w:type="spellEnd"/>
      <w:r>
        <w:t xml:space="preserve"> </w:t>
      </w:r>
      <w:proofErr w:type="spellStart"/>
      <w:r>
        <w:t>this</w:t>
      </w:r>
      <w:proofErr w:type="spellEnd"/>
      <w:r>
        <w:t xml:space="preserve"> </w:t>
      </w:r>
      <w:proofErr w:type="spellStart"/>
      <w:r>
        <w:t>with</w:t>
      </w:r>
      <w:proofErr w:type="spellEnd"/>
      <w:r>
        <w:t xml:space="preserve"> the invention </w:t>
      </w:r>
      <w:proofErr w:type="spellStart"/>
      <w:r>
        <w:t>of</w:t>
      </w:r>
      <w:proofErr w:type="spellEnd"/>
      <w:r>
        <w:t xml:space="preserve"> e-learning</w:t>
      </w:r>
    </w:p>
  </w:comment>
  <w:comment w:id="130" w:author="Olivia Imner" w:date="2018-06-10T09:40:00Z" w:initials="OI">
    <w:p w14:paraId="165EE070" w14:textId="18D20163" w:rsidR="00B25DE1" w:rsidRDefault="00B25DE1">
      <w:pPr>
        <w:pStyle w:val="Kommentarer"/>
      </w:pPr>
      <w:r>
        <w:rPr>
          <w:rStyle w:val="Kommentarsreferens"/>
        </w:rPr>
        <w:annotationRef/>
      </w:r>
      <w:proofErr w:type="spellStart"/>
      <w:r>
        <w:t>This</w:t>
      </w:r>
      <w:proofErr w:type="spellEnd"/>
      <w:r>
        <w:t xml:space="preserve"> is </w:t>
      </w:r>
      <w:proofErr w:type="spellStart"/>
      <w:r>
        <w:t>out</w:t>
      </w:r>
      <w:proofErr w:type="spellEnd"/>
      <w:r>
        <w:t xml:space="preserve"> </w:t>
      </w:r>
      <w:proofErr w:type="spellStart"/>
      <w:r>
        <w:t>of</w:t>
      </w:r>
      <w:proofErr w:type="spellEnd"/>
      <w:r>
        <w:t xml:space="preserve"> </w:t>
      </w:r>
      <w:proofErr w:type="spellStart"/>
      <w:r>
        <w:t>context</w:t>
      </w:r>
      <w:proofErr w:type="spellEnd"/>
      <w:r>
        <w:t xml:space="preserve">. </w:t>
      </w:r>
      <w:proofErr w:type="spellStart"/>
      <w:r>
        <w:t>You</w:t>
      </w:r>
      <w:proofErr w:type="spellEnd"/>
      <w:r>
        <w:t xml:space="preserve"> </w:t>
      </w:r>
      <w:proofErr w:type="spellStart"/>
      <w:r>
        <w:t>now</w:t>
      </w:r>
      <w:proofErr w:type="spellEnd"/>
      <w:r>
        <w:t xml:space="preserve"> </w:t>
      </w:r>
      <w:proofErr w:type="spellStart"/>
      <w:r>
        <w:t>mention</w:t>
      </w:r>
      <w:proofErr w:type="spellEnd"/>
      <w:r>
        <w:t xml:space="preserve"> </w:t>
      </w:r>
      <w:proofErr w:type="spellStart"/>
      <w:r>
        <w:t>that</w:t>
      </w:r>
      <w:proofErr w:type="spellEnd"/>
      <w:r>
        <w:t xml:space="preserve"> online </w:t>
      </w:r>
      <w:proofErr w:type="spellStart"/>
      <w:r>
        <w:t>training</w:t>
      </w:r>
      <w:proofErr w:type="spellEnd"/>
      <w:r>
        <w:t xml:space="preserve"> </w:t>
      </w:r>
      <w:proofErr w:type="spellStart"/>
      <w:r>
        <w:t>became</w:t>
      </w:r>
      <w:proofErr w:type="spellEnd"/>
      <w:r>
        <w:t xml:space="preserve"> </w:t>
      </w:r>
      <w:proofErr w:type="spellStart"/>
      <w:r>
        <w:t>interactive</w:t>
      </w:r>
      <w:proofErr w:type="spellEnd"/>
      <w:r>
        <w:t xml:space="preserve"> </w:t>
      </w:r>
      <w:proofErr w:type="spellStart"/>
      <w:r>
        <w:t>but</w:t>
      </w:r>
      <w:proofErr w:type="spellEnd"/>
      <w:r>
        <w:t xml:space="preserve"> never </w:t>
      </w:r>
      <w:proofErr w:type="spellStart"/>
      <w:r>
        <w:t>previously</w:t>
      </w:r>
      <w:proofErr w:type="spellEnd"/>
      <w:r>
        <w:t xml:space="preserve"> </w:t>
      </w:r>
      <w:proofErr w:type="spellStart"/>
      <w:r>
        <w:t>mention</w:t>
      </w:r>
      <w:proofErr w:type="spellEnd"/>
      <w:r>
        <w:t xml:space="preserve"> the </w:t>
      </w:r>
      <w:proofErr w:type="spellStart"/>
      <w:r>
        <w:t>existence</w:t>
      </w:r>
      <w:proofErr w:type="spellEnd"/>
      <w:r>
        <w:t xml:space="preserve"> </w:t>
      </w:r>
      <w:proofErr w:type="spellStart"/>
      <w:r>
        <w:t>of</w:t>
      </w:r>
      <w:proofErr w:type="spellEnd"/>
      <w:r>
        <w:t xml:space="preserve"> online </w:t>
      </w:r>
      <w:proofErr w:type="spellStart"/>
      <w:r>
        <w:t>training</w:t>
      </w:r>
      <w:proofErr w:type="spellEnd"/>
      <w:r>
        <w:t xml:space="preserve">. </w:t>
      </w:r>
      <w:proofErr w:type="spellStart"/>
      <w:r>
        <w:t>You</w:t>
      </w:r>
      <w:proofErr w:type="spellEnd"/>
      <w:r>
        <w:t xml:space="preserve"> </w:t>
      </w:r>
      <w:proofErr w:type="spellStart"/>
      <w:r>
        <w:t>jump</w:t>
      </w:r>
      <w:proofErr w:type="spellEnd"/>
      <w:r>
        <w:t xml:space="preserve"> from "brevväxling" </w:t>
      </w:r>
      <w:proofErr w:type="spellStart"/>
      <w:r>
        <w:t>to</w:t>
      </w:r>
      <w:proofErr w:type="spellEnd"/>
      <w:r>
        <w:t xml:space="preserve"> </w:t>
      </w:r>
      <w:proofErr w:type="spellStart"/>
      <w:r>
        <w:t>interactive</w:t>
      </w:r>
      <w:proofErr w:type="spellEnd"/>
      <w:r>
        <w:t xml:space="preserve"> online </w:t>
      </w:r>
      <w:proofErr w:type="spellStart"/>
      <w:r>
        <w:t>training</w:t>
      </w:r>
      <w:proofErr w:type="spellEnd"/>
      <w:r>
        <w:t xml:space="preserve">. I </w:t>
      </w:r>
      <w:proofErr w:type="spellStart"/>
      <w:r>
        <w:t>think</w:t>
      </w:r>
      <w:proofErr w:type="spellEnd"/>
      <w:r>
        <w:t xml:space="preserve"> </w:t>
      </w:r>
      <w:proofErr w:type="spellStart"/>
      <w:r>
        <w:t>you</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reformulate</w:t>
      </w:r>
      <w:proofErr w:type="spellEnd"/>
      <w:r>
        <w:t xml:space="preserve"> the </w:t>
      </w:r>
      <w:proofErr w:type="spellStart"/>
      <w:r>
        <w:t>sentance</w:t>
      </w:r>
      <w:proofErr w:type="spellEnd"/>
      <w:r>
        <w:t xml:space="preserve"> </w:t>
      </w:r>
      <w:proofErr w:type="spellStart"/>
      <w:r>
        <w:t>to</w:t>
      </w:r>
      <w:proofErr w:type="spellEnd"/>
      <w:r>
        <w:t xml:space="preserve"> fix </w:t>
      </w:r>
      <w:proofErr w:type="spellStart"/>
      <w:r>
        <w:t>this</w:t>
      </w:r>
      <w:proofErr w:type="spellEnd"/>
    </w:p>
  </w:comment>
  <w:comment w:id="152" w:author="Olivia Imner" w:date="2018-06-10T11:13:00Z" w:initials="OI">
    <w:p w14:paraId="267AEC94" w14:textId="5F400BB1" w:rsidR="00B25DE1" w:rsidRDefault="00B25DE1">
      <w:pPr>
        <w:pStyle w:val="Kommentarer"/>
      </w:pPr>
      <w:r>
        <w:rPr>
          <w:rStyle w:val="Kommentarsreferens"/>
        </w:rPr>
        <w:annotationRef/>
      </w:r>
      <w:proofErr w:type="spellStart"/>
      <w:r>
        <w:t>You</w:t>
      </w:r>
      <w:proofErr w:type="spellEnd"/>
      <w:r>
        <w:t xml:space="preserve"> </w:t>
      </w:r>
      <w:proofErr w:type="spellStart"/>
      <w:r>
        <w:t>need</w:t>
      </w:r>
      <w:proofErr w:type="spellEnd"/>
      <w:r>
        <w:t xml:space="preserve"> </w:t>
      </w:r>
      <w:proofErr w:type="spellStart"/>
      <w:r>
        <w:t>include</w:t>
      </w:r>
      <w:proofErr w:type="spellEnd"/>
      <w:r>
        <w:t xml:space="preserve"> </w:t>
      </w:r>
      <w:proofErr w:type="spellStart"/>
      <w:r>
        <w:t>benifits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distance</w:t>
      </w:r>
      <w:proofErr w:type="spellEnd"/>
      <w:r>
        <w:t xml:space="preserve"> learning </w:t>
      </w:r>
      <w:proofErr w:type="spellStart"/>
      <w:r>
        <w:t>since</w:t>
      </w:r>
      <w:proofErr w:type="spellEnd"/>
      <w:r>
        <w:t xml:space="preserve"> it </w:t>
      </w:r>
      <w:proofErr w:type="spellStart"/>
      <w:r>
        <w:t>can</w:t>
      </w:r>
      <w:proofErr w:type="spellEnd"/>
      <w:r>
        <w:t xml:space="preserve"> </w:t>
      </w:r>
      <w:proofErr w:type="spellStart"/>
      <w:r>
        <w:t>also</w:t>
      </w:r>
      <w:proofErr w:type="spellEnd"/>
      <w:r>
        <w:t xml:space="preserve"> utföras oberoende på tid och rum and the </w:t>
      </w:r>
      <w:proofErr w:type="spellStart"/>
      <w:r>
        <w:t>other</w:t>
      </w:r>
      <w:proofErr w:type="spellEnd"/>
      <w:r>
        <w:t xml:space="preserve"> </w:t>
      </w:r>
      <w:proofErr w:type="spellStart"/>
      <w:r>
        <w:t>things</w:t>
      </w:r>
      <w:proofErr w:type="spellEnd"/>
      <w:r>
        <w:t xml:space="preserve"> </w:t>
      </w:r>
      <w:proofErr w:type="spellStart"/>
      <w:r>
        <w:t>you</w:t>
      </w:r>
      <w:proofErr w:type="spellEnd"/>
      <w:r>
        <w:t xml:space="preserve"> </w:t>
      </w:r>
      <w:proofErr w:type="spellStart"/>
      <w:r>
        <w:t>listed</w:t>
      </w:r>
      <w:proofErr w:type="spellEnd"/>
      <w:r>
        <w:t xml:space="preserve">. </w:t>
      </w:r>
      <w:proofErr w:type="spellStart"/>
      <w:r>
        <w:t>One</w:t>
      </w:r>
      <w:proofErr w:type="spellEnd"/>
      <w:r>
        <w:t xml:space="preserve"> </w:t>
      </w:r>
      <w:proofErr w:type="spellStart"/>
      <w:r>
        <w:t>sentance</w:t>
      </w:r>
      <w:proofErr w:type="spellEnd"/>
      <w:r>
        <w:t xml:space="preserve"> not 3.</w:t>
      </w:r>
    </w:p>
  </w:comment>
  <w:comment w:id="173" w:author="Olivia Imner" w:date="2018-06-10T10:55:00Z" w:initials="OI">
    <w:p w14:paraId="4A653A27" w14:textId="77777777" w:rsidR="00B25DE1" w:rsidRDefault="00B25DE1" w:rsidP="00F857F3">
      <w:pPr>
        <w:pStyle w:val="Kommentarer"/>
      </w:pPr>
      <w:r>
        <w:rPr>
          <w:rStyle w:val="Kommentarsreferens"/>
        </w:rPr>
        <w:annotationRef/>
      </w:r>
      <w:r>
        <w:rPr>
          <w:rStyle w:val="Kommentarsreferens"/>
        </w:rPr>
        <w:annotationRef/>
      </w:r>
      <w:proofErr w:type="spellStart"/>
      <w:r>
        <w:t>Dont</w:t>
      </w:r>
      <w:proofErr w:type="spellEnd"/>
      <w:r>
        <w:t xml:space="preserve"> </w:t>
      </w:r>
      <w:proofErr w:type="spellStart"/>
      <w:r>
        <w:t>say</w:t>
      </w:r>
      <w:proofErr w:type="spellEnd"/>
      <w:r>
        <w:t xml:space="preserve"> ”en nackdel” </w:t>
      </w:r>
      <w:proofErr w:type="spellStart"/>
      <w:r>
        <w:t>instead</w:t>
      </w:r>
      <w:proofErr w:type="spellEnd"/>
      <w:r>
        <w:t xml:space="preserve"> </w:t>
      </w:r>
      <w:proofErr w:type="spellStart"/>
      <w:r>
        <w:t>contrast</w:t>
      </w:r>
      <w:proofErr w:type="spellEnd"/>
      <w:r>
        <w:t xml:space="preserve"> </w:t>
      </w:r>
      <w:proofErr w:type="spellStart"/>
      <w:r>
        <w:t>with</w:t>
      </w:r>
      <w:proofErr w:type="spellEnd"/>
      <w:r>
        <w:t xml:space="preserve"> the </w:t>
      </w:r>
      <w:proofErr w:type="spellStart"/>
      <w:r>
        <w:t>previous</w:t>
      </w:r>
      <w:proofErr w:type="spellEnd"/>
      <w:r>
        <w:t xml:space="preserve"> </w:t>
      </w:r>
      <w:proofErr w:type="spellStart"/>
      <w:r>
        <w:t>sentance</w:t>
      </w:r>
      <w:proofErr w:type="spellEnd"/>
      <w:r>
        <w:t xml:space="preserve">, </w:t>
      </w:r>
      <w:proofErr w:type="spellStart"/>
      <w:r>
        <w:t>that</w:t>
      </w:r>
      <w:proofErr w:type="spellEnd"/>
      <w:r>
        <w:t xml:space="preserve"> </w:t>
      </w:r>
      <w:proofErr w:type="spellStart"/>
      <w:r>
        <w:t>points</w:t>
      </w:r>
      <w:proofErr w:type="spellEnd"/>
      <w:r>
        <w:t xml:space="preserve"> </w:t>
      </w:r>
      <w:proofErr w:type="spellStart"/>
      <w:r>
        <w:t>out</w:t>
      </w:r>
      <w:proofErr w:type="spellEnd"/>
      <w:r>
        <w:t xml:space="preserve"> the </w:t>
      </w:r>
      <w:proofErr w:type="spellStart"/>
      <w:r>
        <w:t>benifits</w:t>
      </w:r>
      <w:proofErr w:type="spellEnd"/>
      <w:r>
        <w:t xml:space="preserve"> </w:t>
      </w:r>
      <w:proofErr w:type="spellStart"/>
      <w:r>
        <w:t>of</w:t>
      </w:r>
      <w:proofErr w:type="spellEnd"/>
      <w:r>
        <w:t xml:space="preserve"> e-learning, and start the </w:t>
      </w:r>
      <w:proofErr w:type="spellStart"/>
      <w:r>
        <w:t>sentance</w:t>
      </w:r>
      <w:proofErr w:type="spellEnd"/>
      <w:r>
        <w:t xml:space="preserve"> </w:t>
      </w:r>
      <w:proofErr w:type="spellStart"/>
      <w:r>
        <w:t>with</w:t>
      </w:r>
      <w:proofErr w:type="spellEnd"/>
      <w:r>
        <w:t xml:space="preserve"> "däremot"</w:t>
      </w:r>
    </w:p>
    <w:p w14:paraId="5DAF8DE9" w14:textId="32E41191" w:rsidR="00B25DE1" w:rsidRDefault="00B25DE1">
      <w:pPr>
        <w:pStyle w:val="Kommentarer"/>
      </w:pPr>
    </w:p>
  </w:comment>
  <w:comment w:id="271" w:author="Olivia Imner" w:date="2018-06-10T09:51:00Z" w:initials="OI">
    <w:p w14:paraId="2128F419" w14:textId="42C74F31" w:rsidR="00B25DE1" w:rsidRDefault="00B25DE1">
      <w:pPr>
        <w:pStyle w:val="Kommentarer"/>
      </w:pPr>
      <w:r>
        <w:rPr>
          <w:rStyle w:val="Kommentarsreferens"/>
        </w:rPr>
        <w:annotationRef/>
      </w:r>
      <w:r>
        <w:t xml:space="preserve">I </w:t>
      </w:r>
      <w:proofErr w:type="spellStart"/>
      <w:r>
        <w:t>am</w:t>
      </w:r>
      <w:proofErr w:type="spellEnd"/>
      <w:r>
        <w:t xml:space="preserve"> not sure I like </w:t>
      </w:r>
      <w:proofErr w:type="spellStart"/>
      <w:r>
        <w:t>this</w:t>
      </w:r>
      <w:proofErr w:type="spellEnd"/>
      <w:r>
        <w:t xml:space="preserve"> </w:t>
      </w:r>
      <w:proofErr w:type="spellStart"/>
      <w:r>
        <w:t>sentance</w:t>
      </w:r>
      <w:proofErr w:type="spellEnd"/>
      <w:r>
        <w:t xml:space="preserve">. It sounds like </w:t>
      </w:r>
      <w:proofErr w:type="spellStart"/>
      <w:r>
        <w:t>these</w:t>
      </w:r>
      <w:proofErr w:type="spellEnd"/>
      <w:r>
        <w:t xml:space="preserve"> new </w:t>
      </w:r>
      <w:proofErr w:type="spellStart"/>
      <w:r>
        <w:t>ideas</w:t>
      </w:r>
      <w:proofErr w:type="spellEnd"/>
      <w:r>
        <w:t xml:space="preserve"> just </w:t>
      </w:r>
      <w:proofErr w:type="spellStart"/>
      <w:r>
        <w:t>happen</w:t>
      </w:r>
      <w:proofErr w:type="spellEnd"/>
      <w:r>
        <w:t xml:space="preserve"> by </w:t>
      </w:r>
      <w:proofErr w:type="spellStart"/>
      <w:r>
        <w:t>chance</w:t>
      </w:r>
      <w:proofErr w:type="spellEnd"/>
      <w:r>
        <w:t xml:space="preserve">. </w:t>
      </w:r>
      <w:proofErr w:type="spellStart"/>
      <w:r>
        <w:t>Instead</w:t>
      </w:r>
      <w:proofErr w:type="spellEnd"/>
      <w:r>
        <w:t xml:space="preserve">, the </w:t>
      </w:r>
      <w:proofErr w:type="spellStart"/>
      <w:r>
        <w:t>reality</w:t>
      </w:r>
      <w:proofErr w:type="spellEnd"/>
      <w:r>
        <w:t xml:space="preserve"> is, </w:t>
      </w:r>
      <w:proofErr w:type="spellStart"/>
      <w:r>
        <w:t>that</w:t>
      </w:r>
      <w:proofErr w:type="spellEnd"/>
      <w:r>
        <w:t xml:space="preserve"> </w:t>
      </w:r>
      <w:proofErr w:type="spellStart"/>
      <w:r>
        <w:t>underlying</w:t>
      </w:r>
      <w:proofErr w:type="spellEnd"/>
      <w:r>
        <w:t xml:space="preserve"> research </w:t>
      </w:r>
      <w:proofErr w:type="spellStart"/>
      <w:r>
        <w:t>conceives</w:t>
      </w:r>
      <w:proofErr w:type="spellEnd"/>
      <w:r>
        <w:t xml:space="preserve">, tests and </w:t>
      </w:r>
      <w:proofErr w:type="spellStart"/>
      <w:r>
        <w:t>proves</w:t>
      </w:r>
      <w:proofErr w:type="spellEnd"/>
      <w:r>
        <w:t xml:space="preserve"> the </w:t>
      </w:r>
      <w:proofErr w:type="spellStart"/>
      <w:r>
        <w:t>validity</w:t>
      </w:r>
      <w:proofErr w:type="spellEnd"/>
      <w:r>
        <w:t xml:space="preserve"> new </w:t>
      </w:r>
      <w:proofErr w:type="spellStart"/>
      <w:r>
        <w:t>methods</w:t>
      </w:r>
      <w:proofErr w:type="spellEnd"/>
      <w:r>
        <w:t>.</w:t>
      </w:r>
    </w:p>
  </w:comment>
  <w:comment w:id="272" w:author="Olivia Imner" w:date="2018-06-10T09:54:00Z" w:initials="OI">
    <w:p w14:paraId="34972ADF" w14:textId="3B8BA1D9" w:rsidR="00B25DE1" w:rsidRDefault="00B25DE1">
      <w:pPr>
        <w:pStyle w:val="Kommentarer"/>
      </w:pPr>
      <w:r>
        <w:rPr>
          <w:rStyle w:val="Kommentarsreferens"/>
        </w:rPr>
        <w:annotationRef/>
      </w:r>
      <w:r>
        <w:t xml:space="preserve">Is </w:t>
      </w:r>
      <w:proofErr w:type="spellStart"/>
      <w:r>
        <w:t>there</w:t>
      </w:r>
      <w:proofErr w:type="spellEnd"/>
      <w:r>
        <w:t xml:space="preserve"> a </w:t>
      </w:r>
      <w:proofErr w:type="spellStart"/>
      <w:r>
        <w:t>name</w:t>
      </w:r>
      <w:proofErr w:type="spellEnd"/>
      <w:r>
        <w:t xml:space="preserve"> for </w:t>
      </w:r>
      <w:proofErr w:type="spellStart"/>
      <w:r>
        <w:t>this</w:t>
      </w:r>
      <w:proofErr w:type="spellEnd"/>
      <w:r>
        <w:t xml:space="preserve"> läroteknik? If so, it </w:t>
      </w:r>
      <w:proofErr w:type="spellStart"/>
      <w:r>
        <w:t>would</w:t>
      </w:r>
      <w:proofErr w:type="spellEnd"/>
      <w:r>
        <w:t xml:space="preserve"> be </w:t>
      </w:r>
      <w:proofErr w:type="spellStart"/>
      <w:r>
        <w:t>better</w:t>
      </w:r>
      <w:proofErr w:type="spellEnd"/>
      <w:r>
        <w:t xml:space="preserve"> </w:t>
      </w:r>
      <w:proofErr w:type="spellStart"/>
      <w:r>
        <w:t>to</w:t>
      </w:r>
      <w:proofErr w:type="spellEnd"/>
      <w:r>
        <w:t xml:space="preserve"> </w:t>
      </w:r>
      <w:proofErr w:type="spellStart"/>
      <w:r>
        <w:t>use</w:t>
      </w:r>
      <w:proofErr w:type="spellEnd"/>
      <w:r>
        <w:t xml:space="preserve"> the </w:t>
      </w:r>
      <w:proofErr w:type="spellStart"/>
      <w:r>
        <w:t>name</w:t>
      </w:r>
      <w:proofErr w:type="spellEnd"/>
      <w:r>
        <w:t xml:space="preserve"> and </w:t>
      </w:r>
      <w:proofErr w:type="spellStart"/>
      <w:r>
        <w:t>say</w:t>
      </w:r>
      <w:proofErr w:type="spellEnd"/>
      <w:r>
        <w:t xml:space="preserve"> ”Till </w:t>
      </w:r>
      <w:proofErr w:type="spellStart"/>
      <w:r>
        <w:t>exemple</w:t>
      </w:r>
      <w:proofErr w:type="spellEnd"/>
      <w:r>
        <w:t xml:space="preserve"> </w:t>
      </w:r>
      <w:proofErr w:type="spellStart"/>
      <w:r>
        <w:t>NAME</w:t>
      </w:r>
      <w:proofErr w:type="spellEnd"/>
      <w:r>
        <w:t xml:space="preserve"> är en läroteknik där kursen består…” and </w:t>
      </w:r>
      <w:proofErr w:type="spellStart"/>
      <w:r>
        <w:t>then</w:t>
      </w:r>
      <w:proofErr w:type="spellEnd"/>
      <w:r>
        <w:t xml:space="preserve"> </w:t>
      </w:r>
      <w:proofErr w:type="spellStart"/>
      <w:r>
        <w:t>you</w:t>
      </w:r>
      <w:proofErr w:type="spellEnd"/>
      <w:r>
        <w:t xml:space="preserve"> </w:t>
      </w:r>
      <w:proofErr w:type="spellStart"/>
      <w:r>
        <w:t>can</w:t>
      </w:r>
      <w:proofErr w:type="spellEnd"/>
      <w:r>
        <w:t xml:space="preserve"> </w:t>
      </w:r>
      <w:proofErr w:type="spellStart"/>
      <w:r>
        <w:t>couple</w:t>
      </w:r>
      <w:proofErr w:type="spellEnd"/>
      <w:r>
        <w:t xml:space="preserve"> the </w:t>
      </w:r>
      <w:proofErr w:type="spellStart"/>
      <w:r>
        <w:t>next</w:t>
      </w:r>
      <w:proofErr w:type="spellEnd"/>
      <w:r>
        <w:t xml:space="preserve"> </w:t>
      </w:r>
      <w:proofErr w:type="spellStart"/>
      <w:r>
        <w:t>sentance</w:t>
      </w:r>
      <w:proofErr w:type="spellEnd"/>
      <w:r>
        <w:t xml:space="preserve"> </w:t>
      </w:r>
      <w:proofErr w:type="spellStart"/>
      <w:r>
        <w:t>with</w:t>
      </w:r>
      <w:proofErr w:type="spellEnd"/>
      <w:r>
        <w:t xml:space="preserve"> ”och”.</w:t>
      </w:r>
    </w:p>
  </w:comment>
  <w:comment w:id="276" w:author="Olivia Imner" w:date="2018-06-10T09:55:00Z" w:initials="OI">
    <w:p w14:paraId="76CCE7E2" w14:textId="44C863F7" w:rsidR="00B25DE1" w:rsidRDefault="00B25DE1">
      <w:pPr>
        <w:pStyle w:val="Kommentarer"/>
      </w:pPr>
      <w:r>
        <w:rPr>
          <w:rStyle w:val="Kommentarsreferens"/>
        </w:rPr>
        <w:annotationRef/>
      </w:r>
      <w:r>
        <w:t xml:space="preserve">No. To general. </w:t>
      </w:r>
      <w:proofErr w:type="spellStart"/>
      <w:r>
        <w:t>Instead</w:t>
      </w:r>
      <w:proofErr w:type="spellEnd"/>
      <w:r>
        <w:t xml:space="preserve"> ”the </w:t>
      </w:r>
      <w:proofErr w:type="spellStart"/>
      <w:r>
        <w:t>course</w:t>
      </w:r>
      <w:proofErr w:type="spellEnd"/>
      <w:r>
        <w:t xml:space="preserve"> material”</w:t>
      </w:r>
    </w:p>
  </w:comment>
  <w:comment w:id="277" w:author="Olivia Imner" w:date="2018-06-10T09:55:00Z" w:initials="OI">
    <w:p w14:paraId="494D645B" w14:textId="738F252C" w:rsidR="00B25DE1" w:rsidRDefault="00B25DE1">
      <w:pPr>
        <w:pStyle w:val="Kommentarer"/>
      </w:pPr>
      <w:r>
        <w:rPr>
          <w:rStyle w:val="Kommentarsreferens"/>
        </w:rPr>
        <w:annotationRef/>
      </w:r>
      <w:r>
        <w:t>”har lätt att”</w:t>
      </w:r>
    </w:p>
  </w:comment>
  <w:comment w:id="319" w:author="Olivia Imner" w:date="2018-06-10T11:08:00Z" w:initials="OI">
    <w:p w14:paraId="34DDCD8E" w14:textId="46000CEC" w:rsidR="00B25DE1" w:rsidRDefault="00B25DE1">
      <w:pPr>
        <w:pStyle w:val="Kommentarer"/>
      </w:pPr>
      <w:r>
        <w:rPr>
          <w:rStyle w:val="Kommentarsreferens"/>
        </w:rPr>
        <w:annotationRef/>
      </w:r>
      <w:proofErr w:type="spellStart"/>
      <w:r>
        <w:t>GOOD</w:t>
      </w:r>
      <w:proofErr w:type="spellEnd"/>
      <w:r>
        <w:t>!</w:t>
      </w:r>
    </w:p>
  </w:comment>
  <w:comment w:id="320" w:author="Olivia Imner" w:date="2018-06-10T12:37:00Z" w:initials="OI">
    <w:p w14:paraId="34F9E03D" w14:textId="365B4F19" w:rsidR="00B25DE1" w:rsidRDefault="00B25DE1">
      <w:pPr>
        <w:pStyle w:val="Kommentarer"/>
      </w:pPr>
      <w:r>
        <w:rPr>
          <w:rStyle w:val="Kommentarsreferens"/>
        </w:rPr>
        <w:annotationRef/>
      </w:r>
      <w:r>
        <w:t>Repetitive. ”lättare att skapa och designa kurser” and ”enklare designa kurser pedagogiskt”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B25DE1" w:rsidRPr="009C493C" w:rsidRDefault="00B25DE1" w:rsidP="009C493C">
      <w:r>
        <w:separator/>
      </w:r>
    </w:p>
  </w:endnote>
  <w:endnote w:type="continuationSeparator" w:id="0">
    <w:p w14:paraId="22774510" w14:textId="77777777" w:rsidR="00B25DE1" w:rsidRPr="009C493C" w:rsidRDefault="00B25DE1"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B25DE1" w:rsidRDefault="00B25DE1"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B25DE1" w:rsidRDefault="00B25DE1"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B25DE1" w:rsidRDefault="00B25DE1" w:rsidP="00F573C7">
        <w:pPr>
          <w:pStyle w:val="Sidfot"/>
          <w:jc w:val="center"/>
        </w:pPr>
        <w:r>
          <w:fldChar w:fldCharType="begin"/>
        </w:r>
        <w:r>
          <w:instrText>PAGE   \* MERGEFORMAT</w:instrText>
        </w:r>
        <w:r>
          <w:fldChar w:fldCharType="separate"/>
        </w:r>
        <w:r w:rsidR="00730B64">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B25DE1" w:rsidRDefault="00B25DE1" w:rsidP="00F573C7">
        <w:pPr>
          <w:pStyle w:val="Sidfot"/>
          <w:jc w:val="center"/>
        </w:pPr>
        <w:r>
          <w:fldChar w:fldCharType="begin"/>
        </w:r>
        <w:r>
          <w:instrText>PAGE   \* MERGEFORMAT</w:instrText>
        </w:r>
        <w:r>
          <w:fldChar w:fldCharType="separate"/>
        </w:r>
        <w:r w:rsidR="00730B64">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B25DE1" w:rsidRDefault="00B25DE1" w:rsidP="00F573C7">
        <w:pPr>
          <w:pStyle w:val="Sidfot"/>
          <w:jc w:val="center"/>
        </w:pPr>
        <w:r>
          <w:fldChar w:fldCharType="begin"/>
        </w:r>
        <w:r>
          <w:instrText>PAGE   \* MERGEFORMAT</w:instrText>
        </w:r>
        <w:r>
          <w:fldChar w:fldCharType="separate"/>
        </w:r>
        <w:r w:rsidR="00730B64">
          <w:rPr>
            <w:noProof/>
          </w:rPr>
          <w:t>19</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B25DE1" w:rsidRDefault="00B25DE1" w:rsidP="00F573C7">
        <w:pPr>
          <w:pStyle w:val="Sidfot"/>
          <w:jc w:val="center"/>
        </w:pPr>
        <w:r>
          <w:fldChar w:fldCharType="begin"/>
        </w:r>
        <w:r>
          <w:instrText>PAGE   \* MERGEFORMAT</w:instrText>
        </w:r>
        <w:r>
          <w:fldChar w:fldCharType="separate"/>
        </w:r>
        <w:r w:rsidR="00730B64">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B25DE1" w:rsidRPr="009C493C" w:rsidRDefault="00B25DE1" w:rsidP="009C493C">
      <w:r>
        <w:separator/>
      </w:r>
    </w:p>
  </w:footnote>
  <w:footnote w:type="continuationSeparator" w:id="0">
    <w:p w14:paraId="36EA2D64" w14:textId="77777777" w:rsidR="00B25DE1" w:rsidRPr="009C493C" w:rsidRDefault="00B25DE1" w:rsidP="009C493C">
      <w:r>
        <w:continuationSeparator/>
      </w:r>
    </w:p>
  </w:footnote>
  <w:footnote w:id="1">
    <w:p w14:paraId="0D676D04" w14:textId="77777777" w:rsidR="00B25DE1" w:rsidRPr="00F117C4" w:rsidRDefault="00B25DE1"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B25DE1" w:rsidRPr="00F117C4" w:rsidRDefault="00B25DE1"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B25DE1" w:rsidRPr="00F117C4" w:rsidRDefault="00B25DE1"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B25DE1" w:rsidRPr="00F117C4" w:rsidRDefault="00B25DE1"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B25DE1" w:rsidRPr="00F117C4" w:rsidRDefault="00B25DE1"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B25DE1" w:rsidRPr="00F117C4" w:rsidRDefault="00B25DE1"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930"/>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546A1"/>
    <w:rsid w:val="00167B64"/>
    <w:rsid w:val="001743B5"/>
    <w:rsid w:val="001748B6"/>
    <w:rsid w:val="00175296"/>
    <w:rsid w:val="00190732"/>
    <w:rsid w:val="001910F8"/>
    <w:rsid w:val="001B304D"/>
    <w:rsid w:val="001B5474"/>
    <w:rsid w:val="001B6156"/>
    <w:rsid w:val="001C4CFE"/>
    <w:rsid w:val="001C5824"/>
    <w:rsid w:val="001D3728"/>
    <w:rsid w:val="001E6360"/>
    <w:rsid w:val="001F15C7"/>
    <w:rsid w:val="001F6663"/>
    <w:rsid w:val="00202DDC"/>
    <w:rsid w:val="00206FC9"/>
    <w:rsid w:val="00221283"/>
    <w:rsid w:val="0022192B"/>
    <w:rsid w:val="00222437"/>
    <w:rsid w:val="0022459E"/>
    <w:rsid w:val="00227B44"/>
    <w:rsid w:val="002322F8"/>
    <w:rsid w:val="00233A51"/>
    <w:rsid w:val="002351CA"/>
    <w:rsid w:val="00236CF1"/>
    <w:rsid w:val="00240C58"/>
    <w:rsid w:val="0024142A"/>
    <w:rsid w:val="00244212"/>
    <w:rsid w:val="002451CE"/>
    <w:rsid w:val="00255180"/>
    <w:rsid w:val="0026158E"/>
    <w:rsid w:val="00262D37"/>
    <w:rsid w:val="00276561"/>
    <w:rsid w:val="00277F19"/>
    <w:rsid w:val="00281FF2"/>
    <w:rsid w:val="00283C68"/>
    <w:rsid w:val="002852E2"/>
    <w:rsid w:val="002865A4"/>
    <w:rsid w:val="00287ECD"/>
    <w:rsid w:val="00291807"/>
    <w:rsid w:val="00294939"/>
    <w:rsid w:val="002A6464"/>
    <w:rsid w:val="002B1D0B"/>
    <w:rsid w:val="002C04D5"/>
    <w:rsid w:val="002C55CB"/>
    <w:rsid w:val="002E21B0"/>
    <w:rsid w:val="002E5ABD"/>
    <w:rsid w:val="002E5E69"/>
    <w:rsid w:val="002F314F"/>
    <w:rsid w:val="002F31C5"/>
    <w:rsid w:val="002F34BA"/>
    <w:rsid w:val="002F42FA"/>
    <w:rsid w:val="002F5FE8"/>
    <w:rsid w:val="002F77B4"/>
    <w:rsid w:val="00302474"/>
    <w:rsid w:val="00305394"/>
    <w:rsid w:val="00306DF9"/>
    <w:rsid w:val="00315018"/>
    <w:rsid w:val="00315538"/>
    <w:rsid w:val="0031724F"/>
    <w:rsid w:val="0032154D"/>
    <w:rsid w:val="003344B8"/>
    <w:rsid w:val="00335269"/>
    <w:rsid w:val="003377D3"/>
    <w:rsid w:val="0034271D"/>
    <w:rsid w:val="00344DD2"/>
    <w:rsid w:val="0034583D"/>
    <w:rsid w:val="00350DC8"/>
    <w:rsid w:val="0035702F"/>
    <w:rsid w:val="00360C5A"/>
    <w:rsid w:val="003668EB"/>
    <w:rsid w:val="003676D9"/>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E6D97"/>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8276A"/>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21D96"/>
    <w:rsid w:val="0052281B"/>
    <w:rsid w:val="00523B24"/>
    <w:rsid w:val="00533998"/>
    <w:rsid w:val="00535129"/>
    <w:rsid w:val="00535EF9"/>
    <w:rsid w:val="00542356"/>
    <w:rsid w:val="00546086"/>
    <w:rsid w:val="005546D1"/>
    <w:rsid w:val="00557F6E"/>
    <w:rsid w:val="0056542D"/>
    <w:rsid w:val="00567074"/>
    <w:rsid w:val="00572CC0"/>
    <w:rsid w:val="00583493"/>
    <w:rsid w:val="00586AE6"/>
    <w:rsid w:val="005966BA"/>
    <w:rsid w:val="005A3189"/>
    <w:rsid w:val="005A512B"/>
    <w:rsid w:val="005B2B11"/>
    <w:rsid w:val="005B2C03"/>
    <w:rsid w:val="005B36BB"/>
    <w:rsid w:val="005B4BBD"/>
    <w:rsid w:val="005B7074"/>
    <w:rsid w:val="005C07A9"/>
    <w:rsid w:val="005C08F3"/>
    <w:rsid w:val="005C15EB"/>
    <w:rsid w:val="005C5930"/>
    <w:rsid w:val="005C59D9"/>
    <w:rsid w:val="005C5B44"/>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7AA"/>
    <w:rsid w:val="00691868"/>
    <w:rsid w:val="006A480A"/>
    <w:rsid w:val="006A4C3C"/>
    <w:rsid w:val="006A545D"/>
    <w:rsid w:val="006A6F87"/>
    <w:rsid w:val="006B0128"/>
    <w:rsid w:val="006B2F82"/>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38FF"/>
    <w:rsid w:val="007153B0"/>
    <w:rsid w:val="00721036"/>
    <w:rsid w:val="00723D62"/>
    <w:rsid w:val="00724F7A"/>
    <w:rsid w:val="0072776A"/>
    <w:rsid w:val="00730B64"/>
    <w:rsid w:val="00733BE7"/>
    <w:rsid w:val="007347A4"/>
    <w:rsid w:val="007478AC"/>
    <w:rsid w:val="007539DC"/>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5C4B"/>
    <w:rsid w:val="00817A0A"/>
    <w:rsid w:val="00820EED"/>
    <w:rsid w:val="008215D2"/>
    <w:rsid w:val="00821BD0"/>
    <w:rsid w:val="00822561"/>
    <w:rsid w:val="0082508C"/>
    <w:rsid w:val="00825B68"/>
    <w:rsid w:val="00834D5D"/>
    <w:rsid w:val="00841685"/>
    <w:rsid w:val="00853E9C"/>
    <w:rsid w:val="008574BA"/>
    <w:rsid w:val="008631EF"/>
    <w:rsid w:val="008674CA"/>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D76FD"/>
    <w:rsid w:val="008E27F5"/>
    <w:rsid w:val="008E5CE9"/>
    <w:rsid w:val="008F3237"/>
    <w:rsid w:val="00902121"/>
    <w:rsid w:val="0090274D"/>
    <w:rsid w:val="00902F94"/>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5DE1"/>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3DF8"/>
    <w:rsid w:val="00B777B0"/>
    <w:rsid w:val="00B816CD"/>
    <w:rsid w:val="00B827EB"/>
    <w:rsid w:val="00B82818"/>
    <w:rsid w:val="00B87E91"/>
    <w:rsid w:val="00B90E4B"/>
    <w:rsid w:val="00B92937"/>
    <w:rsid w:val="00B933AC"/>
    <w:rsid w:val="00B96F28"/>
    <w:rsid w:val="00BA6D0D"/>
    <w:rsid w:val="00BB01D6"/>
    <w:rsid w:val="00BB1227"/>
    <w:rsid w:val="00BB124E"/>
    <w:rsid w:val="00BB4F79"/>
    <w:rsid w:val="00BC0341"/>
    <w:rsid w:val="00BC32A7"/>
    <w:rsid w:val="00BC5CF9"/>
    <w:rsid w:val="00BD4818"/>
    <w:rsid w:val="00BE71B5"/>
    <w:rsid w:val="00BF1711"/>
    <w:rsid w:val="00C00AB5"/>
    <w:rsid w:val="00C01991"/>
    <w:rsid w:val="00C04365"/>
    <w:rsid w:val="00C077A9"/>
    <w:rsid w:val="00C250B8"/>
    <w:rsid w:val="00C26916"/>
    <w:rsid w:val="00C322F1"/>
    <w:rsid w:val="00C32692"/>
    <w:rsid w:val="00C326AD"/>
    <w:rsid w:val="00C331E8"/>
    <w:rsid w:val="00C33DA6"/>
    <w:rsid w:val="00C356F7"/>
    <w:rsid w:val="00C35AD4"/>
    <w:rsid w:val="00C35F15"/>
    <w:rsid w:val="00C36505"/>
    <w:rsid w:val="00C46FF5"/>
    <w:rsid w:val="00C47A82"/>
    <w:rsid w:val="00C514C4"/>
    <w:rsid w:val="00C575EA"/>
    <w:rsid w:val="00C6143D"/>
    <w:rsid w:val="00C6438C"/>
    <w:rsid w:val="00C65A6A"/>
    <w:rsid w:val="00C67DFA"/>
    <w:rsid w:val="00C70C25"/>
    <w:rsid w:val="00C752DC"/>
    <w:rsid w:val="00C7782F"/>
    <w:rsid w:val="00C80ED2"/>
    <w:rsid w:val="00C8187D"/>
    <w:rsid w:val="00C8393D"/>
    <w:rsid w:val="00C91FA4"/>
    <w:rsid w:val="00C95136"/>
    <w:rsid w:val="00CA5FF8"/>
    <w:rsid w:val="00CB37A3"/>
    <w:rsid w:val="00CB60AB"/>
    <w:rsid w:val="00CC494C"/>
    <w:rsid w:val="00CD1784"/>
    <w:rsid w:val="00CD1E52"/>
    <w:rsid w:val="00CD22D7"/>
    <w:rsid w:val="00CD27E5"/>
    <w:rsid w:val="00CD436A"/>
    <w:rsid w:val="00CE77B8"/>
    <w:rsid w:val="00CF57E6"/>
    <w:rsid w:val="00CF5EAD"/>
    <w:rsid w:val="00CF600A"/>
    <w:rsid w:val="00D142D2"/>
    <w:rsid w:val="00D20954"/>
    <w:rsid w:val="00D2165E"/>
    <w:rsid w:val="00D23607"/>
    <w:rsid w:val="00D25134"/>
    <w:rsid w:val="00D31564"/>
    <w:rsid w:val="00D344E6"/>
    <w:rsid w:val="00D347C0"/>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C796D"/>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AEA"/>
    <w:rsid w:val="00E75DB4"/>
    <w:rsid w:val="00E77D28"/>
    <w:rsid w:val="00E825CD"/>
    <w:rsid w:val="00E83261"/>
    <w:rsid w:val="00E84E87"/>
    <w:rsid w:val="00E900CA"/>
    <w:rsid w:val="00E902E7"/>
    <w:rsid w:val="00E91F5C"/>
    <w:rsid w:val="00E93858"/>
    <w:rsid w:val="00E958BE"/>
    <w:rsid w:val="00EA045A"/>
    <w:rsid w:val="00EA31E7"/>
    <w:rsid w:val="00EA3B45"/>
    <w:rsid w:val="00EA4F75"/>
    <w:rsid w:val="00EA766B"/>
    <w:rsid w:val="00EA7936"/>
    <w:rsid w:val="00EB399A"/>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857F3"/>
    <w:rsid w:val="00FA2065"/>
    <w:rsid w:val="00FA33A1"/>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0614"/>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aset.org/publications/12654/is-e-learning-based-on-learning-theories-a-literature-review"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hyperlink" Target="http://empresas.sence.cl/documentos/elearning/E-learning.%20Art%EDculo%20de%20Joanne%20Capper%20(Ingl%E9s).pdf" TargetMode="External"/><Relationship Id="rId17" Type="http://schemas.openxmlformats.org/officeDocument/2006/relationships/hyperlink" Target="http://www.ambientinsight.com/reports/elearning.aspx" TargetMode="External"/><Relationship Id="rId18" Type="http://schemas.openxmlformats.org/officeDocument/2006/relationships/hyperlink" Target="https://data.riksdagen.se/fil/5DB2B1BF-429C-4CB6-8468-4B5B05C8D7CF" TargetMode="External"/><Relationship Id="rId19" Type="http://schemas.openxmlformats.org/officeDocument/2006/relationships/hyperlink" Target="http://www.triglyf.se/branschanalys/branschanalys-e-learning-sverige-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68A86-3561-6E4A-BC1F-1F7BADD1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2314</TotalTime>
  <Pages>28</Pages>
  <Words>6337</Words>
  <Characters>33589</Characters>
  <Application>Microsoft Macintosh Word</Application>
  <DocSecurity>0</DocSecurity>
  <Lines>279</Lines>
  <Paragraphs>79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63</cp:revision>
  <cp:lastPrinted>2010-07-05T09:46:00Z</cp:lastPrinted>
  <dcterms:created xsi:type="dcterms:W3CDTF">2018-05-01T11:24:00Z</dcterms:created>
  <dcterms:modified xsi:type="dcterms:W3CDTF">2018-06-20T06:26:00Z</dcterms:modified>
</cp:coreProperties>
</file>