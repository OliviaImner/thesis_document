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131DB8" w14:textId="77777777" w:rsidR="00C506AF" w:rsidRPr="00C506AF" w:rsidRDefault="00C506AF" w:rsidP="00C506AF">
      <w:pPr>
        <w:rPr>
          <w:sz w:val="18"/>
          <w:szCs w:val="18"/>
          <w:lang w:val="en-GB"/>
        </w:rPr>
      </w:pPr>
      <w:r w:rsidRPr="00C506AF">
        <w:rPr>
          <w:sz w:val="18"/>
          <w:szCs w:val="18"/>
          <w:lang w:val="en-GB"/>
        </w:rPr>
        <w:t xml:space="preserve"> </w:t>
      </w:r>
    </w:p>
    <w:p w14:paraId="3067ED4B" w14:textId="77777777" w:rsidR="007E610D" w:rsidRPr="0081648F" w:rsidRDefault="0081648F">
      <w:pPr>
        <w:rPr>
          <w:sz w:val="28"/>
          <w:szCs w:val="28"/>
          <w:lang w:val="en-GB"/>
        </w:rPr>
      </w:pPr>
      <w:r w:rsidRPr="0081648F">
        <w:rPr>
          <w:sz w:val="28"/>
          <w:szCs w:val="28"/>
          <w:lang w:val="en-GB"/>
        </w:rPr>
        <w:t xml:space="preserve">Response to </w:t>
      </w:r>
      <w:r>
        <w:rPr>
          <w:sz w:val="28"/>
          <w:szCs w:val="28"/>
          <w:lang w:val="en-GB"/>
        </w:rPr>
        <w:t>examiner comments</w:t>
      </w:r>
    </w:p>
    <w:p w14:paraId="1E071ABC" w14:textId="77777777" w:rsidR="0081648F" w:rsidRDefault="0081648F">
      <w:pPr>
        <w:rPr>
          <w:lang w:val="en-GB"/>
        </w:rPr>
      </w:pPr>
    </w:p>
    <w:p w14:paraId="11995286" w14:textId="77777777" w:rsidR="00093B7E" w:rsidRDefault="00093B7E" w:rsidP="00093B7E">
      <w:pPr>
        <w:rPr>
          <w:sz w:val="22"/>
          <w:szCs w:val="22"/>
          <w:lang w:val="en-GB"/>
        </w:rPr>
      </w:pPr>
      <w:r>
        <w:rPr>
          <w:sz w:val="22"/>
          <w:szCs w:val="22"/>
          <w:lang w:val="en-GB"/>
        </w:rPr>
        <w:t xml:space="preserve">Comment 1. </w:t>
      </w:r>
    </w:p>
    <w:p w14:paraId="41FFA94F" w14:textId="77777777" w:rsidR="00093B7E" w:rsidRDefault="00093B7E" w:rsidP="00093B7E">
      <w:pPr>
        <w:rPr>
          <w:sz w:val="22"/>
          <w:szCs w:val="22"/>
          <w:lang w:val="en-GB"/>
        </w:rPr>
      </w:pPr>
      <w:r w:rsidRPr="00093B7E">
        <w:rPr>
          <w:sz w:val="22"/>
          <w:szCs w:val="22"/>
          <w:lang w:val="en-GB"/>
        </w:rPr>
        <w:t xml:space="preserve">The thesis did not use and follow </w:t>
      </w:r>
      <w:proofErr w:type="spellStart"/>
      <w:r w:rsidRPr="00093B7E">
        <w:rPr>
          <w:sz w:val="22"/>
          <w:szCs w:val="22"/>
          <w:lang w:val="en-GB"/>
        </w:rPr>
        <w:t>DSV</w:t>
      </w:r>
      <w:proofErr w:type="spellEnd"/>
      <w:r w:rsidRPr="00093B7E">
        <w:rPr>
          <w:sz w:val="22"/>
          <w:szCs w:val="22"/>
          <w:lang w:val="en-GB"/>
        </w:rPr>
        <w:t xml:space="preserve"> thesis template. Follow the template.</w:t>
      </w:r>
    </w:p>
    <w:p w14:paraId="080F123F" w14:textId="77777777" w:rsidR="00093B7E" w:rsidRDefault="00093B7E" w:rsidP="00093B7E">
      <w:pPr>
        <w:rPr>
          <w:sz w:val="22"/>
          <w:szCs w:val="22"/>
          <w:lang w:val="en-GB"/>
        </w:rPr>
      </w:pPr>
    </w:p>
    <w:p w14:paraId="453BA67F" w14:textId="77777777" w:rsidR="00093B7E" w:rsidRDefault="00093B7E" w:rsidP="00093B7E">
      <w:pPr>
        <w:rPr>
          <w:sz w:val="22"/>
          <w:szCs w:val="22"/>
          <w:lang w:val="en-GB"/>
        </w:rPr>
      </w:pPr>
      <w:proofErr w:type="gramStart"/>
      <w:r>
        <w:rPr>
          <w:sz w:val="22"/>
          <w:szCs w:val="22"/>
          <w:lang w:val="en-GB"/>
        </w:rPr>
        <w:t>Response to comment 1.</w:t>
      </w:r>
      <w:proofErr w:type="gramEnd"/>
      <w:r>
        <w:rPr>
          <w:sz w:val="22"/>
          <w:szCs w:val="22"/>
          <w:lang w:val="en-GB"/>
        </w:rPr>
        <w:t xml:space="preserve">  </w:t>
      </w:r>
    </w:p>
    <w:p w14:paraId="1C6F250A" w14:textId="77777777" w:rsidR="00093B7E" w:rsidRDefault="00093B7E" w:rsidP="00093B7E">
      <w:pPr>
        <w:rPr>
          <w:sz w:val="22"/>
          <w:szCs w:val="22"/>
          <w:lang w:val="en-GB"/>
        </w:rPr>
      </w:pPr>
      <w:r>
        <w:rPr>
          <w:sz w:val="22"/>
          <w:szCs w:val="22"/>
          <w:lang w:val="en-GB"/>
        </w:rPr>
        <w:t>This is not a formal requirement and, therefore, it is inappropriate that the examiner requires this. The guidelines specifically state:</w:t>
      </w:r>
    </w:p>
    <w:p w14:paraId="6EECAE5F" w14:textId="77777777" w:rsidR="00093B7E" w:rsidRDefault="00093B7E" w:rsidP="00093B7E">
      <w:pPr>
        <w:rPr>
          <w:sz w:val="22"/>
          <w:szCs w:val="22"/>
          <w:lang w:val="en-GB"/>
        </w:rPr>
      </w:pPr>
    </w:p>
    <w:p w14:paraId="08EA6621" w14:textId="0E7A60C4" w:rsidR="00093B7E" w:rsidRPr="00316D9E" w:rsidRDefault="00093B7E" w:rsidP="00093B7E">
      <w:pPr>
        <w:widowControl w:val="0"/>
        <w:autoSpaceDE w:val="0"/>
        <w:autoSpaceDN w:val="0"/>
        <w:adjustRightInd w:val="0"/>
        <w:spacing w:after="240" w:line="340" w:lineRule="atLeast"/>
        <w:rPr>
          <w:sz w:val="18"/>
          <w:szCs w:val="18"/>
        </w:rPr>
      </w:pPr>
      <w:r w:rsidRPr="00316D9E">
        <w:rPr>
          <w:sz w:val="18"/>
          <w:szCs w:val="18"/>
        </w:rPr>
        <w:t>“</w:t>
      </w:r>
      <w:r w:rsidR="005B4635" w:rsidRPr="00316D9E">
        <w:rPr>
          <w:sz w:val="18"/>
          <w:szCs w:val="18"/>
        </w:rPr>
        <w:t xml:space="preserve">Uppsatsstruktur: </w:t>
      </w:r>
      <w:r w:rsidRPr="00316D9E">
        <w:rPr>
          <w:sz w:val="18"/>
          <w:szCs w:val="18"/>
        </w:rPr>
        <w:t>Det är möjligt att strukturera en uppsats efter betygskriterierna.“</w:t>
      </w:r>
    </w:p>
    <w:p w14:paraId="235CBDF5" w14:textId="77777777" w:rsidR="00093B7E" w:rsidRDefault="00093B7E" w:rsidP="00093B7E">
      <w:pPr>
        <w:rPr>
          <w:sz w:val="22"/>
          <w:szCs w:val="22"/>
          <w:lang w:val="en-GB"/>
        </w:rPr>
      </w:pPr>
    </w:p>
    <w:p w14:paraId="37F01BCC" w14:textId="77777777" w:rsidR="00093B7E" w:rsidRDefault="00093B7E" w:rsidP="00093B7E">
      <w:pPr>
        <w:rPr>
          <w:sz w:val="22"/>
          <w:szCs w:val="22"/>
          <w:lang w:val="en-GB"/>
        </w:rPr>
      </w:pPr>
      <w:r>
        <w:rPr>
          <w:sz w:val="22"/>
          <w:szCs w:val="22"/>
          <w:lang w:val="en-GB"/>
        </w:rPr>
        <w:t>Comment 2.</w:t>
      </w:r>
    </w:p>
    <w:p w14:paraId="11673901" w14:textId="77777777" w:rsidR="00093B7E" w:rsidRDefault="00093B7E" w:rsidP="00093B7E">
      <w:pPr>
        <w:rPr>
          <w:sz w:val="22"/>
          <w:szCs w:val="22"/>
          <w:lang w:val="en-GB"/>
        </w:rPr>
      </w:pPr>
      <w:r w:rsidRPr="00093B7E">
        <w:rPr>
          <w:sz w:val="22"/>
          <w:szCs w:val="22"/>
          <w:lang w:val="en-GB"/>
        </w:rPr>
        <w:t>The thesis must also include a filled-in synopsis form (table). Follow what is required in the Thesis instructions (January 2018) and present the synopsis correctly. The current synopsis is the Abstract in Swedish.</w:t>
      </w:r>
    </w:p>
    <w:p w14:paraId="40029150" w14:textId="77777777" w:rsidR="00093B7E" w:rsidRDefault="00093B7E" w:rsidP="00093B7E">
      <w:pPr>
        <w:rPr>
          <w:sz w:val="22"/>
          <w:szCs w:val="22"/>
          <w:lang w:val="en-GB"/>
        </w:rPr>
      </w:pPr>
    </w:p>
    <w:p w14:paraId="3D8D7B83" w14:textId="77777777" w:rsidR="00093B7E" w:rsidRDefault="00093B7E" w:rsidP="00093B7E">
      <w:pPr>
        <w:rPr>
          <w:sz w:val="22"/>
          <w:szCs w:val="22"/>
          <w:lang w:val="en-GB"/>
        </w:rPr>
      </w:pPr>
      <w:proofErr w:type="gramStart"/>
      <w:r>
        <w:rPr>
          <w:sz w:val="22"/>
          <w:szCs w:val="22"/>
          <w:lang w:val="en-GB"/>
        </w:rPr>
        <w:t>Response to comment 2.</w:t>
      </w:r>
      <w:proofErr w:type="gramEnd"/>
    </w:p>
    <w:p w14:paraId="77C81512" w14:textId="77777777" w:rsidR="00093B7E" w:rsidRDefault="00093B7E" w:rsidP="00093B7E">
      <w:pPr>
        <w:rPr>
          <w:sz w:val="22"/>
          <w:szCs w:val="22"/>
          <w:lang w:val="en-GB"/>
        </w:rPr>
      </w:pPr>
      <w:r>
        <w:rPr>
          <w:sz w:val="22"/>
          <w:szCs w:val="22"/>
          <w:lang w:val="en-GB"/>
        </w:rPr>
        <w:t xml:space="preserve">This has now been added to the thesis, as requested, on page </w:t>
      </w:r>
      <w:r w:rsidR="00122C72">
        <w:rPr>
          <w:sz w:val="22"/>
          <w:szCs w:val="22"/>
          <w:lang w:val="en-GB"/>
        </w:rPr>
        <w:t>8.</w:t>
      </w:r>
    </w:p>
    <w:p w14:paraId="51DD547D" w14:textId="77777777" w:rsidR="00122C72" w:rsidRDefault="00122C72" w:rsidP="00093B7E">
      <w:pPr>
        <w:rPr>
          <w:sz w:val="22"/>
          <w:szCs w:val="22"/>
          <w:lang w:val="en-GB"/>
        </w:rPr>
      </w:pPr>
    </w:p>
    <w:p w14:paraId="37056AF7" w14:textId="77777777" w:rsidR="00EA75F9" w:rsidRDefault="00EA75F9" w:rsidP="00093B7E">
      <w:pPr>
        <w:rPr>
          <w:sz w:val="22"/>
          <w:szCs w:val="22"/>
          <w:lang w:val="en-GB"/>
        </w:rPr>
      </w:pPr>
    </w:p>
    <w:p w14:paraId="32FF307A" w14:textId="77777777" w:rsidR="00122C72" w:rsidRDefault="00122C72" w:rsidP="00093B7E">
      <w:pPr>
        <w:rPr>
          <w:sz w:val="22"/>
          <w:szCs w:val="22"/>
          <w:lang w:val="en-GB"/>
        </w:rPr>
      </w:pPr>
      <w:r>
        <w:rPr>
          <w:sz w:val="22"/>
          <w:szCs w:val="22"/>
          <w:lang w:val="en-GB"/>
        </w:rPr>
        <w:t>Comment 3.</w:t>
      </w:r>
    </w:p>
    <w:p w14:paraId="02F395D6" w14:textId="77777777" w:rsidR="00122C72" w:rsidRDefault="00122C72" w:rsidP="00093B7E">
      <w:pPr>
        <w:rPr>
          <w:sz w:val="22"/>
          <w:szCs w:val="22"/>
          <w:lang w:val="en-GB"/>
        </w:rPr>
      </w:pPr>
      <w:r w:rsidRPr="00122C72">
        <w:rPr>
          <w:sz w:val="22"/>
          <w:szCs w:val="22"/>
          <w:lang w:val="en-GB"/>
        </w:rPr>
        <w:t xml:space="preserve">U2 introduction and U5 scientific base should be discussed and presented separately. The same text </w:t>
      </w:r>
      <w:proofErr w:type="gramStart"/>
      <w:r w:rsidRPr="00122C72">
        <w:rPr>
          <w:sz w:val="22"/>
          <w:szCs w:val="22"/>
          <w:lang w:val="en-GB"/>
        </w:rPr>
        <w:t>can not</w:t>
      </w:r>
      <w:proofErr w:type="gramEnd"/>
      <w:r w:rsidRPr="00122C72">
        <w:rPr>
          <w:sz w:val="22"/>
          <w:szCs w:val="22"/>
          <w:lang w:val="en-GB"/>
        </w:rPr>
        <w:t xml:space="preserve"> be used for evaluation two criteria. U2 introduction can be simple and short that give sufficient background for the reader to understand the research area, the formulation of research problem and research question. U5 scientific base should be more concrete and intensive for presenting the knowledge that the thesis is built upon.</w:t>
      </w:r>
    </w:p>
    <w:p w14:paraId="55C7DA3A" w14:textId="77777777" w:rsidR="00122C72" w:rsidRDefault="00122C72" w:rsidP="00093B7E">
      <w:pPr>
        <w:rPr>
          <w:sz w:val="22"/>
          <w:szCs w:val="22"/>
          <w:lang w:val="en-GB"/>
        </w:rPr>
      </w:pPr>
    </w:p>
    <w:p w14:paraId="6F0BD8B5" w14:textId="77777777" w:rsidR="00122C72" w:rsidRDefault="00122C72" w:rsidP="00093B7E">
      <w:pPr>
        <w:rPr>
          <w:sz w:val="22"/>
          <w:szCs w:val="22"/>
          <w:lang w:val="en-GB"/>
        </w:rPr>
      </w:pPr>
      <w:proofErr w:type="gramStart"/>
      <w:r>
        <w:rPr>
          <w:sz w:val="22"/>
          <w:szCs w:val="22"/>
          <w:lang w:val="en-GB"/>
        </w:rPr>
        <w:t>Response to comment 3.</w:t>
      </w:r>
      <w:proofErr w:type="gramEnd"/>
    </w:p>
    <w:p w14:paraId="2EB474A0" w14:textId="3203F601" w:rsidR="00107DF2" w:rsidRDefault="00107DF2" w:rsidP="00093B7E">
      <w:pPr>
        <w:rPr>
          <w:sz w:val="22"/>
          <w:szCs w:val="22"/>
          <w:lang w:val="en-GB"/>
        </w:rPr>
      </w:pPr>
      <w:r>
        <w:rPr>
          <w:sz w:val="22"/>
          <w:szCs w:val="22"/>
          <w:lang w:val="en-GB"/>
        </w:rPr>
        <w:t>According to the formal requirements for the thesis there is no stipulation that U2 and U5 cannot be presented together</w:t>
      </w:r>
      <w:r w:rsidR="008C68C0">
        <w:rPr>
          <w:sz w:val="22"/>
          <w:szCs w:val="22"/>
          <w:lang w:val="en-GB"/>
        </w:rPr>
        <w:t xml:space="preserve"> or that they must be presented under individual or separate subheadings</w:t>
      </w:r>
      <w:r>
        <w:rPr>
          <w:sz w:val="22"/>
          <w:szCs w:val="22"/>
          <w:lang w:val="en-GB"/>
        </w:rPr>
        <w:t>. Despite this, these two criteria are presently presented separately within the text as outlined below:</w:t>
      </w:r>
    </w:p>
    <w:p w14:paraId="21B59C7D" w14:textId="77777777" w:rsidR="00107DF2" w:rsidRDefault="00107DF2" w:rsidP="00093B7E">
      <w:pPr>
        <w:rPr>
          <w:sz w:val="22"/>
          <w:szCs w:val="22"/>
          <w:lang w:val="en-GB"/>
        </w:rPr>
      </w:pPr>
    </w:p>
    <w:p w14:paraId="4F41205B" w14:textId="000A00F7" w:rsidR="00107DF2" w:rsidRPr="00107DF2" w:rsidRDefault="00107DF2" w:rsidP="00093B7E">
      <w:pPr>
        <w:rPr>
          <w:sz w:val="22"/>
          <w:szCs w:val="22"/>
          <w:u w:val="single"/>
          <w:lang w:val="en-GB"/>
        </w:rPr>
      </w:pPr>
      <w:r w:rsidRPr="00107DF2">
        <w:rPr>
          <w:sz w:val="22"/>
          <w:szCs w:val="22"/>
          <w:u w:val="single"/>
          <w:lang w:val="en-GB"/>
        </w:rPr>
        <w:t>U2:</w:t>
      </w:r>
    </w:p>
    <w:p w14:paraId="6A387C87" w14:textId="6DACA5F2" w:rsidR="00107DF2" w:rsidRPr="007B5AB1" w:rsidRDefault="00107DF2" w:rsidP="00FF3520">
      <w:pPr>
        <w:widowControl w:val="0"/>
        <w:autoSpaceDE w:val="0"/>
        <w:autoSpaceDN w:val="0"/>
        <w:adjustRightInd w:val="0"/>
        <w:spacing w:after="240"/>
        <w:rPr>
          <w:sz w:val="18"/>
          <w:szCs w:val="18"/>
        </w:rPr>
      </w:pPr>
      <w:r w:rsidRPr="007B5AB1">
        <w:rPr>
          <w:sz w:val="18"/>
          <w:szCs w:val="18"/>
        </w:rPr>
        <w:t xml:space="preserve">“Det har uppvisats att majoriteten av e-kurser inte bygger på en antagen pedagogik och därmed har orsakat grova brister i lärandestrategier, kursinnehållet, delkursens tid och takt, gränssnittdesign, och uppnåendet av tillfredsställande studentfokus i kursen </w:t>
      </w:r>
      <w:r w:rsidRPr="007B5AB1">
        <w:rPr>
          <w:sz w:val="18"/>
          <w:szCs w:val="18"/>
        </w:rPr>
        <w:fldChar w:fldCharType="begin"/>
      </w:r>
      <w:r w:rsidRPr="007B5AB1">
        <w:rPr>
          <w:sz w:val="18"/>
          <w:szCs w:val="18"/>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7B5AB1">
        <w:rPr>
          <w:sz w:val="18"/>
          <w:szCs w:val="18"/>
        </w:rPr>
        <w:fldChar w:fldCharType="separate"/>
      </w:r>
      <w:r w:rsidRPr="007B5AB1">
        <w:rPr>
          <w:sz w:val="18"/>
          <w:szCs w:val="18"/>
        </w:rPr>
        <w:t>(Pange &amp; Pange, 2011)</w:t>
      </w:r>
      <w:r w:rsidRPr="007B5AB1">
        <w:rPr>
          <w:sz w:val="18"/>
          <w:szCs w:val="18"/>
        </w:rPr>
        <w:fldChar w:fldCharType="end"/>
      </w:r>
      <w:r w:rsidRPr="007B5AB1">
        <w:rPr>
          <w:sz w:val="18"/>
          <w:szCs w:val="18"/>
        </w:rPr>
        <w:t>. I och med detta kan implementeringen av en pedagogisk modell i ett ELF ge en stark utveckling och förbättrad kvalitet av ELF’s framtida e-kurser.”</w:t>
      </w:r>
    </w:p>
    <w:p w14:paraId="54AF8D6E" w14:textId="13671F8A" w:rsidR="00107DF2" w:rsidRPr="007B5AB1" w:rsidRDefault="00107DF2" w:rsidP="00FF3520">
      <w:pPr>
        <w:widowControl w:val="0"/>
        <w:autoSpaceDE w:val="0"/>
        <w:autoSpaceDN w:val="0"/>
        <w:adjustRightInd w:val="0"/>
        <w:spacing w:after="240"/>
        <w:rPr>
          <w:sz w:val="18"/>
          <w:szCs w:val="18"/>
        </w:rPr>
      </w:pPr>
      <w:r w:rsidRPr="007B5AB1">
        <w:rPr>
          <w:sz w:val="18"/>
          <w:szCs w:val="18"/>
        </w:rPr>
        <w:t>“För nuvarande anpassar Grade sina e-kurser efter vad EIF kräver och arbetar genom att använda ett antal pedagogiska riktlinjer. De nuvarande riktlinjerna har ingen koppling till en vetenskapligt utvecklad pedagogisk modell. Företagets kurser utvecklats genom att använda visa tekniker, som till exempel Storyline som utspelar sig som en form av Powerpoint presentation. Eftersom Grade inte utgår från någon specifik pedagogisk modell i dagsläget, kan det vara fördelaktigt för dem att implementera en sådan modell för att förbättra deras e-kurser.”</w:t>
      </w:r>
    </w:p>
    <w:p w14:paraId="6DD19F5B" w14:textId="52EAEAB1" w:rsidR="00107DF2" w:rsidRPr="007B5AB1" w:rsidRDefault="00107DF2" w:rsidP="00FF3520">
      <w:pPr>
        <w:widowControl w:val="0"/>
        <w:autoSpaceDE w:val="0"/>
        <w:autoSpaceDN w:val="0"/>
        <w:adjustRightInd w:val="0"/>
        <w:spacing w:after="240"/>
        <w:rPr>
          <w:i/>
          <w:sz w:val="22"/>
          <w:szCs w:val="22"/>
        </w:rPr>
      </w:pPr>
      <w:r w:rsidRPr="007B5AB1">
        <w:rPr>
          <w:sz w:val="18"/>
          <w:szCs w:val="18"/>
        </w:rPr>
        <w:t>“I denna studie är utgångspunkten att övergångsprocessen från Grades nuvarande pedagogiska riktlinjer till en modellbaserad strategi skulle stödjas genom att förstå ”Hur passar Grades befintliga pedagogiska riktlinjer in i de pedagogiska perspektiven (Associativ, Kognitivt och Sociokulturellt)?” För att besvara denna fråga jämfördes Grades nuvarande pedagogiska riktlinjer med en representativ modell (DIM, KLM, ATM) från vart och ett av de tre pedagogiska perspektiven. Resultatet visade att det Associativa perspektivet är lämpligast för att representera Grades aktuella pedagogiska riktlinjer. Resultaten tyder på att DIM-modellen skulle kunna representera en bra utgångspunkt för att fortsätta undersöka vilka modeller som skulle kunna implementeras i framtiden på Grade. Studien syftade också på att förstå vilka för och- nackdelar som finns med Grades nuvarande pedagogiska riktlinjer och därför, utvärderades fyra av Grades tidigare kurser enligt DIM’s riktlinjer.”</w:t>
      </w:r>
    </w:p>
    <w:p w14:paraId="72207BBB" w14:textId="77777777" w:rsidR="00107DF2" w:rsidRPr="007B5AB1" w:rsidRDefault="00107DF2" w:rsidP="00093B7E">
      <w:pPr>
        <w:rPr>
          <w:sz w:val="22"/>
          <w:szCs w:val="22"/>
        </w:rPr>
      </w:pPr>
    </w:p>
    <w:p w14:paraId="6337AEC4" w14:textId="193A7A6B" w:rsidR="00107DF2" w:rsidRPr="007B5AB1" w:rsidRDefault="00107DF2" w:rsidP="00093B7E">
      <w:pPr>
        <w:rPr>
          <w:u w:val="single"/>
        </w:rPr>
      </w:pPr>
      <w:r w:rsidRPr="007B5AB1">
        <w:rPr>
          <w:u w:val="single"/>
        </w:rPr>
        <w:t>U5:</w:t>
      </w:r>
    </w:p>
    <w:p w14:paraId="737726D8" w14:textId="331AB08D" w:rsidR="00107DF2" w:rsidRPr="007B5AB1" w:rsidRDefault="00107DF2" w:rsidP="00107DF2">
      <w:pPr>
        <w:rPr>
          <w:i/>
          <w:sz w:val="22"/>
          <w:szCs w:val="22"/>
        </w:rPr>
      </w:pPr>
      <w:r w:rsidRPr="007B5AB1">
        <w:rPr>
          <w:sz w:val="18"/>
          <w:szCs w:val="18"/>
        </w:rPr>
        <w:t xml:space="preserve">”E-lärande är en typ av distanslärande som sker med hjälp av datorer och onlinekommunikation. Fördelarna med e-lärande jämfört med traditionell undervisning, är att studenten kan studera i sin egen takt, har möjlighet till obegränsad repetition, och att e-lärandet sparar tid för studenten med upp till 60 % </w:t>
      </w:r>
      <w:r w:rsidRPr="007B5AB1">
        <w:rPr>
          <w:sz w:val="18"/>
          <w:szCs w:val="18"/>
        </w:rPr>
        <w:fldChar w:fldCharType="begin"/>
      </w:r>
      <w:r w:rsidRPr="007B5AB1">
        <w:rPr>
          <w:sz w:val="18"/>
          <w:szCs w:val="18"/>
        </w:rPr>
        <w:instrText xml:space="preserve"> ADDIN ZOTERO_ITEM CSL_CITATION {"citationID":"nYS1j82c","properties":{"formattedCitation":"(Businessreflex, 2016)","plainCitation":"(Businessreflex, 2016)","noteIndex":0},"citationItems":[{"id":47,"uris":["http://zotero.org/users/local/QsygNxKM/items/MUYUGFCW"],"uri":["http://zotero.org/users/local/QsygNxKM/items/MUYUGFCW"],"itemData":{"id":47,"type":"post-weblog","title":"E-learning – mer lärande på effektivare sätt?","container-title":"Teknisk Kvalitet","abstract":"E-learning ger bättre kunskapsutveckling, mer motiverad personal och i många fall sänkta kostnader. Vi reder ut möjligheter och fallgropar med e-learning.","URL":"goo.gl/SbUuNe","language":"sv-SE","author":[{"literal":"Businessreflex"}],"issued":{"date-parts":[["2016",12,2]]},"accessed":{"date-parts":[["2018",8,31]]}}}],"schema":"https://github.com/citation-style-language/schema/raw/master/csl-citation.json"} </w:instrText>
      </w:r>
      <w:r w:rsidRPr="007B5AB1">
        <w:rPr>
          <w:sz w:val="18"/>
          <w:szCs w:val="18"/>
        </w:rPr>
        <w:fldChar w:fldCharType="separate"/>
      </w:r>
      <w:r w:rsidRPr="007B5AB1">
        <w:rPr>
          <w:sz w:val="18"/>
          <w:szCs w:val="18"/>
        </w:rPr>
        <w:t>(Businessreflex, 2016)</w:t>
      </w:r>
      <w:r w:rsidRPr="007B5AB1">
        <w:rPr>
          <w:sz w:val="18"/>
          <w:szCs w:val="18"/>
        </w:rPr>
        <w:fldChar w:fldCharType="end"/>
      </w:r>
      <w:r w:rsidRPr="007B5AB1">
        <w:rPr>
          <w:sz w:val="18"/>
          <w:szCs w:val="18"/>
        </w:rPr>
        <w:t xml:space="preserve">. Marknadstillväxten för e-lärandet i Sverige under 2015 resulterade i en ökning på 6 % jämfört med omsättningen 2014 </w:t>
      </w:r>
      <w:r w:rsidRPr="007B5AB1">
        <w:rPr>
          <w:sz w:val="18"/>
          <w:szCs w:val="18"/>
        </w:rPr>
        <w:fldChar w:fldCharType="begin"/>
      </w:r>
      <w:r w:rsidRPr="007B5AB1">
        <w:rPr>
          <w:sz w:val="18"/>
          <w:szCs w:val="18"/>
        </w:rPr>
        <w:instrText xml:space="preserve"> ADDIN ZOTERO_ITEM CSL_CITATION {"citationID":"P7hWHkSm","properties":{"formattedCitation":"(Carlberg, 2017)","plainCitation":"(Carlberg, 2017)","noteIndex":0},"citationItems":[{"id":58,"uris":["http://zotero.org/users/local/QsygNxKM/items/PDU8DV4J"],"uri":["http://zotero.org/users/local/QsygNxKM/items/PDU8DV4J"],"itemData":{"id":58,"type":"post-weblog","title":"Branschanalys e-learning Sverige 2015","container-title":"Triglyf","abstract":"Hur stor är omsättningen? Hur många sysselsätts? Tillväxten? Läs mer i branschanalysen!","URL":"goo.gl/ZU9VLM","language":"sv-SE","author":[{"family":"Carlberg","given":"Nils"}],"issued":{"date-parts":[["2017",3,5]]},"accessed":{"date-parts":[["2018",10,7]]}}}],"schema":"https://github.com/citation-style-language/schema/raw/master/csl-citation.json"} </w:instrText>
      </w:r>
      <w:r w:rsidRPr="007B5AB1">
        <w:rPr>
          <w:sz w:val="18"/>
          <w:szCs w:val="18"/>
        </w:rPr>
        <w:fldChar w:fldCharType="separate"/>
      </w:r>
      <w:r w:rsidRPr="007B5AB1">
        <w:rPr>
          <w:sz w:val="18"/>
          <w:szCs w:val="18"/>
        </w:rPr>
        <w:t>(Carlberg, 2017)</w:t>
      </w:r>
      <w:r w:rsidRPr="007B5AB1">
        <w:rPr>
          <w:sz w:val="18"/>
          <w:szCs w:val="18"/>
        </w:rPr>
        <w:fldChar w:fldCharType="end"/>
      </w:r>
      <w:r w:rsidRPr="007B5AB1">
        <w:rPr>
          <w:sz w:val="18"/>
          <w:szCs w:val="18"/>
        </w:rPr>
        <w:t xml:space="preserve"> och förväntas att öka ytterligare i samband med Europeiska Unionens initiativ ”The eLearning Action Plan” </w:t>
      </w:r>
      <w:r w:rsidRPr="007B5AB1">
        <w:rPr>
          <w:sz w:val="18"/>
          <w:szCs w:val="18"/>
        </w:rPr>
        <w:fldChar w:fldCharType="begin"/>
      </w:r>
      <w:r w:rsidRPr="007B5AB1">
        <w:rPr>
          <w:sz w:val="18"/>
          <w:szCs w:val="18"/>
        </w:rPr>
        <w:instrText xml:space="preserve"> ADDIN ZOTERO_ITEM CSL_CITATION {"citationID":"E0XGuKx0","properties":{"formattedCitation":"(European Union Reference Laboratories, 2001)","plainCitation":"(European Union Reference Laboratories, 2001)","noteIndex":0},"citationItems":[{"id":71,"uris":["http://zotero.org/users/local/QsygNxKM/items/M2C43X9Q"],"uri":["http://zotero.org/users/local/QsygNxKM/items/M2C43X9Q"],"itemData":{"id":71,"type":"report","title":"eLearning : Designing Tomorrow’s Education An Interim Report","publisher":"Commission Of The European Communities","publisher-place":"International Co-operation Europe Ltd","event-place":"International Co-operation Europe Ltd","URL":"goo.gl/nhn8QH","language":"English","author":[{"family":"European Union Reference Laboratories","given":""}],"issued":{"date-parts":[["2001"]]},"accessed":{"date-parts":[["2018",10,8]]}}}],"schema":"https://github.com/citation-style-language/schema/raw/master/csl-citation.json"} </w:instrText>
      </w:r>
      <w:r w:rsidRPr="007B5AB1">
        <w:rPr>
          <w:sz w:val="18"/>
          <w:szCs w:val="18"/>
        </w:rPr>
        <w:fldChar w:fldCharType="separate"/>
      </w:r>
      <w:r w:rsidRPr="007B5AB1">
        <w:rPr>
          <w:sz w:val="18"/>
          <w:szCs w:val="18"/>
        </w:rPr>
        <w:t>(European Union Reference Laboratories, 2001)</w:t>
      </w:r>
      <w:r w:rsidRPr="007B5AB1">
        <w:rPr>
          <w:sz w:val="18"/>
          <w:szCs w:val="18"/>
        </w:rPr>
        <w:fldChar w:fldCharType="end"/>
      </w:r>
      <w:r w:rsidRPr="007B5AB1">
        <w:rPr>
          <w:sz w:val="18"/>
          <w:szCs w:val="18"/>
        </w:rPr>
        <w:t>. E-kurser är vanligtvis designade av specialiserade e-lärande företag (ELF), vilka anställs av e-lärande inköpsföretag (EIF) som har ett intresse av att vidareutbilda sin personal med hjälp av e-lärande som metod. Dagens teknik, i form av Learning Management System och dylikt, har gjort att e-lärandet är lättare att hantera. Parallellt läggs mycket fokus hos ELF på hur pedagogiken och innehållet tillsammans kan resultera i ett mer effektivt lärande.”</w:t>
      </w:r>
    </w:p>
    <w:p w14:paraId="20063444" w14:textId="77777777" w:rsidR="00107DF2" w:rsidRPr="007B5AB1" w:rsidRDefault="00107DF2" w:rsidP="00107DF2">
      <w:pPr>
        <w:rPr>
          <w:i/>
          <w:sz w:val="22"/>
          <w:szCs w:val="22"/>
        </w:rPr>
      </w:pPr>
    </w:p>
    <w:p w14:paraId="1BF7374B" w14:textId="708ED8A9" w:rsidR="00107DF2" w:rsidRPr="007B5AB1" w:rsidRDefault="00107DF2" w:rsidP="00107DF2">
      <w:pPr>
        <w:rPr>
          <w:sz w:val="18"/>
          <w:szCs w:val="18"/>
        </w:rPr>
      </w:pPr>
      <w:r w:rsidRPr="007B5AB1">
        <w:rPr>
          <w:sz w:val="18"/>
          <w:szCs w:val="18"/>
        </w:rPr>
        <w:t xml:space="preserve">”En viktig aspekt av e-kursens konceptdesign är användning av pedagogik och lärometoder för att försäkra ett effektivt och långvarigt lärande för studenterna. Pedagogiska modeller kan beskrivas som kognitiva modeller eller teoretiska strukturer. De härleder från inlärningsteorier och möjliggör genomförandet av specifika instruktioner- och inlärningsstrategier </w:t>
      </w:r>
      <w:r w:rsidRPr="007B5AB1">
        <w:rPr>
          <w:sz w:val="18"/>
          <w:szCs w:val="18"/>
        </w:rPr>
        <w:fldChar w:fldCharType="begin"/>
      </w:r>
      <w:r w:rsidRPr="007B5AB1">
        <w:rPr>
          <w:sz w:val="18"/>
          <w:szCs w:val="18"/>
        </w:rPr>
        <w:instrText xml:space="preserve"> ADDIN ZOTERO_ITEM CSL_CITATION {"citationID":"lne63j6q","properties":{"formattedCitation":"(Gr\\uc0\\u225{}inne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7B5AB1">
        <w:rPr>
          <w:sz w:val="18"/>
          <w:szCs w:val="18"/>
        </w:rPr>
        <w:fldChar w:fldCharType="separate"/>
      </w:r>
      <w:r w:rsidRPr="007B5AB1">
        <w:rPr>
          <w:sz w:val="18"/>
          <w:szCs w:val="18"/>
        </w:rPr>
        <w:t>(Conole, 2010)</w:t>
      </w:r>
      <w:r w:rsidRPr="007B5AB1">
        <w:rPr>
          <w:sz w:val="18"/>
          <w:szCs w:val="18"/>
        </w:rPr>
        <w:fldChar w:fldCharType="end"/>
      </w:r>
      <w:r w:rsidRPr="007B5AB1">
        <w:rPr>
          <w:sz w:val="18"/>
          <w:szCs w:val="18"/>
        </w:rPr>
        <w:t xml:space="preserve">. Lärometoderna grundar sig ofta i pedagogiska modeller och etableras i många fall igenom testning och validering med stöd i undervisning av studenter </w:t>
      </w:r>
      <w:r w:rsidRPr="007B5AB1">
        <w:rPr>
          <w:sz w:val="18"/>
          <w:szCs w:val="18"/>
        </w:rPr>
        <w:fldChar w:fldCharType="begin"/>
      </w:r>
      <w:r w:rsidRPr="007B5AB1">
        <w:rPr>
          <w:sz w:val="18"/>
          <w:szCs w:val="18"/>
        </w:rPr>
        <w:instrText xml:space="preserve"> ADDIN ZOTERO_ITEM CSL_CITATION {"citationID":"7qQSqxPJ","properties":{"formattedCitation":"\\uldash{(de Jong, Verstegen, Tan, &amp; O\\uc0\\u8217{}Connor, 2013; Khalil &amp; Elkhider, 2016; Moraros, Islam, Yu, Banow, &amp; Schindelka, 2015)}","plainCitation":"(de Jong, Verstegen, Tan, &amp; O’Connor, 2013; Khalil &amp; Elkhider, 2016; Moraros, Islam, Yu, Banow, &amp; Schindelka, 2015)","dontUpdate":true,"noteIndex":0},"citationItems":[{"id":102,"uris":["http://zotero.org/users/local/QsygNxKM/items/GTZH7WZH"],"uri":["http://zotero.org/users/local/QsygNxKM/items/GTZH7WZH"],"itemData":{"id":102,"type":"article-journal","title":"A comparison of classroom and online asynchronous problem-based learning for students undertaking statistics training as part of a Public Health Masters degree","container-title":"Advances in Health Sciences Education: Theory and Practice","page":"245-264","volume":"18","issue":"2","source":"PubMed","abstract":"This case-study compared traditional, face-to-face classroom-based teaching with asynchronous online learning and teaching methods in two sets of students undertaking a problem-based learning module in the multilevel and exploratory factor analysis of longitudinal data as part of a Masters degree in Public Health at Maastricht University. Students were allocated to one of the two study variants on the basis of their enrolment status as full-time or part-time students. Full-time students (n = 11) followed the classroom-based variant and part-time students (n = 12) followed the online asynchronous variant which included video recorded lectures and a series of asynchronous online group or individual SPSS activities with synchronous tutor feedback. A validated student motivation questionnaire was administered to both groups of students at the start of the study and a second questionnaire was administered at the end of the module. This elicited data about student satisfaction with the module content, teaching and learning methods, and tutor feedback. The module coordinator and problem-based learning tutor were also interviewed about their experience of delivering the experimental online variant and asked to evaluate its success in relation to student attainment of the module's learning outcomes. Student examination results were also compared between the two groups. Asynchronous online teaching and learning methods proved to be an acceptable alternative to classroom-based teaching for both students and staff. Educational outcomes were similar for both groups, but importantly, there was no evidence that the asynchronous online delivery of module content disadvantaged part-time students in comparison to their full-time counterparts.","DOI":"10.1007/s10459-012-9368-x","ISSN":"1573-1677","note":"PMID: 22477027\nPMCID: PMC3622737","journalAbbreviation":"Adv Health Sci Educ Theory Pract","language":"eng","author":[{"family":"Jong","given":"N.","non-dropping-particle":"de"},{"family":"Verstegen","given":"D. M. L."},{"family":"Tan","given":"F. E. S."},{"family":"O'Connor","given":"S. J."}],"issued":{"date-parts":[["2013",5]]}}},{"id":105,"uris":["http://zotero.org/users/local/QsygNxKM/items/ZNKI8357"],"uri":["http://zotero.org/users/local/QsygNxKM/items/ZNKI8357"],"itemData":{"id":105,"type":"article-journal","title":"Applying learning theories and instructional design models for effective instruction | Advances in Physiology Education","URL":"https://www.physiology.org/doi/full/10.1152/advan.00138.2015?fbclid=IwAR2VUc3Gv25kiYfwDlXq6b567ZN4VFci6CP6cE5Y5EQw2yzmy5U5T-zGffU&amp;","author":[{"family":"Khalil","given":"Mohammed K."},{"family":"Elkhider","given":"Ihsan A."}],"issued":{"date-parts":[["2016",1,25]]},"accessed":{"date-parts":[["2018",11,22]]}}},{"id":99,"uris":["http://zotero.org/users/local/QsygNxKM/items/XJV8RAJ8"],"uri":["http://zotero.org/users/local/QsygNxKM/items/XJV8RAJ8"],"itemData":{"id":99,"type":"article-journal","title":"Flipping for success: evaluating the effectiveness of a novel teaching approach in a graduate level setting","container-title":"BMC Medical Education","volume":"15","source":"PubMed Central","abstract":"Background\nFlipped Classroom is a model that’s quickly gaining recognition as a novel teaching approach among health science curricula. The purpose of this study was four-fold and aimed to compare Flipped Classroom effectiveness ratings with: 1) student socio-demographic characteristics, 2) student final grades, 3) student overall course satisfaction, and 4) course pre-Flipped Classroom effectiveness ratings.\n\nMethods\nThe participants in the study consisted of 67 Masters-level graduate students in an introductory epidemiology class. Data was collected from students who completed surveys during three time points (beginning, middle and end) in each term. The Flipped Classroom was employed for the academic year 2012–2013 (two terms) using both pre-class activities and in-class activities.\n\nResults\nAmong the 67 Masters-level graduate students, 80% found the Flipped Classroom model to be either somewhat effective or very effective (M = 4.1/5.0). International students rated the Flipped Classroom to be significantly more effective when compared to North American students (X2 = 11.35, p &lt; 0.05). Students’ perceived effectiveness of the Flipped Classroom had no significant association to their academic performance in the course as measured by their final grades (rs = 0.70). However, students who found the Flipped Classroom to be effective were also more likely to be satisfied with their course experience. Additionally, it was found that the SEEQ variable scores for students enrolled in the Flipped Classroom were significantly higher than the ones for students enrolled prior to the implementation of the Flipped Classroom (p = 0.003).\n\nConclusions\nOverall, the format of the Flipped Classroom provided more opportunities for students to engage in critical thinking, independently facilitate their own learning, and more effectively interact with and learn from their peers. Additionally, the instructor was given more flexibility to cover a wider range and depth of material, provide in-class applied learning opportunities based on problem-solving activities and offer timely feedback/guidance to students. Yet in our study, this teaching style had its fair share of challenges, which were largely dependent on the use and management of technology. Despite these challenges, the Flipped Classroom proved to be a novel and effective teaching approach at the graduate level setting.","URL":"https://www.ncbi.nlm.nih.gov/pmc/articles/PMC4363198/","DOI":"10.1186/s12909-015-0317-2","ISSN":"1472-6920","note":"PMID: 25884508\nPMCID: PMC4363198","shortTitle":"Flipping for success","journalAbbreviation":"BMC Med Educ","author":[{"family":"Moraros","given":"John"},{"family":"Islam","given":"Adiba"},{"family":"Yu","given":"Stan"},{"family":"Banow","given":"Ryan"},{"family":"Schindelka","given":"Barbara"}],"issued":{"date-parts":[["2015",2,28]]},"accessed":{"date-parts":[["2018",11,22]]}}}],"schema":"https://github.com/citation-style-language/schema/raw/master/csl-citation.json"} </w:instrText>
      </w:r>
      <w:r w:rsidRPr="007B5AB1">
        <w:rPr>
          <w:sz w:val="18"/>
          <w:szCs w:val="18"/>
        </w:rPr>
        <w:fldChar w:fldCharType="separate"/>
      </w:r>
      <w:r w:rsidRPr="007B5AB1">
        <w:rPr>
          <w:sz w:val="18"/>
          <w:szCs w:val="18"/>
        </w:rPr>
        <w:t>(de Jong, et.al., 2013; Khalil &amp; Elkhider, 2016; Moraros, et.al., 2015)</w:t>
      </w:r>
      <w:r w:rsidRPr="007B5AB1">
        <w:rPr>
          <w:sz w:val="18"/>
          <w:szCs w:val="18"/>
        </w:rPr>
        <w:fldChar w:fldCharType="end"/>
      </w:r>
      <w:r w:rsidRPr="007B5AB1">
        <w:rPr>
          <w:sz w:val="18"/>
          <w:szCs w:val="18"/>
        </w:rPr>
        <w:t xml:space="preserve">. Nya lärometoder utvärderas genom att jämföra inlärningen hos studenter som exponerats för lärometoden mot en kontrollgrupp. Ett exempel på en lärometod som har visat sig förbättra minnesåterkallelsen för studenterna är scenariobaserad e-lärande, vilket försätter studenten i olika situationer eller händelser för att göra lärandet mer realistiskt </w:t>
      </w:r>
      <w:r w:rsidRPr="007B5AB1">
        <w:rPr>
          <w:sz w:val="18"/>
          <w:szCs w:val="18"/>
        </w:rPr>
        <w:fldChar w:fldCharType="begin"/>
      </w:r>
      <w:r w:rsidRPr="007B5AB1">
        <w:rPr>
          <w:sz w:val="18"/>
          <w:szCs w:val="18"/>
        </w:rPr>
        <w:instrText xml:space="preserve"> ADDIN ZOTERO_ITEM CSL_CITATION {"citationID":"29FQFgon","properties":{"formattedCitation":"(Clark &amp; Mayer, 2012)","plainCitation":"(Clark &amp; Mayer, 2012)","noteIndex":0},"citationItems":[{"id":78,"uris":["http://zotero.org/users/local/QsygNxKM/items/UVRRSJ4U"],"uri":["http://zotero.org/users/local/QsygNxKM/items/UVRRSJ4U"],"itemData":{"id":78,"type":"book","title":"Scenario-based e-Learning: Evidence-Based Guidelines for Online Workforce Learning","publisher":"John Wiley &amp; Sons","number-of-pages":"285","source":"Google Books","abstract":"Scenario-Based e-Learning Scenario-Based e-Learning offers a new instructional design approach that can accelerate expertise, build critical thinking skills, and promote transfer of learning. This book focuses on the what, when, and how of scenario-based e-learning for workforce learning. Throughout the book, Clark defines and demystifies scenario-based e-learning by offering a practical design model illustrated with examples from veterinary science, automotive troubleshooting, sales and loan analysis among other industries. Filled with helpful guidelines and a wealth of illustrative screen shots, this book offers you the information needed to:  Identify the benefits of a SBeL design for learners and learning outcomes Determine when SBeL might be appropriate for your needs Identify specific outcomes of SBeL relevant to common organizational goals Classify specific instructional goals into one or more learning domains Apply a design model to present content in a task-centered context Evaluate outcomes from SBeL lessons Identify tacit expert knowledge using cognitive task analysis techniques Make a business case for SBeL in your organization  Praise for Scenario-Based e-Learning \"Clark has done it again—with her uncanny ability to make complex ideas accessible to practitioners, the guidelines in this book provide an important resource for you to build your own online, problem-centered instructional strategies.\" —M. David Merrill, professor emeritus at Utah State University; author, First Principles of Instruction \"Clark's wonderful book provides a solid explanation of the how, what, and why of scenario-based e-learning. The tools, techniques, and resources in this book provide a roadmap for creating engaging, informative scenarios that lead to tangible, measurable learning outcomes. If you want to design more engaging e-learning, you need to read this book.\" —Karl M. Kapp, Professor of Instructional Technology, Bloomsburg University; author, The Gamification of Learning and Instruction","ISBN":"978-1-118-41645-7","note":"Google-Books-ID: oFm1jmhbgAIC","shortTitle":"Scenario-based e-Learning","language":"en","author":[{"family":"Clark","given":"Ruth C."},{"family":"Mayer","given":"Richard E."}],"issued":{"date-parts":[["2012",12,5]]}}}],"schema":"https://github.com/citation-style-language/schema/raw/master/csl-citation.json"} </w:instrText>
      </w:r>
      <w:r w:rsidRPr="007B5AB1">
        <w:rPr>
          <w:sz w:val="18"/>
          <w:szCs w:val="18"/>
        </w:rPr>
        <w:fldChar w:fldCharType="separate"/>
      </w:r>
      <w:r w:rsidRPr="007B5AB1">
        <w:rPr>
          <w:sz w:val="18"/>
          <w:szCs w:val="18"/>
        </w:rPr>
        <w:t>(Clark &amp; Mayer, 2012)</w:t>
      </w:r>
      <w:r w:rsidRPr="007B5AB1">
        <w:rPr>
          <w:sz w:val="18"/>
          <w:szCs w:val="18"/>
        </w:rPr>
        <w:fldChar w:fldCharType="end"/>
      </w:r>
      <w:r w:rsidRPr="007B5AB1">
        <w:rPr>
          <w:sz w:val="18"/>
          <w:szCs w:val="18"/>
        </w:rPr>
        <w:t xml:space="preserve">. Ett annat exempel är hur spel har börjat användas som en del av e-lärande och lyckats motivera studenten att fortsätta lära sig, genom att skapa en sammanhållning inom organisationen </w:t>
      </w:r>
      <w:r w:rsidRPr="007B5AB1">
        <w:rPr>
          <w:sz w:val="18"/>
          <w:szCs w:val="18"/>
        </w:rPr>
        <w:fldChar w:fldCharType="begin"/>
      </w:r>
      <w:r w:rsidRPr="007B5AB1">
        <w:rPr>
          <w:sz w:val="18"/>
          <w:szCs w:val="18"/>
        </w:rPr>
        <w:instrText xml:space="preserve"> ADDIN ZOTERO_ITEM CSL_CITATION {"citationID":"pRSXXApH","properties":{"formattedCitation":"(Clark &amp; Mayer, 2012)","plainCitation":"(Clark &amp; Mayer, 2012)","noteIndex":0},"citationItems":[{"id":78,"uris":["http://zotero.org/users/local/QsygNxKM/items/UVRRSJ4U"],"uri":["http://zotero.org/users/local/QsygNxKM/items/UVRRSJ4U"],"itemData":{"id":78,"type":"book","title":"Scenario-based e-Learning: Evidence-Based Guidelines for Online Workforce Learning","publisher":"John Wiley &amp; Sons","number-of-pages":"285","source":"Google Books","abstract":"Scenario-Based e-Learning Scenario-Based e-Learning offers a new instructional design approach that can accelerate expertise, build critical thinking skills, and promote transfer of learning. This book focuses on the what, when, and how of scenario-based e-learning for workforce learning. Throughout the book, Clark defines and demystifies scenario-based e-learning by offering a practical design model illustrated with examples from veterinary science, automotive troubleshooting, sales and loan analysis among other industries. Filled with helpful guidelines and a wealth of illustrative screen shots, this book offers you the information needed to:  Identify the benefits of a SBeL design for learners and learning outcomes Determine when SBeL might be appropriate for your needs Identify specific outcomes of SBeL relevant to common organizational goals Classify specific instructional goals into one or more learning domains Apply a design model to present content in a task-centered context Evaluate outcomes from SBeL lessons Identify tacit expert knowledge using cognitive task analysis techniques Make a business case for SBeL in your organization  Praise for Scenario-Based e-Learning \"Clark has done it again—with her uncanny ability to make complex ideas accessible to practitioners, the guidelines in this book provide an important resource for you to build your own online, problem-centered instructional strategies.\" —M. David Merrill, professor emeritus at Utah State University; author, First Principles of Instruction \"Clark's wonderful book provides a solid explanation of the how, what, and why of scenario-based e-learning. The tools, techniques, and resources in this book provide a roadmap for creating engaging, informative scenarios that lead to tangible, measurable learning outcomes. If you want to design more engaging e-learning, you need to read this book.\" —Karl M. Kapp, Professor of Instructional Technology, Bloomsburg University; author, The Gamification of Learning and Instruction","ISBN":"978-1-118-41645-7","note":"Google-Books-ID: oFm1jmhbgAIC","shortTitle":"Scenario-based e-Learning","language":"en","author":[{"family":"Clark","given":"Ruth C."},{"family":"Mayer","given":"Richard E."}],"issued":{"date-parts":[["2012",12,5]]}}}],"schema":"https://github.com/citation-style-language/schema/raw/master/csl-citation.json"} </w:instrText>
      </w:r>
      <w:r w:rsidRPr="007B5AB1">
        <w:rPr>
          <w:sz w:val="18"/>
          <w:szCs w:val="18"/>
        </w:rPr>
        <w:fldChar w:fldCharType="separate"/>
      </w:r>
      <w:r w:rsidRPr="007B5AB1">
        <w:rPr>
          <w:sz w:val="18"/>
          <w:szCs w:val="18"/>
        </w:rPr>
        <w:t>(Clark &amp; Mayer, 2012)</w:t>
      </w:r>
      <w:r w:rsidRPr="007B5AB1">
        <w:rPr>
          <w:sz w:val="18"/>
          <w:szCs w:val="18"/>
        </w:rPr>
        <w:fldChar w:fldCharType="end"/>
      </w:r>
      <w:r w:rsidRPr="007B5AB1">
        <w:rPr>
          <w:sz w:val="18"/>
          <w:szCs w:val="18"/>
        </w:rPr>
        <w:t xml:space="preserve">. Det finns ett flertal pedagogiska modeller som används inom e-lärandet och hjälper ELF att utnyttja sina kunskaper och redskap i syfte att främja ett meningsfullt kunskapsförvärv </w:t>
      </w:r>
      <w:r w:rsidRPr="007B5AB1">
        <w:rPr>
          <w:sz w:val="18"/>
          <w:szCs w:val="18"/>
        </w:rPr>
        <w:fldChar w:fldCharType="begin"/>
      </w:r>
      <w:r w:rsidRPr="007B5AB1">
        <w:rPr>
          <w:sz w:val="18"/>
          <w:szCs w:val="18"/>
        </w:rPr>
        <w:instrText xml:space="preserve"> ADDIN ZOTERO_ITEM CSL_CITATION {"citationID":"NJQheQ4c","properties":{"formattedCitation":"(Dabbagh, 2005)","plainCitation":"(Dabbagh, 2005)","noteIndex":0},"citationItems":[{"id":14,"uris":["http://zotero.org/users/local/QsygNxKM/items/CL7QAYP8"],"uri":["http://zotero.org/users/local/QsygNxKM/items/CL7QAYP8"],"itemData":{"id":14,"type":"paper-conference","title":"Pedagogical models for E-Learning: A theory-based design framework","container-title":"In International Journal of Technology in Teaching and Learning","page":"25–44","source":"CiteSeer","abstract":"This paper presents a theory-based design framework for E-Learning that emphasizes the transformative interaction between pedagogical models, instructional strategies, and learning technologies. I argue that situated or distributed cognition is an appropriate foundational knowledge perspective from which to derive pedagogical models and constructs for E-Learning and offers a theory-into-practice framework that characterizes the instructional implications of situated cognition and guides the design of E-Learning. Specific examples of how to apply this framework in E-Learning contexts are provided.","shortTitle":"Pedagogical models for E-Learning","author":[{"family":"Dabbagh","given":"Nada"}],"issued":{"date-parts":[["2005"]]}}}],"schema":"https://github.com/citation-style-language/schema/raw/master/csl-citation.json"} </w:instrText>
      </w:r>
      <w:r w:rsidRPr="007B5AB1">
        <w:rPr>
          <w:sz w:val="18"/>
          <w:szCs w:val="18"/>
        </w:rPr>
        <w:fldChar w:fldCharType="separate"/>
      </w:r>
      <w:r w:rsidRPr="007B5AB1">
        <w:rPr>
          <w:sz w:val="18"/>
          <w:szCs w:val="18"/>
        </w:rPr>
        <w:t>(Dabbagh, 2005)</w:t>
      </w:r>
      <w:r w:rsidRPr="007B5AB1">
        <w:rPr>
          <w:sz w:val="18"/>
          <w:szCs w:val="18"/>
        </w:rPr>
        <w:fldChar w:fldCharType="end"/>
      </w:r>
      <w:r w:rsidRPr="007B5AB1">
        <w:rPr>
          <w:sz w:val="18"/>
          <w:szCs w:val="18"/>
        </w:rPr>
        <w:t xml:space="preserve">. I ELF är pedagogiska modeller användbara eftersom de både strukturerar kursinnehållet och bidrar till att studenten utbildar sig efter sin kognitiva förmåga. Det har uppvisats att majoriteten av e-kurser inte bygger på en antagen pedagogik och därmed har orsakat grova brister i lärandestrategier, kursinnehållet, delkursens tid och takt, gränssnittdesign, och uppnåendet av tillfredsställande studentfokus i kursen </w:t>
      </w:r>
      <w:r w:rsidRPr="007B5AB1">
        <w:rPr>
          <w:sz w:val="18"/>
          <w:szCs w:val="18"/>
        </w:rPr>
        <w:fldChar w:fldCharType="begin"/>
      </w:r>
      <w:r w:rsidRPr="007B5AB1">
        <w:rPr>
          <w:sz w:val="18"/>
          <w:szCs w:val="18"/>
        </w:rPr>
        <w:instrText xml:space="preserve"> ADDIN ZOTERO_ITEM CSL_CITATION {"citationID":"rnbmTRuE","properties":{"formattedCitation":"(Pange &amp; Pange, 2011)","plainCitation":"(Pange &amp; Pange, 2011)","noteIndex":0},"citationItems":[{"id":18,"uris":["http://zotero.org/users/local/QsygNxKM/items/7KQ7BZYR"],"uri":["http://zotero.org/users/local/QsygNxKM/items/7KQ7BZYR"],"itemData":{"id":18,"type":"article-journal","title":"Is E-learning Based On Learning Theories? A Literature Review","container-title":"World Academy of Science, Engineering &amp; Technology","volume":"5","issue":"8","source":"Zotero","abstract":"E-learning aims to build knowledge and skills in order to enhance the quality of learning. Research has shown that the majority of the e-learning solutions lack in pedagogical background and present some serious deficiencies regarding teaching strategies and content delivery, time and pace management, interface design and preservation of learners’ focus. The aim of this review is to approach the design of e-learning solutions with a pedagogical perspective and to present some good practices of e-learning design grounded on the core principles of Learning Theories (LTs).","language":"en","author":[{"family":"Pange","given":"Apostolia"},{"family":"Pange","given":"Jenny"}],"issued":{"date-parts":[["2011"]]}}}],"schema":"https://github.com/citation-style-language/schema/raw/master/csl-citation.json"} </w:instrText>
      </w:r>
      <w:r w:rsidRPr="007B5AB1">
        <w:rPr>
          <w:sz w:val="18"/>
          <w:szCs w:val="18"/>
        </w:rPr>
        <w:fldChar w:fldCharType="separate"/>
      </w:r>
      <w:r w:rsidRPr="007B5AB1">
        <w:rPr>
          <w:sz w:val="18"/>
          <w:szCs w:val="18"/>
        </w:rPr>
        <w:t>(Pange &amp; Pange, 2011)</w:t>
      </w:r>
      <w:r w:rsidRPr="007B5AB1">
        <w:rPr>
          <w:sz w:val="18"/>
          <w:szCs w:val="18"/>
        </w:rPr>
        <w:fldChar w:fldCharType="end"/>
      </w:r>
      <w:r w:rsidRPr="007B5AB1">
        <w:rPr>
          <w:sz w:val="18"/>
          <w:szCs w:val="18"/>
        </w:rPr>
        <w:t>. I och med detta kan implementeringen av en pedagogisk modell i ett ELF ge en stark utveckling och förbättrad kvalitet av ELF’s framtida e-kurser.</w:t>
      </w:r>
    </w:p>
    <w:p w14:paraId="7610F469" w14:textId="77777777" w:rsidR="00107DF2" w:rsidRPr="007B5AB1" w:rsidRDefault="00107DF2" w:rsidP="00107DF2">
      <w:pPr>
        <w:rPr>
          <w:sz w:val="18"/>
          <w:szCs w:val="18"/>
        </w:rPr>
      </w:pPr>
    </w:p>
    <w:p w14:paraId="037D5AE2" w14:textId="77777777" w:rsidR="00107DF2" w:rsidRPr="007B5AB1" w:rsidRDefault="00107DF2" w:rsidP="00107DF2">
      <w:pPr>
        <w:rPr>
          <w:sz w:val="18"/>
          <w:szCs w:val="18"/>
        </w:rPr>
      </w:pPr>
      <w:r w:rsidRPr="007B5AB1">
        <w:rPr>
          <w:sz w:val="18"/>
          <w:szCs w:val="18"/>
        </w:rPr>
        <w:t>Enligt vissa ramverk, delas pedagogik upp i ett flertal olika perspektiv där varje perspektiv inkluderar flera pedagogiska modeller. De pedagogiska perspektiven: Associativ (Associative), Kognitiv (</w:t>
      </w:r>
      <w:proofErr w:type="spellStart"/>
      <w:r w:rsidRPr="007B5AB1">
        <w:rPr>
          <w:sz w:val="18"/>
          <w:szCs w:val="18"/>
        </w:rPr>
        <w:t>Cognitive</w:t>
      </w:r>
      <w:proofErr w:type="spellEnd"/>
      <w:r w:rsidRPr="007B5AB1">
        <w:rPr>
          <w:sz w:val="18"/>
          <w:szCs w:val="18"/>
        </w:rPr>
        <w:t>) och Sociokulturellt (</w:t>
      </w:r>
      <w:proofErr w:type="spellStart"/>
      <w:r w:rsidRPr="007B5AB1">
        <w:rPr>
          <w:sz w:val="18"/>
          <w:szCs w:val="18"/>
        </w:rPr>
        <w:t>Situative</w:t>
      </w:r>
      <w:proofErr w:type="spellEnd"/>
      <w:r w:rsidRPr="007B5AB1">
        <w:rPr>
          <w:sz w:val="18"/>
          <w:szCs w:val="18"/>
        </w:rPr>
        <w:t xml:space="preserve">), är alla former av tillvägagångssätt inom lärande </w:t>
      </w:r>
      <w:r w:rsidRPr="007B5AB1">
        <w:rPr>
          <w:sz w:val="18"/>
          <w:szCs w:val="18"/>
        </w:rPr>
        <w:fldChar w:fldCharType="begin"/>
      </w:r>
      <w:r w:rsidRPr="007B5AB1">
        <w:rPr>
          <w:sz w:val="18"/>
          <w:szCs w:val="18"/>
        </w:rPr>
        <w:instrText xml:space="preserve"> ADDIN ZOTERO_ITEM CSL_CITATION {"citationID":"R7nxKu1w","properties":{"formattedCitation":"(Gr\\uc0\\u225{}inne Conole, 2010; Mayes &amp; de Freitas, 2004)","plainCitation":"(Gráinne Conole, 2010; Mayes &amp; de Freitas, 2004)","dontUpdate":true,"noteIndex":0},"citationItems":[{"id":61,"uris":["http://zotero.org/users/local/QsygNxKM/items/T93CEQ5S"],"uri":["http://zotero.org/users/local/QsygNxKM/items/T93CEQ5S"],"itemData":{"id":61,"type":"report","title":"Review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7B5AB1">
        <w:rPr>
          <w:sz w:val="18"/>
          <w:szCs w:val="18"/>
        </w:rPr>
        <w:fldChar w:fldCharType="separate"/>
      </w:r>
      <w:r w:rsidRPr="007B5AB1">
        <w:rPr>
          <w:sz w:val="18"/>
          <w:szCs w:val="18"/>
        </w:rPr>
        <w:t>(Conole, 2010; Mayes &amp; de Freitas, 2004)</w:t>
      </w:r>
      <w:r w:rsidRPr="007B5AB1">
        <w:rPr>
          <w:sz w:val="18"/>
          <w:szCs w:val="18"/>
        </w:rPr>
        <w:fldChar w:fldCharType="end"/>
      </w:r>
      <w:r w:rsidRPr="007B5AB1">
        <w:rPr>
          <w:sz w:val="18"/>
          <w:szCs w:val="18"/>
        </w:rPr>
        <w:t xml:space="preserve">. Deras lämplighet beror huvudsakligen på vilken slags inlärning som ska tilldelas i undervisningen </w:t>
      </w:r>
      <w:r w:rsidRPr="007B5AB1">
        <w:rPr>
          <w:sz w:val="18"/>
          <w:szCs w:val="18"/>
        </w:rPr>
        <w:fldChar w:fldCharType="begin"/>
      </w:r>
      <w:r w:rsidRPr="007B5AB1">
        <w:rPr>
          <w:sz w:val="18"/>
          <w:szCs w:val="18"/>
        </w:rPr>
        <w:instrText xml:space="preserve"> ADDIN ZOTERO_ITEM CSL_CITATION {"citationID":"h9FXIF96","properties":{"formattedCitation":"(Mayes &amp; de Freitas, 2004)","plainCitation":"(Mayes &amp; de Freitas, 2004)","noteIndex":0},"citationItems":[{"id":34,"uris":["http://zotero.org/users/local/QsygNxKM/items/FADQLDDZ"],"uri":["http://zotero.org/users/local/QsygNxKM/items/FADQLDDZ"],"itemData":{"id":34,"type":"article-journal","title":"Review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7B5AB1">
        <w:rPr>
          <w:sz w:val="18"/>
          <w:szCs w:val="18"/>
        </w:rPr>
        <w:fldChar w:fldCharType="separate"/>
      </w:r>
      <w:r w:rsidRPr="007B5AB1">
        <w:rPr>
          <w:sz w:val="18"/>
          <w:szCs w:val="18"/>
        </w:rPr>
        <w:t>(Mayes &amp; de Freitas, 2004)</w:t>
      </w:r>
      <w:r w:rsidRPr="007B5AB1">
        <w:rPr>
          <w:sz w:val="18"/>
          <w:szCs w:val="18"/>
        </w:rPr>
        <w:fldChar w:fldCharType="end"/>
      </w:r>
      <w:r w:rsidRPr="007B5AB1">
        <w:rPr>
          <w:sz w:val="18"/>
          <w:szCs w:val="18"/>
        </w:rPr>
        <w:t xml:space="preserve">. </w:t>
      </w:r>
    </w:p>
    <w:p w14:paraId="7B143197" w14:textId="77777777" w:rsidR="00107DF2" w:rsidRPr="007B5AB1" w:rsidRDefault="00107DF2" w:rsidP="00107DF2">
      <w:pPr>
        <w:rPr>
          <w:sz w:val="18"/>
          <w:szCs w:val="18"/>
        </w:rPr>
      </w:pPr>
    </w:p>
    <w:p w14:paraId="50BF757A" w14:textId="77777777" w:rsidR="00107DF2" w:rsidRPr="007B5AB1" w:rsidRDefault="00107DF2" w:rsidP="00107DF2">
      <w:pPr>
        <w:rPr>
          <w:sz w:val="18"/>
          <w:szCs w:val="18"/>
        </w:rPr>
      </w:pPr>
      <w:r w:rsidRPr="007B5AB1">
        <w:rPr>
          <w:sz w:val="18"/>
          <w:szCs w:val="18"/>
        </w:rPr>
        <w:t xml:space="preserve">Det Associativa perspektivet är oftast beskriven som ”lärande genom utförande av strukturerade uppgifter” och karakteriseras av, till exempel, beteendemodifiering och lärande genom association och förstärkning </w:t>
      </w:r>
      <w:r w:rsidRPr="007B5AB1">
        <w:rPr>
          <w:sz w:val="18"/>
          <w:szCs w:val="18"/>
        </w:rPr>
        <w:fldChar w:fldCharType="begin"/>
      </w:r>
      <w:r w:rsidRPr="007B5AB1">
        <w:rPr>
          <w:sz w:val="18"/>
          <w:szCs w:val="18"/>
        </w:rPr>
        <w:instrText xml:space="preserve"> ADDIN ZOTERO_ITEM CSL_CITATION {"citationID":"89aVO9u9","properties":{"formattedCitation":"(Gr\\uc0\\u225{}inne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7B5AB1">
        <w:rPr>
          <w:sz w:val="18"/>
          <w:szCs w:val="18"/>
        </w:rPr>
        <w:fldChar w:fldCharType="separate"/>
      </w:r>
      <w:r w:rsidRPr="007B5AB1">
        <w:rPr>
          <w:sz w:val="18"/>
          <w:szCs w:val="18"/>
        </w:rPr>
        <w:t>(Conole, 2010)</w:t>
      </w:r>
      <w:r w:rsidRPr="007B5AB1">
        <w:rPr>
          <w:sz w:val="18"/>
          <w:szCs w:val="18"/>
        </w:rPr>
        <w:fldChar w:fldCharType="end"/>
      </w:r>
      <w:r w:rsidRPr="007B5AB1">
        <w:rPr>
          <w:sz w:val="18"/>
          <w:szCs w:val="18"/>
        </w:rPr>
        <w:t xml:space="preserve">. Aktiviteterna handlar om att förändra beteende genom att ge direkt återkoppling efter själva utförandet </w:t>
      </w:r>
      <w:r w:rsidRPr="007B5AB1">
        <w:rPr>
          <w:sz w:val="18"/>
          <w:szCs w:val="18"/>
        </w:rPr>
        <w:fldChar w:fldCharType="begin"/>
      </w:r>
      <w:r w:rsidRPr="007B5AB1">
        <w:rPr>
          <w:sz w:val="18"/>
          <w:szCs w:val="18"/>
        </w:rPr>
        <w:instrText xml:space="preserve"> ADDIN ZOTERO_ITEM CSL_CITATION {"citationID":"cDMcnSK2","properties":{"formattedCitation":"(G. Conole, Dyke, Oliver, &amp; Seale, 2004)","plainCitation":"(G. Conole, Dyke, Oliver, &amp; Seale, 2004)","dontUpdate":true,"noteIndex":0},"citationItems":[{"id":83,"uris":["http://zotero.org/users/local/QsygNxKM/items/UMT29TND"],"uri":["http://zotero.org/users/local/QsygNxKM/items/UMT29TND"],"itemData":{"id":83,"type":"article-journal","title":"Mapping pedagogy and tools for effective learning design","container-title":"Computers &amp; Education","page":"17-33","volume":"43","issue":"1-2","source":"Crossref","abstract":"A number of pedagogies and approaches are often quoted in the e-learning literature – constructivism, communities of practice, collaboration – but we suggest that much of what is described could more easily be explained in terms of didactic and behaviourist approaches to learning. In this paper we propose a model that supports the development of pedagogically driven approaches to e-learning. The paper begins by explaining how models can be used to represent theoretical approaches and to support practitioners’ engagement with these. After outlining the method through which this can be achieved, a model of pedagogies is developed. This process begins with a review of learning theories, from which key components of learning are distilled. This abstraction is used as an analytical tool, allowing components of learning scenarios to be described and related to appropriate theoretical approaches through the use of speciﬁc tools and resources. Our assertion is that a better articulation and mapping of diﬀerent pedagogical processes, tools and techniques will provide a pedagogic approach that is more reﬂexive and consistent with practitioners’ theoretical perspective on learning and teaching.","URL":"http://linkinghub.elsevier.com/retrieve/pii/S0360131503001404","DOI":"10.1016/j.compedu.2003.12.018","ISSN":"03601315","language":"en","author":[{"family":"Conole","given":"G."},{"family":"Dyke","given":"M."},{"family":"Oliver","given":"M."},{"family":"Seale","given":"J."}],"issued":{"date-parts":[["2004",8]]},"accessed":{"date-parts":[["2018",10,8]]}}}],"schema":"https://github.com/citation-style-language/schema/raw/master/csl-citation.json"} </w:instrText>
      </w:r>
      <w:r w:rsidRPr="007B5AB1">
        <w:rPr>
          <w:sz w:val="18"/>
          <w:szCs w:val="18"/>
        </w:rPr>
        <w:fldChar w:fldCharType="separate"/>
      </w:r>
      <w:r w:rsidRPr="007B5AB1">
        <w:rPr>
          <w:sz w:val="18"/>
          <w:szCs w:val="18"/>
        </w:rPr>
        <w:t>(Conole, et.al., 2004)</w:t>
      </w:r>
      <w:r w:rsidRPr="007B5AB1">
        <w:rPr>
          <w:sz w:val="18"/>
          <w:szCs w:val="18"/>
        </w:rPr>
        <w:fldChar w:fldCharType="end"/>
      </w:r>
      <w:r w:rsidRPr="007B5AB1">
        <w:rPr>
          <w:sz w:val="18"/>
          <w:szCs w:val="18"/>
        </w:rPr>
        <w:t xml:space="preserve">. En av de pedagogiska modellerna som används inom det Associativa perspektivet är Direkt Instruktion Modellen (DIM). I DIM utgår undervisningen från koncept och färdigheter genom kombination av praktik och återkoppling till studenten </w:t>
      </w:r>
      <w:r w:rsidRPr="007B5AB1">
        <w:rPr>
          <w:sz w:val="18"/>
          <w:szCs w:val="18"/>
        </w:rPr>
        <w:fldChar w:fldCharType="begin"/>
      </w:r>
      <w:r w:rsidRPr="007B5AB1">
        <w:rPr>
          <w:sz w:val="18"/>
          <w:szCs w:val="18"/>
        </w:rPr>
        <w:instrText xml:space="preserve"> ADDIN ZOTERO_ITEM CSL_CITATION {"citationID":"WpAQ08eS","properties":{"formattedCitation":"(Kauchak &amp; Eggen, 2011; Yeh, 2009)","plainCitation":"(Kauchak &amp; Eggen, 2011; Yeh, 2009)","noteIndex":0},"citationItems":[{"id":63,"uris":["http://zotero.org/users/local/QsygNxKM/items/THNG2LRQ"],"uri":["http://zotero.org/users/local/QsygNxKM/items/THNG2LRQ"],"itemData":{"id":63,"type":"book","title":"Learning and teaching: research-based methods","publisher":"Pearson","publisher-place":"Boston","number-of-pages":"480","event-place":"Boston","ISBN":"978-0-13-217934-8","shortTitle":"Learning and teaching","language":"English","author":[{"family":"Kauchak","given":"Donald P."},{"family":"Eggen","given":"Paul D."}],"issued":{"date-parts":[["2011"]]}}},{"id":72,"uris":["http://zotero.org/users/local/QsygNxKM/items/YZU8SXCY"],"uri":["http://zotero.org/users/local/QsygNxKM/items/YZU8SXCY"],"itemData":{"id":72,"type":"article-journal","title":"Integrating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7B5AB1">
        <w:rPr>
          <w:sz w:val="18"/>
          <w:szCs w:val="18"/>
        </w:rPr>
        <w:fldChar w:fldCharType="separate"/>
      </w:r>
      <w:r w:rsidRPr="007B5AB1">
        <w:rPr>
          <w:sz w:val="18"/>
          <w:szCs w:val="18"/>
        </w:rPr>
        <w:t>(Kauchak &amp; Eggen, 2011; Yeh, 2009)</w:t>
      </w:r>
      <w:r w:rsidRPr="007B5AB1">
        <w:rPr>
          <w:sz w:val="18"/>
          <w:szCs w:val="18"/>
        </w:rPr>
        <w:fldChar w:fldCharType="end"/>
      </w:r>
      <w:r w:rsidRPr="007B5AB1">
        <w:rPr>
          <w:sz w:val="18"/>
          <w:szCs w:val="18"/>
        </w:rPr>
        <w:t>.</w:t>
      </w:r>
    </w:p>
    <w:p w14:paraId="5C0A9A77" w14:textId="77777777" w:rsidR="00107DF2" w:rsidRPr="007B5AB1" w:rsidRDefault="00107DF2" w:rsidP="00107DF2">
      <w:pPr>
        <w:rPr>
          <w:sz w:val="18"/>
          <w:szCs w:val="18"/>
        </w:rPr>
      </w:pPr>
    </w:p>
    <w:p w14:paraId="1DD4BC92" w14:textId="77777777" w:rsidR="00107DF2" w:rsidRPr="007B5AB1" w:rsidRDefault="00107DF2" w:rsidP="00107DF2">
      <w:pPr>
        <w:rPr>
          <w:sz w:val="18"/>
          <w:szCs w:val="18"/>
        </w:rPr>
      </w:pPr>
      <w:r w:rsidRPr="007B5AB1">
        <w:rPr>
          <w:sz w:val="18"/>
          <w:szCs w:val="18"/>
        </w:rPr>
        <w:t xml:space="preserve">Det Kognitiva perspektivet är istället baserat på ”lärande genom förståelse” och utnyttjar relationen mellan kognitiva processer och beteende för att strukturera kursinnehåll och ge upphov till transformationer i kognitiva strukturer </w:t>
      </w:r>
      <w:r w:rsidRPr="007B5AB1">
        <w:rPr>
          <w:sz w:val="18"/>
          <w:szCs w:val="18"/>
        </w:rPr>
        <w:fldChar w:fldCharType="begin"/>
      </w:r>
      <w:r w:rsidRPr="007B5AB1">
        <w:rPr>
          <w:sz w:val="18"/>
          <w:szCs w:val="18"/>
        </w:rPr>
        <w:instrText xml:space="preserve"> ADDIN ZOTERO_ITEM CSL_CITATION {"citationID":"n5M8bytL","properties":{"formattedCitation":"(Gr\\uc0\\u225{}inne Conole, 2010; Dalsgaard, 2005)","plainCitation":"(Gráinne Conole, 2010; Dalsgaard, 2005)","dontUpdate":true,"noteIndex":0},"citationItems":[{"id":61,"uris":["http://zotero.org/users/local/QsygNxKM/items/T93CEQ5S"],"uri":["http://zotero.org/users/local/QsygNxKM/items/T93CEQ5S"],"itemData":{"id":61,"type":"report","title":"Review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id":94,"uris":["http://zotero.org/users/local/QsygNxKM/items/RUE2LLJQ"],"uri":["http://zotero.org/users/local/QsygNxKM/items/RUE2LLJQ"],"itemData":{"id":94,"type":"article-journal","title":"Pedagogical quality in e-learning","container-title":"eleed","volume":"1","issue":"1","source":"eleed.campussource.de","abstract":"eleed, Iss. 1 - The article is concerned with design and use of e-learning technology to develop education qualitatively. The purpose is to develop a framework for a pedagogical evaluation of e-learning technology. The approach is that evaluation and design must be grounded in a learning theoretical approach, and it is argued that it is necessary to make a reflection of technology in relation to activities, learning principles, and a learning theory in order to qualitatively develop education. The article presents three frameworks developed on the basis of cognitivism, radical constructivism and activity theory. Finally, on the basis of the frameworks, the article discusses e-learning technology and, more specifically, design of virtual learning environments and learning objects. It is argued that e-learning technology is not pedagogically neutral, and that it is therefore necessary to focus on design of technology that explicitly supports a certain pedagogical approach. Further, it is argued that design should direct its focus away from organisation of content and towards design of activities.","URL":"https://eleed.campussource.de/archive/1/78/index_html","language":"en","author":[{"family":"Dalsgaard","given":"Christian"}],"issued":{"date-parts":[["2005",3,15]]},"accessed":{"date-parts":[["2018",11,4]]}}}],"schema":"https://github.com/citation-style-language/schema/raw/master/csl-citation.json"} </w:instrText>
      </w:r>
      <w:r w:rsidRPr="007B5AB1">
        <w:rPr>
          <w:sz w:val="18"/>
          <w:szCs w:val="18"/>
        </w:rPr>
        <w:fldChar w:fldCharType="separate"/>
      </w:r>
      <w:r w:rsidRPr="007B5AB1">
        <w:rPr>
          <w:sz w:val="18"/>
          <w:szCs w:val="18"/>
        </w:rPr>
        <w:t>(Conole, 2010; Dalsgaard, 2005)</w:t>
      </w:r>
      <w:r w:rsidRPr="007B5AB1">
        <w:rPr>
          <w:sz w:val="18"/>
          <w:szCs w:val="18"/>
        </w:rPr>
        <w:fldChar w:fldCharType="end"/>
      </w:r>
      <w:r w:rsidRPr="007B5AB1">
        <w:rPr>
          <w:sz w:val="18"/>
          <w:szCs w:val="18"/>
        </w:rPr>
        <w:t xml:space="preserve">. Studenten lär sig bl.a. genom omvandling av erfarenhet till kunskap och kompetens, ofta genom självstyrda aktiviteter och lösning av specifika problem (Conole, 2010; </w:t>
      </w:r>
      <w:proofErr w:type="spellStart"/>
      <w:r w:rsidRPr="007B5AB1">
        <w:rPr>
          <w:sz w:val="18"/>
          <w:szCs w:val="18"/>
        </w:rPr>
        <w:t>Brodie</w:t>
      </w:r>
      <w:proofErr w:type="spellEnd"/>
      <w:r w:rsidRPr="007B5AB1">
        <w:rPr>
          <w:sz w:val="18"/>
          <w:szCs w:val="18"/>
        </w:rPr>
        <w:t xml:space="preserve">, 2005). En modell inom det Kognitiva perspektivet kallas Konstruktivistisk Läromiljö (KLM), och baserar sig på att studenten bygger sina egna mentala strukturer när de interagerar med en miljö </w:t>
      </w:r>
      <w:r w:rsidRPr="007B5AB1">
        <w:rPr>
          <w:sz w:val="18"/>
          <w:szCs w:val="18"/>
        </w:rPr>
        <w:fldChar w:fldCharType="begin"/>
      </w:r>
      <w:r w:rsidRPr="007B5AB1">
        <w:rPr>
          <w:sz w:val="18"/>
          <w:szCs w:val="18"/>
        </w:rPr>
        <w:instrText xml:space="preserve"> ADDIN ZOTERO_ITEM CSL_CITATION {"citationID":"RGetAkjq","properties":{"formattedCitation":"(Yeh, 2009)","plainCitation":"(Yeh, 2009)","noteIndex":0},"citationItems":[{"id":72,"uris":["http://zotero.org/users/local/QsygNxKM/items/YZU8SXCY"],"uri":["http://zotero.org/users/local/QsygNxKM/items/YZU8SXCY"],"itemData":{"id":72,"type":"article-journal","title":"Integrating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7B5AB1">
        <w:rPr>
          <w:sz w:val="18"/>
          <w:szCs w:val="18"/>
        </w:rPr>
        <w:fldChar w:fldCharType="separate"/>
      </w:r>
      <w:r w:rsidRPr="007B5AB1">
        <w:rPr>
          <w:sz w:val="18"/>
          <w:szCs w:val="18"/>
        </w:rPr>
        <w:t>(Yeh, 2009)</w:t>
      </w:r>
      <w:r w:rsidRPr="007B5AB1">
        <w:rPr>
          <w:sz w:val="18"/>
          <w:szCs w:val="18"/>
        </w:rPr>
        <w:fldChar w:fldCharType="end"/>
      </w:r>
      <w:r w:rsidRPr="007B5AB1">
        <w:rPr>
          <w:sz w:val="18"/>
          <w:szCs w:val="18"/>
        </w:rPr>
        <w:t xml:space="preserve">. Modellen fokuserar på att studenten ställs inför ett problem som självständigt ska lösas med hjälp av en tydlig design som ska uppmuntra studenten att frivilligt vilja upptäcka lärandet </w:t>
      </w:r>
      <w:r w:rsidRPr="007B5AB1">
        <w:rPr>
          <w:sz w:val="18"/>
          <w:szCs w:val="18"/>
        </w:rPr>
        <w:fldChar w:fldCharType="begin"/>
      </w:r>
      <w:r w:rsidRPr="007B5AB1">
        <w:rPr>
          <w:sz w:val="18"/>
          <w:szCs w:val="18"/>
        </w:rPr>
        <w:instrText xml:space="preserve"> ADDIN ZOTERO_ITEM CSL_CITATION {"citationID":"I26GU7f7","properties":{"formattedCitation":"(Yeh, 2009)","plainCitation":"(Yeh, 2009)","noteIndex":0},"citationItems":[{"id":72,"uris":["http://zotero.org/users/local/QsygNxKM/items/YZU8SXCY"],"uri":["http://zotero.org/users/local/QsygNxKM/items/YZU8SXCY"],"itemData":{"id":72,"type":"article-journal","title":"Integrating e-learning into the Direct-instruction Model to enhance the effectiveness of critical-thinking instruction","container-title":"Instructional Science","page":"185-203","volume":"37","issue":"2","source":"JSTOR","abstract":"[The Direct-instruction Model favors the use of teacher explanations and modeling combined with student practice and feedback to teach thinking skills. Using this paradigm, this study incorporates e-learning during an 18-week experimental instruction period that includes 48 preservice teachers. The instructional design in this study emphasizes scaffolding, observational learning, mastery of critical-thinking skills, guided practices, cooperative learning, providing feedback, self-reflection, online discussions, and active participation in an online learning community. This study employs 2 critical-thinking tests, 2 inventories, and 1 open-ended reflection questionnaire; and students' scores on the pretest and posttest are compared via the Repeated Measure Analysis of Variance. The primary findings are as follows: (a) all participants preferred the instructional design in this study; (b) the experimental instruction effectively improved the preservice teachers' critical-thinking ability as well as their professional knowledge and personal teaching efficacy concerning critical-thinking instruction; (c) the mechanisms contributing to the effectiveness of the experimental instruction mainly included discussing and sharing, observational learning, self-reflection, guided practice, and the learning community.]","URL":"goo.gl/Lo4tFB","ISSN":"0020-4277","author":[{"family":"Yeh","given":"Yu-Chu"}],"issued":{"date-parts":[["2009"]]},"accessed":{"date-parts":[["2018",10,8]]}}}],"schema":"https://github.com/citation-style-language/schema/raw/master/csl-citation.json"} </w:instrText>
      </w:r>
      <w:r w:rsidRPr="007B5AB1">
        <w:rPr>
          <w:sz w:val="18"/>
          <w:szCs w:val="18"/>
        </w:rPr>
        <w:fldChar w:fldCharType="separate"/>
      </w:r>
      <w:r w:rsidRPr="007B5AB1">
        <w:rPr>
          <w:sz w:val="18"/>
          <w:szCs w:val="18"/>
        </w:rPr>
        <w:t>(Yeh, 2009)</w:t>
      </w:r>
      <w:r w:rsidRPr="007B5AB1">
        <w:rPr>
          <w:sz w:val="18"/>
          <w:szCs w:val="18"/>
        </w:rPr>
        <w:fldChar w:fldCharType="end"/>
      </w:r>
      <w:r w:rsidRPr="007B5AB1">
        <w:rPr>
          <w:sz w:val="18"/>
          <w:szCs w:val="18"/>
        </w:rPr>
        <w:t xml:space="preserve">. </w:t>
      </w:r>
    </w:p>
    <w:p w14:paraId="0552F1C1" w14:textId="77777777" w:rsidR="00107DF2" w:rsidRPr="007B5AB1" w:rsidRDefault="00107DF2" w:rsidP="00107DF2">
      <w:pPr>
        <w:rPr>
          <w:sz w:val="18"/>
          <w:szCs w:val="18"/>
        </w:rPr>
      </w:pPr>
    </w:p>
    <w:p w14:paraId="290FE806" w14:textId="78543554" w:rsidR="00107DF2" w:rsidRPr="007B5AB1" w:rsidRDefault="00107DF2" w:rsidP="00107DF2">
      <w:pPr>
        <w:rPr>
          <w:i/>
          <w:sz w:val="22"/>
          <w:szCs w:val="22"/>
        </w:rPr>
      </w:pPr>
      <w:r w:rsidRPr="007B5AB1">
        <w:rPr>
          <w:sz w:val="18"/>
          <w:szCs w:val="18"/>
        </w:rPr>
        <w:t xml:space="preserve">Slutligen, handlar det Sociokulturella perspektivet om ”lärande genom social interaktion”, det vill säga, att delta i sociala sammanhang för att studenten ska lära sig </w:t>
      </w:r>
      <w:r w:rsidRPr="007B5AB1">
        <w:rPr>
          <w:sz w:val="18"/>
          <w:szCs w:val="18"/>
        </w:rPr>
        <w:fldChar w:fldCharType="begin"/>
      </w:r>
      <w:r w:rsidRPr="007B5AB1">
        <w:rPr>
          <w:sz w:val="18"/>
          <w:szCs w:val="18"/>
        </w:rPr>
        <w:instrText xml:space="preserve"> ADDIN ZOTERO_ITEM CSL_CITATION {"citationID":"6dBYzKaD","properties":{"formattedCitation":"(Gr\\uc0\\u225{}inne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7B5AB1">
        <w:rPr>
          <w:sz w:val="18"/>
          <w:szCs w:val="18"/>
        </w:rPr>
        <w:fldChar w:fldCharType="separate"/>
      </w:r>
      <w:r w:rsidRPr="007B5AB1">
        <w:rPr>
          <w:sz w:val="18"/>
          <w:szCs w:val="18"/>
        </w:rPr>
        <w:t>(Conole, 2010)</w:t>
      </w:r>
      <w:r w:rsidRPr="007B5AB1">
        <w:rPr>
          <w:sz w:val="18"/>
          <w:szCs w:val="18"/>
        </w:rPr>
        <w:fldChar w:fldCharType="end"/>
      </w:r>
      <w:r w:rsidRPr="007B5AB1">
        <w:rPr>
          <w:sz w:val="18"/>
          <w:szCs w:val="18"/>
        </w:rPr>
        <w:t xml:space="preserve">. Ett exempel på dessa former av sammanhang är användningen av små studentgrupper där studenterna kan skaffa sig kunskaper tillsammans. I de små studentgrupperna, motiveras studenten till lärande genom bl.a. sin motivation att etablera sig i gruppen genom att bidra med sin egen insats och tidigare kunskaper.  Samtidigt, stödjer gruppen läroprocessen genom utveckling av praxis som delas inom gruppen och inkluderar, till exempel värderingar och specifik kunskap </w:t>
      </w:r>
      <w:r w:rsidRPr="007B5AB1">
        <w:rPr>
          <w:sz w:val="18"/>
          <w:szCs w:val="18"/>
        </w:rPr>
        <w:fldChar w:fldCharType="begin"/>
      </w:r>
      <w:r w:rsidRPr="007B5AB1">
        <w:rPr>
          <w:sz w:val="18"/>
          <w:szCs w:val="18"/>
        </w:rPr>
        <w:instrText xml:space="preserve"> ADDIN ZOTERO_ITEM CSL_CITATION {"citationID":"KHBxQuqW","properties":{"formattedCitation":"(Mayes &amp; de Freitas, 2004)","plainCitation":"(Mayes &amp; de Freitas, 2004)","noteIndex":0},"citationItems":[{"id":34,"uris":["http://zotero.org/users/local/QsygNxKM/items/FADQLDDZ"],"uri":["http://zotero.org/users/local/QsygNxKM/items/FADQLDDZ"],"itemData":{"id":34,"type":"article-journal","title":"Review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Pr="007B5AB1">
        <w:rPr>
          <w:sz w:val="18"/>
          <w:szCs w:val="18"/>
        </w:rPr>
        <w:fldChar w:fldCharType="separate"/>
      </w:r>
      <w:r w:rsidRPr="007B5AB1">
        <w:rPr>
          <w:sz w:val="18"/>
          <w:szCs w:val="18"/>
        </w:rPr>
        <w:t>(Mayes &amp; de Freitas, 2004)</w:t>
      </w:r>
      <w:r w:rsidRPr="007B5AB1">
        <w:rPr>
          <w:sz w:val="18"/>
          <w:szCs w:val="18"/>
        </w:rPr>
        <w:fldChar w:fldCharType="end"/>
      </w:r>
      <w:r w:rsidRPr="007B5AB1">
        <w:rPr>
          <w:sz w:val="18"/>
          <w:szCs w:val="18"/>
        </w:rPr>
        <w:t xml:space="preserve">. Sociokulturellt perspektiv inkluderar modellen Aktivitets Teori (ATM) </w:t>
      </w:r>
      <w:r w:rsidRPr="007B5AB1">
        <w:rPr>
          <w:sz w:val="18"/>
          <w:szCs w:val="18"/>
        </w:rPr>
        <w:fldChar w:fldCharType="begin"/>
      </w:r>
      <w:r w:rsidRPr="007B5AB1">
        <w:rPr>
          <w:sz w:val="18"/>
          <w:szCs w:val="18"/>
        </w:rPr>
        <w:instrText xml:space="preserve"> ADDIN ZOTERO_ITEM CSL_CITATION {"citationID":"3bWyt5gi","properties":{"formattedCitation":"(Gr\\uc0\\u225{}inne Conole, 2010)","plainCitation":"(Gráinne Conole, 2010)","dontUpdate":true,"noteIndex":0},"citationItems":[{"id":61,"uris":["http://zotero.org/users/local/QsygNxKM/items/T93CEQ5S"],"uri":["http://zotero.org/users/local/QsygNxKM/items/T93CEQ5S"],"itemData":{"id":61,"type":"report","title":"Review of Pedagogical Models and their use in e-learning","publisher":"Milton Keynes: Open University","URL":"goo.gl/AfBK7R","language":"English","author":[{"family":"Conole","given":"Gráinne"}],"issued":{"date-parts":[["2010"]]},"accessed":{"date-parts":[["2018",10,7]]}}}],"schema":"https://github.com/citation-style-language/schema/raw/master/csl-citation.json"} </w:instrText>
      </w:r>
      <w:r w:rsidRPr="007B5AB1">
        <w:rPr>
          <w:sz w:val="18"/>
          <w:szCs w:val="18"/>
        </w:rPr>
        <w:fldChar w:fldCharType="separate"/>
      </w:r>
      <w:r w:rsidRPr="007B5AB1">
        <w:rPr>
          <w:sz w:val="18"/>
          <w:szCs w:val="18"/>
        </w:rPr>
        <w:t>(Conole, 2010)</w:t>
      </w:r>
      <w:r w:rsidRPr="007B5AB1">
        <w:rPr>
          <w:sz w:val="18"/>
          <w:szCs w:val="18"/>
        </w:rPr>
        <w:fldChar w:fldCharType="end"/>
      </w:r>
      <w:r w:rsidRPr="007B5AB1">
        <w:rPr>
          <w:sz w:val="18"/>
          <w:szCs w:val="18"/>
        </w:rPr>
        <w:t xml:space="preserve">. ATM är baserad på sex hörnstenar som utnyttjas för att åstadkomma ett inlärningsresultat: verktyg, deltagare, ändamål, regler, gemenskap, och sociala organisationsmodeller </w:t>
      </w:r>
      <w:r w:rsidRPr="007B5AB1">
        <w:rPr>
          <w:sz w:val="18"/>
          <w:szCs w:val="18"/>
        </w:rPr>
        <w:fldChar w:fldCharType="begin"/>
      </w:r>
      <w:r w:rsidRPr="007B5AB1">
        <w:rPr>
          <w:sz w:val="18"/>
          <w:szCs w:val="18"/>
        </w:rPr>
        <w:instrText xml:space="preserve"> ADDIN ZOTERO_ITEM CSL_CITATION {"citationID":"t4lmXnmt","properties":{"formattedCitation":"(Engestr\\uc0\\u246{}m, 1987)","plainCitation":"(Engeström, 1987)","noteIndex":0},"citationItems":[{"id":97,"uris":["http://zotero.org/users/local/QsygNxKM/items/VX5N58DQ"],"uri":["http://zotero.org/users/local/QsygNxKM/items/VX5N58DQ"],"itemData":{"id":97,"type":"book","title":"Learning by expanding: An activity-theoretical approach to developmental research","publisher-place":"p. 78","event-place":"p. 78","author":[{"family":"Engeström","given":"Yrjö"}],"issued":{"date-parts":[["1987"]]}}}],"schema":"https://github.com/citation-style-language/schema/raw/master/csl-citation.json"} </w:instrText>
      </w:r>
      <w:r w:rsidRPr="007B5AB1">
        <w:rPr>
          <w:sz w:val="18"/>
          <w:szCs w:val="18"/>
        </w:rPr>
        <w:fldChar w:fldCharType="separate"/>
      </w:r>
      <w:r w:rsidRPr="007B5AB1">
        <w:rPr>
          <w:sz w:val="18"/>
          <w:szCs w:val="18"/>
        </w:rPr>
        <w:t>(Engeström, 1987)</w:t>
      </w:r>
      <w:r w:rsidRPr="007B5AB1">
        <w:rPr>
          <w:sz w:val="18"/>
          <w:szCs w:val="18"/>
        </w:rPr>
        <w:fldChar w:fldCharType="end"/>
      </w:r>
      <w:r w:rsidRPr="007B5AB1">
        <w:rPr>
          <w:sz w:val="18"/>
          <w:szCs w:val="18"/>
        </w:rPr>
        <w:t>. ATM förutsätter att deltagare jobbar tillsammans mot ett gemensamt ändamål (gemenskap). Detta sker med hjälp av specifika verktyg för att nå ett inlärningsresultat och som är styrd av regler och sociala organisationsmodeller. ATM-baserad inlärning gör att förståelse uppstår både individuellt och gemensamt när det arbetas praktiskt i ett socialt sammanhang.”</w:t>
      </w:r>
    </w:p>
    <w:p w14:paraId="75CD782B" w14:textId="77777777" w:rsidR="00107DF2" w:rsidRPr="007B5AB1" w:rsidRDefault="00107DF2" w:rsidP="00093B7E">
      <w:pPr>
        <w:rPr>
          <w:i/>
          <w:sz w:val="22"/>
          <w:szCs w:val="22"/>
        </w:rPr>
      </w:pPr>
    </w:p>
    <w:p w14:paraId="7631B6E3" w14:textId="77777777" w:rsidR="00FF3520" w:rsidRDefault="00FF3520" w:rsidP="00093B7E">
      <w:pPr>
        <w:rPr>
          <w:sz w:val="22"/>
          <w:szCs w:val="22"/>
          <w:lang w:val="en-GB"/>
        </w:rPr>
      </w:pPr>
    </w:p>
    <w:p w14:paraId="7B279411" w14:textId="77777777" w:rsidR="00122C72" w:rsidRDefault="00122C72" w:rsidP="00093B7E">
      <w:pPr>
        <w:rPr>
          <w:sz w:val="22"/>
          <w:szCs w:val="22"/>
          <w:lang w:val="en-GB"/>
        </w:rPr>
      </w:pPr>
      <w:r>
        <w:rPr>
          <w:sz w:val="22"/>
          <w:szCs w:val="22"/>
          <w:lang w:val="en-GB"/>
        </w:rPr>
        <w:t>Comment 4.</w:t>
      </w:r>
    </w:p>
    <w:p w14:paraId="38684849" w14:textId="77777777" w:rsidR="00122C72" w:rsidRDefault="00122C72" w:rsidP="00093B7E">
      <w:pPr>
        <w:rPr>
          <w:sz w:val="22"/>
          <w:szCs w:val="22"/>
          <w:lang w:val="en-GB"/>
        </w:rPr>
      </w:pPr>
      <w:r w:rsidRPr="00122C72">
        <w:rPr>
          <w:sz w:val="22"/>
          <w:szCs w:val="22"/>
          <w:lang w:val="en-GB"/>
        </w:rPr>
        <w:t>I am not really convinced by the choice of the research strategy, explorative strategy. The reference (book) is written for marketing research, and how much this can apply to the study context of this thesis is not well argued. If the thesis studied the Company Grade, then why not "case study" strategy? </w:t>
      </w:r>
    </w:p>
    <w:p w14:paraId="13A9F8F5" w14:textId="77777777" w:rsidR="00122C72" w:rsidRDefault="00122C72" w:rsidP="00093B7E">
      <w:pPr>
        <w:rPr>
          <w:sz w:val="22"/>
          <w:szCs w:val="22"/>
          <w:lang w:val="en-GB"/>
        </w:rPr>
      </w:pPr>
    </w:p>
    <w:p w14:paraId="7AC079B6" w14:textId="77777777" w:rsidR="00122C72" w:rsidRDefault="00122C72" w:rsidP="00093B7E">
      <w:pPr>
        <w:rPr>
          <w:sz w:val="22"/>
          <w:szCs w:val="22"/>
          <w:lang w:val="en-GB"/>
        </w:rPr>
      </w:pPr>
      <w:proofErr w:type="gramStart"/>
      <w:r>
        <w:rPr>
          <w:sz w:val="22"/>
          <w:szCs w:val="22"/>
          <w:lang w:val="en-GB"/>
        </w:rPr>
        <w:t>Response to comment 4.</w:t>
      </w:r>
      <w:proofErr w:type="gramEnd"/>
    </w:p>
    <w:p w14:paraId="450A297D" w14:textId="77777777" w:rsidR="00122C72" w:rsidRDefault="00122C72" w:rsidP="00093B7E">
      <w:pPr>
        <w:rPr>
          <w:sz w:val="22"/>
          <w:szCs w:val="22"/>
          <w:lang w:val="en-GB"/>
        </w:rPr>
      </w:pPr>
    </w:p>
    <w:p w14:paraId="49EC4ED5" w14:textId="493C165D" w:rsidR="00EA75F9" w:rsidRDefault="00361E4B" w:rsidP="00093B7E">
      <w:pPr>
        <w:rPr>
          <w:sz w:val="22"/>
          <w:szCs w:val="22"/>
          <w:lang w:val="en-GB"/>
        </w:rPr>
      </w:pPr>
      <w:r>
        <w:rPr>
          <w:sz w:val="22"/>
          <w:szCs w:val="22"/>
          <w:lang w:val="en-GB"/>
        </w:rPr>
        <w:t>Four additional</w:t>
      </w:r>
      <w:r w:rsidR="00EA75F9">
        <w:rPr>
          <w:sz w:val="22"/>
          <w:szCs w:val="22"/>
          <w:lang w:val="en-GB"/>
        </w:rPr>
        <w:t xml:space="preserve"> references have been added to </w:t>
      </w:r>
      <w:r w:rsidR="000A3200">
        <w:rPr>
          <w:sz w:val="22"/>
          <w:szCs w:val="22"/>
          <w:lang w:val="en-GB"/>
        </w:rPr>
        <w:t>support the decision to utilize a quantitative explorative research design</w:t>
      </w:r>
      <w:r>
        <w:rPr>
          <w:sz w:val="22"/>
          <w:szCs w:val="22"/>
          <w:lang w:val="en-GB"/>
        </w:rPr>
        <w:t>.</w:t>
      </w:r>
      <w:r w:rsidR="00D02843">
        <w:rPr>
          <w:sz w:val="22"/>
          <w:szCs w:val="22"/>
          <w:lang w:val="en-GB"/>
        </w:rPr>
        <w:t xml:space="preserve"> </w:t>
      </w:r>
      <w:r w:rsidR="00356C27">
        <w:rPr>
          <w:sz w:val="22"/>
          <w:szCs w:val="22"/>
          <w:lang w:val="en-GB"/>
        </w:rPr>
        <w:t>Specifically</w:t>
      </w:r>
      <w:r w:rsidR="00EA75F9">
        <w:rPr>
          <w:sz w:val="22"/>
          <w:szCs w:val="22"/>
          <w:lang w:val="en-GB"/>
        </w:rPr>
        <w:t>, the underlying rational for claiming that a</w:t>
      </w:r>
      <w:r w:rsidR="008C68C0">
        <w:rPr>
          <w:sz w:val="22"/>
          <w:szCs w:val="22"/>
          <w:lang w:val="en-GB"/>
        </w:rPr>
        <w:t xml:space="preserve">n exploratory design </w:t>
      </w:r>
      <w:r w:rsidR="00EA75F9">
        <w:rPr>
          <w:sz w:val="22"/>
          <w:szCs w:val="22"/>
          <w:lang w:val="en-GB"/>
        </w:rPr>
        <w:t xml:space="preserve">is well suited for </w:t>
      </w:r>
      <w:r w:rsidR="008C68C0">
        <w:rPr>
          <w:sz w:val="22"/>
          <w:szCs w:val="22"/>
          <w:lang w:val="en-GB"/>
        </w:rPr>
        <w:t>a study with characteristics</w:t>
      </w:r>
      <w:r w:rsidR="00EA75F9">
        <w:rPr>
          <w:sz w:val="22"/>
          <w:szCs w:val="22"/>
          <w:lang w:val="en-GB"/>
        </w:rPr>
        <w:t xml:space="preserve"> </w:t>
      </w:r>
      <w:r w:rsidR="008C68C0">
        <w:rPr>
          <w:sz w:val="22"/>
          <w:szCs w:val="22"/>
          <w:lang w:val="en-GB"/>
        </w:rPr>
        <w:t>such as this</w:t>
      </w:r>
      <w:r w:rsidR="005B4635">
        <w:rPr>
          <w:sz w:val="22"/>
          <w:szCs w:val="22"/>
          <w:lang w:val="en-GB"/>
        </w:rPr>
        <w:t>,</w:t>
      </w:r>
      <w:r w:rsidR="008C68C0">
        <w:rPr>
          <w:sz w:val="22"/>
          <w:szCs w:val="22"/>
          <w:lang w:val="en-GB"/>
        </w:rPr>
        <w:t xml:space="preserve"> </w:t>
      </w:r>
      <w:r w:rsidR="00100F56">
        <w:rPr>
          <w:sz w:val="22"/>
          <w:szCs w:val="22"/>
          <w:lang w:val="en-GB"/>
        </w:rPr>
        <w:t>is</w:t>
      </w:r>
      <w:r w:rsidR="00EA75F9">
        <w:rPr>
          <w:sz w:val="22"/>
          <w:szCs w:val="22"/>
          <w:lang w:val="en-GB"/>
        </w:rPr>
        <w:t xml:space="preserve"> outlined below:</w:t>
      </w:r>
    </w:p>
    <w:p w14:paraId="7C3C13E1" w14:textId="77777777" w:rsidR="00EA75F9" w:rsidRDefault="00EA75F9" w:rsidP="00093B7E">
      <w:pPr>
        <w:rPr>
          <w:sz w:val="22"/>
          <w:szCs w:val="22"/>
          <w:lang w:val="en-GB"/>
        </w:rPr>
      </w:pPr>
    </w:p>
    <w:p w14:paraId="1AFCC69A" w14:textId="58B4CD4A" w:rsidR="004676A5" w:rsidRDefault="00107DF2" w:rsidP="00EA75F9">
      <w:pPr>
        <w:pStyle w:val="Liststycke"/>
        <w:numPr>
          <w:ilvl w:val="0"/>
          <w:numId w:val="6"/>
        </w:numPr>
        <w:rPr>
          <w:sz w:val="22"/>
          <w:szCs w:val="22"/>
          <w:lang w:val="en-GB"/>
        </w:rPr>
      </w:pPr>
      <w:r>
        <w:rPr>
          <w:sz w:val="22"/>
          <w:szCs w:val="22"/>
          <w:lang w:val="en-GB"/>
        </w:rPr>
        <w:t>S</w:t>
      </w:r>
      <w:r w:rsidR="00EA75F9" w:rsidRPr="004676A5">
        <w:rPr>
          <w:sz w:val="22"/>
          <w:szCs w:val="22"/>
          <w:lang w:val="en-GB"/>
        </w:rPr>
        <w:t>mall sample size</w:t>
      </w:r>
    </w:p>
    <w:p w14:paraId="6E2191DA" w14:textId="77248794" w:rsidR="004676A5" w:rsidRPr="004676A5" w:rsidRDefault="004676A5" w:rsidP="004676A5">
      <w:pPr>
        <w:pStyle w:val="Liststycke"/>
        <w:rPr>
          <w:sz w:val="22"/>
          <w:szCs w:val="22"/>
          <w:lang w:val="en-GB"/>
        </w:rPr>
      </w:pPr>
      <w:r w:rsidRPr="00122C72">
        <w:rPr>
          <w:sz w:val="18"/>
          <w:szCs w:val="18"/>
          <w:lang w:val="en-GB"/>
        </w:rPr>
        <w:t>“For smaller scale studies, an exploratory approach may be used. The subject and scope of the exploration can be expressed in a statement of intent. Again, this must be derived from the research problem, imply a method of approach and indicate the outcome.”</w:t>
      </w:r>
      <w:r>
        <w:rPr>
          <w:sz w:val="18"/>
          <w:szCs w:val="18"/>
          <w:lang w:val="en-GB"/>
        </w:rPr>
        <w:t xml:space="preserve"> – Research Methods the Basics, Nicholas </w:t>
      </w:r>
      <w:proofErr w:type="spellStart"/>
      <w:r>
        <w:rPr>
          <w:sz w:val="18"/>
          <w:szCs w:val="18"/>
          <w:lang w:val="en-GB"/>
        </w:rPr>
        <w:t>Walliman</w:t>
      </w:r>
      <w:proofErr w:type="spellEnd"/>
      <w:r w:rsidR="00770FD4">
        <w:rPr>
          <w:sz w:val="18"/>
          <w:szCs w:val="18"/>
          <w:lang w:val="en-GB"/>
        </w:rPr>
        <w:t>, p. 33</w:t>
      </w:r>
    </w:p>
    <w:p w14:paraId="18433FD4" w14:textId="15EDE2B1" w:rsidR="00EA75F9" w:rsidRDefault="00107DF2" w:rsidP="00EA75F9">
      <w:pPr>
        <w:pStyle w:val="Liststycke"/>
        <w:numPr>
          <w:ilvl w:val="0"/>
          <w:numId w:val="6"/>
        </w:numPr>
        <w:rPr>
          <w:sz w:val="22"/>
          <w:szCs w:val="22"/>
          <w:lang w:val="en-GB"/>
        </w:rPr>
      </w:pPr>
      <w:r>
        <w:rPr>
          <w:sz w:val="22"/>
          <w:szCs w:val="22"/>
          <w:lang w:val="en-GB"/>
        </w:rPr>
        <w:t>D</w:t>
      </w:r>
      <w:r w:rsidR="00EA75F9">
        <w:rPr>
          <w:sz w:val="22"/>
          <w:szCs w:val="22"/>
          <w:lang w:val="en-GB"/>
        </w:rPr>
        <w:t>evelopment of research method</w:t>
      </w:r>
    </w:p>
    <w:p w14:paraId="4EB5B79E" w14:textId="17191E7F" w:rsidR="004676A5" w:rsidRDefault="004676A5" w:rsidP="004676A5">
      <w:pPr>
        <w:pStyle w:val="Liststycke"/>
        <w:rPr>
          <w:sz w:val="22"/>
          <w:szCs w:val="22"/>
          <w:lang w:val="en-GB"/>
        </w:rPr>
      </w:pPr>
      <w:r>
        <w:rPr>
          <w:sz w:val="18"/>
          <w:szCs w:val="18"/>
          <w:lang w:val="en-GB"/>
        </w:rPr>
        <w:t>“</w:t>
      </w:r>
      <w:r w:rsidRPr="00C506AF">
        <w:rPr>
          <w:sz w:val="18"/>
          <w:szCs w:val="18"/>
          <w:lang w:val="en-GB"/>
        </w:rPr>
        <w:t>Exploratory research is the initial research, which forms the basis of more conclusive research. It can even help in determining the research design, sampling methodology and data collection method. In some cases, exploratory research serves as the formative research to test concepts before they are put into practice.</w:t>
      </w:r>
      <w:r>
        <w:rPr>
          <w:sz w:val="18"/>
          <w:szCs w:val="18"/>
          <w:lang w:val="en-GB"/>
        </w:rPr>
        <w:t xml:space="preserve">” – Quantitative Social Research Methods, </w:t>
      </w:r>
      <w:proofErr w:type="spellStart"/>
      <w:r>
        <w:rPr>
          <w:sz w:val="18"/>
          <w:szCs w:val="18"/>
          <w:lang w:val="en-GB"/>
        </w:rPr>
        <w:t>Kultar</w:t>
      </w:r>
      <w:proofErr w:type="spellEnd"/>
      <w:r>
        <w:rPr>
          <w:sz w:val="18"/>
          <w:szCs w:val="18"/>
          <w:lang w:val="en-GB"/>
        </w:rPr>
        <w:t xml:space="preserve"> Singh, p. 63-64</w:t>
      </w:r>
    </w:p>
    <w:p w14:paraId="6D538494" w14:textId="40AEC8E5" w:rsidR="00770FD4" w:rsidRDefault="00107DF2" w:rsidP="00EA75F9">
      <w:pPr>
        <w:pStyle w:val="Liststycke"/>
        <w:numPr>
          <w:ilvl w:val="0"/>
          <w:numId w:val="6"/>
        </w:numPr>
        <w:rPr>
          <w:sz w:val="22"/>
          <w:szCs w:val="22"/>
          <w:lang w:val="en-GB"/>
        </w:rPr>
      </w:pPr>
      <w:r>
        <w:rPr>
          <w:sz w:val="22"/>
          <w:szCs w:val="22"/>
          <w:lang w:val="en-GB"/>
        </w:rPr>
        <w:t>S</w:t>
      </w:r>
      <w:r w:rsidR="00EA75F9" w:rsidRPr="00770FD4">
        <w:rPr>
          <w:sz w:val="22"/>
          <w:szCs w:val="22"/>
          <w:lang w:val="en-GB"/>
        </w:rPr>
        <w:t>upporting future studies</w:t>
      </w:r>
    </w:p>
    <w:p w14:paraId="1D9D4DA6" w14:textId="48D7514D" w:rsidR="00770FD4" w:rsidRPr="00770FD4" w:rsidRDefault="00770FD4" w:rsidP="00770FD4">
      <w:pPr>
        <w:pStyle w:val="Liststycke"/>
        <w:rPr>
          <w:sz w:val="22"/>
          <w:szCs w:val="22"/>
          <w:lang w:val="en-GB"/>
        </w:rPr>
      </w:pPr>
      <w:r>
        <w:rPr>
          <w:sz w:val="18"/>
          <w:szCs w:val="18"/>
          <w:lang w:val="en-GB"/>
        </w:rPr>
        <w:t>“</w:t>
      </w:r>
      <w:r w:rsidRPr="00C506AF">
        <w:rPr>
          <w:sz w:val="18"/>
          <w:szCs w:val="18"/>
          <w:lang w:val="en-GB"/>
        </w:rPr>
        <w:t xml:space="preserve">Exploratory </w:t>
      </w:r>
      <w:r>
        <w:rPr>
          <w:sz w:val="18"/>
          <w:szCs w:val="18"/>
          <w:lang w:val="en-GB"/>
        </w:rPr>
        <w:t>studies are most typically done for three purposes: (1) to satisfy the researcher’s curiosity and desire for better understanding, (2) to test the feasibility of undertaking a more extensive study, and (3) to develop the methods to be employed in any subsequent study.”</w:t>
      </w:r>
      <w:r w:rsidRPr="00770FD4">
        <w:rPr>
          <w:sz w:val="18"/>
          <w:szCs w:val="18"/>
          <w:lang w:val="en-GB"/>
        </w:rPr>
        <w:t xml:space="preserve"> </w:t>
      </w:r>
      <w:r w:rsidRPr="004676A5">
        <w:rPr>
          <w:sz w:val="18"/>
          <w:szCs w:val="18"/>
          <w:lang w:val="en-GB"/>
        </w:rPr>
        <w:t xml:space="preserve">– The Practice of Social Research, Earl </w:t>
      </w:r>
      <w:proofErr w:type="spellStart"/>
      <w:r w:rsidRPr="004676A5">
        <w:rPr>
          <w:sz w:val="18"/>
          <w:szCs w:val="18"/>
          <w:lang w:val="en-GB"/>
        </w:rPr>
        <w:t>Babbie</w:t>
      </w:r>
      <w:proofErr w:type="spellEnd"/>
      <w:r w:rsidRPr="004676A5">
        <w:rPr>
          <w:sz w:val="18"/>
          <w:szCs w:val="18"/>
          <w:lang w:val="en-GB"/>
        </w:rPr>
        <w:t>, p. 92</w:t>
      </w:r>
    </w:p>
    <w:p w14:paraId="71EFAD8E" w14:textId="77F69ABB" w:rsidR="004676A5" w:rsidRDefault="0012278B" w:rsidP="00EA75F9">
      <w:pPr>
        <w:pStyle w:val="Liststycke"/>
        <w:numPr>
          <w:ilvl w:val="0"/>
          <w:numId w:val="6"/>
        </w:numPr>
        <w:rPr>
          <w:sz w:val="22"/>
          <w:szCs w:val="22"/>
          <w:lang w:val="en-GB"/>
        </w:rPr>
      </w:pPr>
      <w:r>
        <w:rPr>
          <w:sz w:val="22"/>
          <w:szCs w:val="22"/>
          <w:lang w:val="en-GB"/>
        </w:rPr>
        <w:t>Limited r</w:t>
      </w:r>
      <w:r w:rsidR="004676A5">
        <w:rPr>
          <w:sz w:val="22"/>
          <w:szCs w:val="22"/>
          <w:lang w:val="en-GB"/>
        </w:rPr>
        <w:t>esources</w:t>
      </w:r>
    </w:p>
    <w:p w14:paraId="64952281" w14:textId="095B3301" w:rsidR="004676A5" w:rsidRPr="00EA75F9" w:rsidRDefault="004676A5" w:rsidP="004676A5">
      <w:pPr>
        <w:pStyle w:val="Liststycke"/>
        <w:rPr>
          <w:sz w:val="22"/>
          <w:szCs w:val="22"/>
          <w:lang w:val="en-GB"/>
        </w:rPr>
      </w:pPr>
      <w:r>
        <w:rPr>
          <w:sz w:val="18"/>
          <w:szCs w:val="18"/>
          <w:lang w:val="en-GB"/>
        </w:rPr>
        <w:t>“</w:t>
      </w:r>
      <w:r w:rsidRPr="00833E2A">
        <w:rPr>
          <w:sz w:val="18"/>
          <w:szCs w:val="18"/>
          <w:lang w:val="en-GB"/>
        </w:rPr>
        <w:t>It is only on the basis of its primary function that a study can be categorised either as an exploratory or descriptive or hypothesis-testing study and accordingly the choice of a research design may be made in case of a particular study. Besides, the availability of time, money, skills of the research staff and the means of obtaining the information must be given due weightage while working out the relevant details of the research design such as experimental design, survey design, sample design and the like.</w:t>
      </w:r>
      <w:r>
        <w:rPr>
          <w:sz w:val="18"/>
          <w:szCs w:val="18"/>
          <w:lang w:val="en-GB"/>
        </w:rPr>
        <w:t>” – Research Methodology, C.R. Kothari, p. 33</w:t>
      </w:r>
    </w:p>
    <w:p w14:paraId="7DF76FAF" w14:textId="77777777" w:rsidR="00122C72" w:rsidRDefault="00122C72" w:rsidP="00093B7E">
      <w:pPr>
        <w:rPr>
          <w:sz w:val="22"/>
          <w:szCs w:val="22"/>
          <w:lang w:val="en-GB"/>
        </w:rPr>
      </w:pPr>
    </w:p>
    <w:p w14:paraId="78BF48B7" w14:textId="77777777" w:rsidR="00356C27" w:rsidRDefault="00356C27" w:rsidP="00093B7E">
      <w:pPr>
        <w:rPr>
          <w:sz w:val="22"/>
          <w:szCs w:val="22"/>
          <w:lang w:val="en-GB"/>
        </w:rPr>
      </w:pPr>
    </w:p>
    <w:p w14:paraId="18847627" w14:textId="77777777" w:rsidR="00122C72" w:rsidRDefault="00122C72" w:rsidP="00093B7E">
      <w:pPr>
        <w:rPr>
          <w:sz w:val="22"/>
          <w:szCs w:val="22"/>
          <w:lang w:val="en-GB"/>
        </w:rPr>
      </w:pPr>
      <w:r>
        <w:rPr>
          <w:sz w:val="22"/>
          <w:szCs w:val="22"/>
          <w:lang w:val="en-GB"/>
        </w:rPr>
        <w:t>Comment 5.</w:t>
      </w:r>
    </w:p>
    <w:p w14:paraId="2CB56719" w14:textId="77777777" w:rsidR="00122C72" w:rsidRPr="000F4CB3" w:rsidRDefault="00122C72" w:rsidP="00093B7E">
      <w:pPr>
        <w:rPr>
          <w:sz w:val="22"/>
          <w:szCs w:val="22"/>
          <w:lang w:val="en-GB"/>
        </w:rPr>
      </w:pPr>
      <w:r w:rsidRPr="000F4CB3">
        <w:rPr>
          <w:sz w:val="22"/>
          <w:szCs w:val="22"/>
          <w:lang w:val="en-GB"/>
        </w:rPr>
        <w:t>The study result was obtained from ONLY one interview. Which I question the reliability and validity of the study. I think the magnitude of the results did not reach the level of a bachelor thesis. I suggest that the thesis should search more "secondary" documents from the company as a supplementary source for the results and if possible, to do more interviews. (U8 is not sufficient)</w:t>
      </w:r>
    </w:p>
    <w:p w14:paraId="4640F503" w14:textId="77777777" w:rsidR="00122C72" w:rsidRDefault="00122C72" w:rsidP="00093B7E">
      <w:pPr>
        <w:rPr>
          <w:sz w:val="22"/>
          <w:szCs w:val="22"/>
          <w:lang w:val="en-GB"/>
        </w:rPr>
      </w:pPr>
    </w:p>
    <w:p w14:paraId="45044024" w14:textId="77777777" w:rsidR="00122C72" w:rsidRDefault="00122C72" w:rsidP="00093B7E">
      <w:pPr>
        <w:rPr>
          <w:sz w:val="22"/>
          <w:szCs w:val="22"/>
          <w:lang w:val="en-GB"/>
        </w:rPr>
      </w:pPr>
      <w:proofErr w:type="gramStart"/>
      <w:r>
        <w:rPr>
          <w:sz w:val="22"/>
          <w:szCs w:val="22"/>
          <w:lang w:val="en-GB"/>
        </w:rPr>
        <w:t>Response to comment 5.</w:t>
      </w:r>
      <w:proofErr w:type="gramEnd"/>
    </w:p>
    <w:p w14:paraId="4F1D8CEE" w14:textId="77777777" w:rsidR="00122C72" w:rsidRDefault="00122C72" w:rsidP="00093B7E">
      <w:pPr>
        <w:rPr>
          <w:sz w:val="22"/>
          <w:szCs w:val="22"/>
          <w:lang w:val="en-GB"/>
        </w:rPr>
      </w:pPr>
    </w:p>
    <w:p w14:paraId="28428588" w14:textId="77777777" w:rsidR="002768CA" w:rsidRDefault="00100F56" w:rsidP="00093B7E">
      <w:pPr>
        <w:rPr>
          <w:sz w:val="22"/>
          <w:szCs w:val="22"/>
          <w:lang w:val="en-GB"/>
        </w:rPr>
      </w:pPr>
      <w:r>
        <w:rPr>
          <w:sz w:val="22"/>
          <w:szCs w:val="22"/>
          <w:lang w:val="en-GB"/>
        </w:rPr>
        <w:t xml:space="preserve">Importantly, there is only one individual who works with pedagogic at Grade and, therefore, it is not possible to interview additional persons regarding the pedagogic guidelines used at Grade. </w:t>
      </w:r>
      <w:r w:rsidR="007F5E89">
        <w:rPr>
          <w:sz w:val="22"/>
          <w:szCs w:val="22"/>
          <w:lang w:val="en-GB"/>
        </w:rPr>
        <w:t>Although</w:t>
      </w:r>
      <w:r>
        <w:rPr>
          <w:sz w:val="22"/>
          <w:szCs w:val="22"/>
          <w:lang w:val="en-GB"/>
        </w:rPr>
        <w:t xml:space="preserve"> the </w:t>
      </w:r>
      <w:r w:rsidR="007F5E89">
        <w:rPr>
          <w:sz w:val="22"/>
          <w:szCs w:val="22"/>
          <w:lang w:val="en-GB"/>
        </w:rPr>
        <w:t xml:space="preserve">study’s </w:t>
      </w:r>
      <w:r>
        <w:rPr>
          <w:sz w:val="22"/>
          <w:szCs w:val="22"/>
          <w:lang w:val="en-GB"/>
        </w:rPr>
        <w:t>sample size is small, this is typical of studies with exp</w:t>
      </w:r>
      <w:r w:rsidR="002768CA">
        <w:rPr>
          <w:sz w:val="22"/>
          <w:szCs w:val="22"/>
          <w:lang w:val="en-GB"/>
        </w:rPr>
        <w:t>loratory research designs as outlined below:</w:t>
      </w:r>
    </w:p>
    <w:p w14:paraId="564DD5F7" w14:textId="77777777" w:rsidR="002768CA" w:rsidRDefault="002768CA" w:rsidP="00093B7E">
      <w:pPr>
        <w:rPr>
          <w:sz w:val="22"/>
          <w:szCs w:val="22"/>
          <w:lang w:val="en-GB"/>
        </w:rPr>
      </w:pPr>
    </w:p>
    <w:p w14:paraId="03164F22" w14:textId="53363A3C" w:rsidR="002768CA" w:rsidRDefault="002768CA" w:rsidP="00093B7E">
      <w:pPr>
        <w:rPr>
          <w:sz w:val="18"/>
          <w:szCs w:val="18"/>
          <w:lang w:val="en-GB"/>
        </w:rPr>
      </w:pPr>
      <w:r>
        <w:rPr>
          <w:sz w:val="18"/>
          <w:szCs w:val="18"/>
          <w:lang w:val="en-GB"/>
        </w:rPr>
        <w:t>“…</w:t>
      </w:r>
      <w:proofErr w:type="gramStart"/>
      <w:r w:rsidR="00904C2C">
        <w:rPr>
          <w:sz w:val="18"/>
          <w:szCs w:val="18"/>
          <w:lang w:val="en-GB"/>
        </w:rPr>
        <w:t>e</w:t>
      </w:r>
      <w:r w:rsidRPr="00833E2A">
        <w:rPr>
          <w:sz w:val="18"/>
          <w:szCs w:val="18"/>
          <w:lang w:val="en-GB"/>
        </w:rPr>
        <w:t>xploratory</w:t>
      </w:r>
      <w:proofErr w:type="gramEnd"/>
      <w:r w:rsidRPr="00833E2A">
        <w:rPr>
          <w:sz w:val="18"/>
          <w:szCs w:val="18"/>
          <w:lang w:val="en-GB"/>
        </w:rPr>
        <w:t xml:space="preserve"> investigation which involves original field interviews on a limited scale with interested parties and individuals with a view to secure grea</w:t>
      </w:r>
      <w:r>
        <w:rPr>
          <w:sz w:val="18"/>
          <w:szCs w:val="18"/>
          <w:lang w:val="en-GB"/>
        </w:rPr>
        <w:t>ter insight into the practical aspects of the problem.</w:t>
      </w:r>
      <w:r w:rsidRPr="00833E2A">
        <w:rPr>
          <w:sz w:val="18"/>
          <w:szCs w:val="18"/>
          <w:lang w:val="en-GB"/>
        </w:rPr>
        <w:t>”</w:t>
      </w:r>
      <w:r>
        <w:rPr>
          <w:sz w:val="18"/>
          <w:szCs w:val="18"/>
          <w:lang w:val="en-GB"/>
        </w:rPr>
        <w:t xml:space="preserve"> – Research Methodology, C.R. Kothari, p. 13</w:t>
      </w:r>
    </w:p>
    <w:p w14:paraId="426E4B0B" w14:textId="77777777" w:rsidR="002768CA" w:rsidRDefault="002768CA" w:rsidP="00093B7E">
      <w:pPr>
        <w:rPr>
          <w:sz w:val="22"/>
          <w:szCs w:val="22"/>
          <w:lang w:val="en-GB"/>
        </w:rPr>
      </w:pPr>
    </w:p>
    <w:p w14:paraId="1C41B8C5" w14:textId="20ACC92D" w:rsidR="002768CA" w:rsidRDefault="002768CA" w:rsidP="00093B7E">
      <w:pPr>
        <w:rPr>
          <w:sz w:val="22"/>
          <w:szCs w:val="22"/>
          <w:lang w:val="en-GB"/>
        </w:rPr>
      </w:pPr>
      <w:r>
        <w:rPr>
          <w:sz w:val="22"/>
          <w:szCs w:val="22"/>
          <w:lang w:val="en-GB"/>
        </w:rPr>
        <w:t>In addition, the sm</w:t>
      </w:r>
      <w:r w:rsidR="00904C2C">
        <w:rPr>
          <w:sz w:val="22"/>
          <w:szCs w:val="22"/>
          <w:lang w:val="en-GB"/>
        </w:rPr>
        <w:t xml:space="preserve">all sample size is mentioned </w:t>
      </w:r>
      <w:r>
        <w:rPr>
          <w:sz w:val="22"/>
          <w:szCs w:val="22"/>
          <w:lang w:val="en-GB"/>
        </w:rPr>
        <w:t xml:space="preserve">in the discussion as a </w:t>
      </w:r>
      <w:r w:rsidR="00A21D96">
        <w:rPr>
          <w:sz w:val="22"/>
          <w:szCs w:val="22"/>
          <w:lang w:val="en-GB"/>
        </w:rPr>
        <w:t xml:space="preserve">limitation </w:t>
      </w:r>
      <w:r>
        <w:rPr>
          <w:sz w:val="22"/>
          <w:szCs w:val="22"/>
          <w:lang w:val="en-GB"/>
        </w:rPr>
        <w:t xml:space="preserve">in accordance with U9: </w:t>
      </w:r>
      <w:r w:rsidRPr="00316D9E">
        <w:rPr>
          <w:sz w:val="18"/>
          <w:szCs w:val="18"/>
        </w:rPr>
        <w:t>“Begränsningar skall diskuteras i termer av reproducerbarhet, validitet, reliabilitet, generaliserbarhet, vidareförbarhet, trovärdighet, etc., beroende på metodval och metodtillämpning.</w:t>
      </w:r>
      <w:proofErr w:type="gramStart"/>
      <w:r w:rsidRPr="00316D9E">
        <w:rPr>
          <w:sz w:val="18"/>
          <w:szCs w:val="18"/>
        </w:rPr>
        <w:t>”</w:t>
      </w:r>
      <w:r w:rsidR="00355C14">
        <w:rPr>
          <w:sz w:val="22"/>
          <w:szCs w:val="22"/>
          <w:lang w:val="en-GB"/>
        </w:rPr>
        <w:t>,</w:t>
      </w:r>
      <w:proofErr w:type="gramEnd"/>
      <w:r>
        <w:rPr>
          <w:sz w:val="22"/>
          <w:szCs w:val="22"/>
          <w:lang w:val="en-GB"/>
        </w:rPr>
        <w:t xml:space="preserve"> as outlined below.</w:t>
      </w:r>
    </w:p>
    <w:p w14:paraId="0C7EA144" w14:textId="77777777" w:rsidR="007F5E89" w:rsidRDefault="007F5E89" w:rsidP="00093B7E">
      <w:pPr>
        <w:rPr>
          <w:sz w:val="22"/>
          <w:szCs w:val="22"/>
          <w:lang w:val="en-GB"/>
        </w:rPr>
      </w:pPr>
    </w:p>
    <w:p w14:paraId="70FD6EBD" w14:textId="2A24A01E" w:rsidR="007F5E89" w:rsidRPr="00316D9E" w:rsidRDefault="002768CA" w:rsidP="00093B7E">
      <w:pPr>
        <w:rPr>
          <w:sz w:val="18"/>
          <w:szCs w:val="18"/>
        </w:rPr>
      </w:pPr>
      <w:r w:rsidRPr="00316D9E">
        <w:rPr>
          <w:sz w:val="18"/>
          <w:szCs w:val="18"/>
        </w:rPr>
        <w:t>“Intervjun bestod endast av en respondent och följden kan bli att resultaten skulle vara mer reliabla om flera personer kunde intervjuas.”</w:t>
      </w:r>
    </w:p>
    <w:p w14:paraId="6A7B0513" w14:textId="77777777" w:rsidR="007F5E89" w:rsidRDefault="007F5E89" w:rsidP="00093B7E">
      <w:pPr>
        <w:rPr>
          <w:sz w:val="22"/>
          <w:szCs w:val="22"/>
          <w:lang w:val="en-GB"/>
        </w:rPr>
      </w:pPr>
    </w:p>
    <w:p w14:paraId="40F64E4E" w14:textId="27FE0B82" w:rsidR="007F5E89" w:rsidRDefault="007F5E89" w:rsidP="00093B7E">
      <w:pPr>
        <w:rPr>
          <w:sz w:val="22"/>
          <w:szCs w:val="22"/>
          <w:lang w:val="en-GB"/>
        </w:rPr>
      </w:pPr>
      <w:r>
        <w:rPr>
          <w:sz w:val="22"/>
          <w:szCs w:val="22"/>
          <w:lang w:val="en-GB"/>
        </w:rPr>
        <w:t xml:space="preserve">When comparing this work with </w:t>
      </w:r>
      <w:r w:rsidR="00355C14">
        <w:rPr>
          <w:sz w:val="22"/>
          <w:szCs w:val="22"/>
          <w:lang w:val="en-GB"/>
        </w:rPr>
        <w:t>another</w:t>
      </w:r>
      <w:r>
        <w:rPr>
          <w:sz w:val="22"/>
          <w:szCs w:val="22"/>
          <w:lang w:val="en-GB"/>
        </w:rPr>
        <w:t xml:space="preserve"> within the field</w:t>
      </w:r>
      <w:r w:rsidR="00355C14">
        <w:rPr>
          <w:sz w:val="22"/>
          <w:szCs w:val="22"/>
          <w:lang w:val="en-GB"/>
        </w:rPr>
        <w:t xml:space="preserve"> with similar goals</w:t>
      </w:r>
      <w:r>
        <w:rPr>
          <w:sz w:val="22"/>
          <w:szCs w:val="22"/>
          <w:lang w:val="en-GB"/>
        </w:rPr>
        <w:t xml:space="preserve">, we can see that </w:t>
      </w:r>
      <w:r w:rsidR="00355C14">
        <w:rPr>
          <w:sz w:val="22"/>
          <w:szCs w:val="22"/>
          <w:lang w:val="en-GB"/>
        </w:rPr>
        <w:t xml:space="preserve">in the seminal work on the topic of e-learning pedagogy by authors </w:t>
      </w:r>
      <w:r w:rsidR="00355C14" w:rsidRPr="00F85303">
        <w:rPr>
          <w:sz w:val="22"/>
          <w:szCs w:val="22"/>
          <w:lang w:val="en-GB"/>
        </w:rPr>
        <w:t>Mayes &amp; de Freitas</w:t>
      </w:r>
      <w:r w:rsidR="00355C14">
        <w:rPr>
          <w:sz w:val="22"/>
          <w:szCs w:val="22"/>
          <w:lang w:val="en-GB"/>
        </w:rPr>
        <w:t xml:space="preserve"> (2014), </w:t>
      </w:r>
      <w:r>
        <w:rPr>
          <w:sz w:val="22"/>
          <w:szCs w:val="22"/>
          <w:lang w:val="en-GB"/>
        </w:rPr>
        <w:t xml:space="preserve">when mapping pedagogical models to perspectives, no outside information was obtained and the mapping was done completely by the authors of the study. The following text has been added to the discussion indicating that, in comparison to this benchmark study by </w:t>
      </w:r>
      <w:r w:rsidRPr="00F85303">
        <w:rPr>
          <w:sz w:val="22"/>
          <w:szCs w:val="22"/>
          <w:lang w:val="en-GB"/>
        </w:rPr>
        <w:t>Mayes &amp; de Freitas</w:t>
      </w:r>
      <w:r>
        <w:rPr>
          <w:sz w:val="22"/>
          <w:szCs w:val="22"/>
          <w:lang w:val="en-GB"/>
        </w:rPr>
        <w:t>, the bar is raised further in our study by including an interview to gain outside and professional insight</w:t>
      </w:r>
      <w:r w:rsidR="00355C14">
        <w:rPr>
          <w:sz w:val="22"/>
          <w:szCs w:val="22"/>
          <w:lang w:val="en-GB"/>
        </w:rPr>
        <w:t xml:space="preserve"> and eliminating potential bias from the authors of the study</w:t>
      </w:r>
      <w:r w:rsidR="00E4219F">
        <w:rPr>
          <w:sz w:val="22"/>
          <w:szCs w:val="22"/>
          <w:lang w:val="en-GB"/>
        </w:rPr>
        <w:t xml:space="preserve"> when mapping pedagogical guidelines to perspectives</w:t>
      </w:r>
      <w:r>
        <w:rPr>
          <w:sz w:val="22"/>
          <w:szCs w:val="22"/>
          <w:lang w:val="en-GB"/>
        </w:rPr>
        <w:t>.</w:t>
      </w:r>
    </w:p>
    <w:p w14:paraId="4F582B13" w14:textId="77777777" w:rsidR="008160C6" w:rsidRDefault="008160C6" w:rsidP="00093B7E">
      <w:pPr>
        <w:rPr>
          <w:sz w:val="22"/>
          <w:szCs w:val="22"/>
          <w:lang w:val="en-GB"/>
        </w:rPr>
      </w:pPr>
    </w:p>
    <w:p w14:paraId="7A23CDBC" w14:textId="6986B79B" w:rsidR="00E03E2E" w:rsidRPr="00E03E2E" w:rsidRDefault="00B61F17" w:rsidP="00E03E2E">
      <w:pPr>
        <w:rPr>
          <w:sz w:val="18"/>
          <w:szCs w:val="18"/>
        </w:rPr>
      </w:pPr>
      <w:r>
        <w:rPr>
          <w:sz w:val="18"/>
          <w:szCs w:val="18"/>
        </w:rPr>
        <w:t>”</w:t>
      </w:r>
      <w:r w:rsidR="00E03E2E" w:rsidRPr="00E03E2E">
        <w:rPr>
          <w:sz w:val="18"/>
          <w:szCs w:val="18"/>
        </w:rPr>
        <w:t>Denna strategi speglar strategin från tidigare studier som syftat till att kartlägga individuella pedagogiska modeller enligt de olika pedagogiska perspektiven (</w:t>
      </w:r>
      <w:r w:rsidR="00E03E2E" w:rsidRPr="00E03E2E">
        <w:rPr>
          <w:sz w:val="18"/>
          <w:szCs w:val="18"/>
        </w:rPr>
        <w:fldChar w:fldCharType="begin"/>
      </w:r>
      <w:r w:rsidR="00E03E2E" w:rsidRPr="00E03E2E">
        <w:rPr>
          <w:sz w:val="18"/>
          <w:szCs w:val="18"/>
        </w:rPr>
        <w:instrText xml:space="preserve"> ADDIN ZOTERO_ITEM CSL_CITATION {"citationID":"NGmTcghj","properties":{"formattedCitation":"\\uldash{(Mayes &amp; de Freitas, 2004)}","plainCitation":"(Mayes &amp; de Freitas, 2004)","dontUpdate":true,"noteIndex":0},"citationItems":[{"id":34,"uris":["http://zotero.org/users/local/QsygNxKM/items/FADQLDDZ"],"uri":["http://zotero.org/users/local/QsygNxKM/items/FADQLDDZ"],"itemData":{"id":34,"type":"article-journal","title":"Review of e-learning theories, frameworks and models","container-title":"JISC e-Learning Models Desk Study","issue":"1","source":"Zotero","language":"English","author":[{"family":"Mayes","given":"Terry"},{"family":"Freitas","given":"Sara","non-dropping-particle":"de"}],"issued":{"date-parts":[["2004"]]}}}],"schema":"https://github.com/citation-style-language/schema/raw/master/csl-citation.json"} </w:instrText>
      </w:r>
      <w:r w:rsidR="00E03E2E" w:rsidRPr="00E03E2E">
        <w:rPr>
          <w:sz w:val="18"/>
          <w:szCs w:val="18"/>
        </w:rPr>
        <w:fldChar w:fldCharType="separate"/>
      </w:r>
      <w:r w:rsidR="00E03E2E" w:rsidRPr="00E03E2E">
        <w:rPr>
          <w:sz w:val="18"/>
          <w:szCs w:val="18"/>
        </w:rPr>
        <w:t>Mayes &amp; de Freitas, 2004)</w:t>
      </w:r>
      <w:r w:rsidR="00E03E2E" w:rsidRPr="00E03E2E">
        <w:rPr>
          <w:sz w:val="18"/>
          <w:szCs w:val="18"/>
        </w:rPr>
        <w:fldChar w:fldCharType="end"/>
      </w:r>
      <w:r w:rsidR="00E03E2E" w:rsidRPr="00E03E2E">
        <w:rPr>
          <w:sz w:val="18"/>
          <w:szCs w:val="18"/>
        </w:rPr>
        <w:t>. I Mayes &amp; de Freitas (2004) studie är varje perspektiv representerat av en fråga. Genom att analysera vilken fråga som bäst karaktäriserar en specifik modell kunde de förstå vilket perspektiv modellen korresponderar bäst med. Denna studie använder också representativa frågor i kartläggningsprocessen, men nyttjar sig av ett flertal frågor per perspektiv, vilket ger ett mer nyanserat resultat. I och med att denna studie representerar varje pedagogiskt perspektiv med en modell från perspektivet, har studien också tillfälle att direkt identifiera en möjlig modell som skulle kunna implementeras i företaget. Till skillnad från Mayes &amp; de Freitas (2004), hade strategin som användes i denna studie fördelen att nyttja en strukturerad intervju. Det bidrog till att erfarna personer inom området kunde bidra med extern information för att förbättra kartläggningsprocessen jämfört med Mayes &amp; de Freitas studie. Detta har till följd att forskarens förutfattade meningar begränsas och att trovärdigheten av resultatet ökas</w:t>
      </w:r>
      <w:r>
        <w:rPr>
          <w:sz w:val="18"/>
          <w:szCs w:val="18"/>
        </w:rPr>
        <w:t>.”</w:t>
      </w:r>
    </w:p>
    <w:p w14:paraId="617A6B75" w14:textId="77777777" w:rsidR="008160C6" w:rsidRDefault="008160C6" w:rsidP="00093B7E">
      <w:pPr>
        <w:rPr>
          <w:sz w:val="22"/>
          <w:szCs w:val="22"/>
          <w:lang w:val="en-GB"/>
        </w:rPr>
      </w:pPr>
    </w:p>
    <w:p w14:paraId="613F3804" w14:textId="29B2A069" w:rsidR="007F5E89" w:rsidRDefault="007F5E89" w:rsidP="00093B7E">
      <w:pPr>
        <w:rPr>
          <w:sz w:val="22"/>
          <w:szCs w:val="22"/>
          <w:lang w:val="en-GB"/>
        </w:rPr>
      </w:pPr>
      <w:r>
        <w:rPr>
          <w:sz w:val="22"/>
          <w:szCs w:val="22"/>
          <w:lang w:val="en-GB"/>
        </w:rPr>
        <w:t>In addition, it should be noted that the studies goals, which are specific to a single company, together with the research design strategy, limit the scope of the results and the level of generalizability that can be obtained. This is a known and expected phenomena in exploratory studies as</w:t>
      </w:r>
      <w:r w:rsidR="002768CA">
        <w:rPr>
          <w:sz w:val="22"/>
          <w:szCs w:val="22"/>
          <w:lang w:val="en-GB"/>
        </w:rPr>
        <w:t xml:space="preserve"> outlined in the text below:</w:t>
      </w:r>
    </w:p>
    <w:p w14:paraId="5154D4A8" w14:textId="77777777" w:rsidR="007F5E89" w:rsidRDefault="007F5E89" w:rsidP="00093B7E">
      <w:pPr>
        <w:rPr>
          <w:sz w:val="22"/>
          <w:szCs w:val="22"/>
          <w:lang w:val="en-GB"/>
        </w:rPr>
      </w:pPr>
    </w:p>
    <w:p w14:paraId="47D53E18" w14:textId="3B5ADB2E" w:rsidR="007F5E89" w:rsidRDefault="007F5E89" w:rsidP="00093B7E">
      <w:pPr>
        <w:rPr>
          <w:sz w:val="22"/>
          <w:szCs w:val="22"/>
          <w:lang w:val="en-GB"/>
        </w:rPr>
      </w:pPr>
      <w:r>
        <w:rPr>
          <w:sz w:val="22"/>
          <w:szCs w:val="22"/>
          <w:lang w:val="en-GB"/>
        </w:rPr>
        <w:t>“</w:t>
      </w:r>
      <w:r w:rsidRPr="00D1569C">
        <w:rPr>
          <w:sz w:val="18"/>
          <w:szCs w:val="18"/>
          <w:lang w:val="en-GB"/>
        </w:rPr>
        <w:t>The reason exploratory studies are seldom definitive in themselves has to do with representativeness; that is, the people you study in your exploratory research may not be typical of the larger population that interests you.</w:t>
      </w:r>
      <w:r>
        <w:rPr>
          <w:sz w:val="18"/>
          <w:szCs w:val="18"/>
          <w:lang w:val="en-GB"/>
        </w:rPr>
        <w:t xml:space="preserve"> – The Practice of Social Research, Earl </w:t>
      </w:r>
      <w:proofErr w:type="spellStart"/>
      <w:r>
        <w:rPr>
          <w:sz w:val="18"/>
          <w:szCs w:val="18"/>
          <w:lang w:val="en-GB"/>
        </w:rPr>
        <w:t>Babbie</w:t>
      </w:r>
      <w:proofErr w:type="spellEnd"/>
      <w:r>
        <w:rPr>
          <w:sz w:val="18"/>
          <w:szCs w:val="18"/>
          <w:lang w:val="en-GB"/>
        </w:rPr>
        <w:t>, p. 93</w:t>
      </w:r>
      <w:r>
        <w:rPr>
          <w:sz w:val="22"/>
          <w:szCs w:val="22"/>
          <w:lang w:val="en-GB"/>
        </w:rPr>
        <w:t>”</w:t>
      </w:r>
    </w:p>
    <w:p w14:paraId="52DD9245" w14:textId="77777777" w:rsidR="00066521" w:rsidRDefault="00066521" w:rsidP="00093B7E">
      <w:pPr>
        <w:rPr>
          <w:sz w:val="22"/>
          <w:szCs w:val="22"/>
          <w:lang w:val="en-GB"/>
        </w:rPr>
      </w:pPr>
    </w:p>
    <w:p w14:paraId="0324E0BF" w14:textId="55E4DB41" w:rsidR="002768CA" w:rsidRDefault="002768CA" w:rsidP="00093B7E">
      <w:pPr>
        <w:rPr>
          <w:sz w:val="22"/>
          <w:szCs w:val="22"/>
          <w:lang w:val="en-GB"/>
        </w:rPr>
      </w:pPr>
      <w:r>
        <w:rPr>
          <w:sz w:val="22"/>
          <w:szCs w:val="22"/>
          <w:lang w:val="en-GB"/>
        </w:rPr>
        <w:t>Finally, requirements concerning the “magnitude of the results” are not forthcoming in the formal learning outcomes or the grading criteria for the bachelor’s thesis and, therefore, it is questionable that the examiner evaluates this.</w:t>
      </w:r>
      <w:r w:rsidR="0012278B">
        <w:rPr>
          <w:sz w:val="22"/>
          <w:szCs w:val="22"/>
          <w:lang w:val="en-GB"/>
        </w:rPr>
        <w:t xml:space="preserve"> Specifically, the </w:t>
      </w:r>
      <w:r w:rsidR="00A21D96">
        <w:rPr>
          <w:sz w:val="22"/>
          <w:szCs w:val="22"/>
          <w:lang w:val="en-GB"/>
        </w:rPr>
        <w:t xml:space="preserve">formal </w:t>
      </w:r>
      <w:r w:rsidR="0012278B">
        <w:rPr>
          <w:sz w:val="22"/>
          <w:szCs w:val="22"/>
          <w:lang w:val="en-GB"/>
        </w:rPr>
        <w:t>criteria mentioned by the examiner states:</w:t>
      </w:r>
    </w:p>
    <w:p w14:paraId="210F4FC7" w14:textId="77777777" w:rsidR="00361E4B" w:rsidRDefault="00361E4B" w:rsidP="00093B7E">
      <w:pPr>
        <w:rPr>
          <w:sz w:val="22"/>
          <w:szCs w:val="22"/>
          <w:lang w:val="en-GB"/>
        </w:rPr>
      </w:pPr>
    </w:p>
    <w:p w14:paraId="28A3EC97" w14:textId="38E16558" w:rsidR="00770FD4" w:rsidRPr="00316D9E" w:rsidRDefault="000F4CB3" w:rsidP="00E477AD">
      <w:pPr>
        <w:widowControl w:val="0"/>
        <w:autoSpaceDE w:val="0"/>
        <w:autoSpaceDN w:val="0"/>
        <w:adjustRightInd w:val="0"/>
        <w:spacing w:after="240"/>
        <w:rPr>
          <w:sz w:val="18"/>
          <w:szCs w:val="18"/>
        </w:rPr>
      </w:pPr>
      <w:r w:rsidRPr="00316D9E">
        <w:rPr>
          <w:sz w:val="18"/>
          <w:szCs w:val="18"/>
        </w:rPr>
        <w:t>“Att resultaten är av sådan omfattning och kvalitet och presenteras på ett sådant sätt att frågeställningen till viss del kan besvaras.”</w:t>
      </w:r>
    </w:p>
    <w:p w14:paraId="2853F964" w14:textId="365ACF9A" w:rsidR="0012278B" w:rsidRDefault="00065736" w:rsidP="00355C14">
      <w:pPr>
        <w:widowControl w:val="0"/>
        <w:autoSpaceDE w:val="0"/>
        <w:autoSpaceDN w:val="0"/>
        <w:adjustRightInd w:val="0"/>
        <w:spacing w:after="240" w:line="340" w:lineRule="atLeast"/>
        <w:rPr>
          <w:sz w:val="22"/>
          <w:szCs w:val="22"/>
          <w:lang w:val="en-GB"/>
        </w:rPr>
      </w:pPr>
      <w:r>
        <w:rPr>
          <w:sz w:val="22"/>
          <w:szCs w:val="22"/>
          <w:lang w:val="en-GB"/>
        </w:rPr>
        <w:t xml:space="preserve">When </w:t>
      </w:r>
      <w:r w:rsidR="0012278B">
        <w:rPr>
          <w:sz w:val="22"/>
          <w:szCs w:val="22"/>
          <w:lang w:val="en-GB"/>
        </w:rPr>
        <w:t xml:space="preserve">considering the </w:t>
      </w:r>
      <w:r>
        <w:rPr>
          <w:sz w:val="22"/>
          <w:szCs w:val="22"/>
          <w:lang w:val="en-GB"/>
        </w:rPr>
        <w:t>study design,</w:t>
      </w:r>
      <w:r w:rsidR="0012278B">
        <w:rPr>
          <w:sz w:val="22"/>
          <w:szCs w:val="22"/>
          <w:lang w:val="en-GB"/>
        </w:rPr>
        <w:t xml:space="preserve"> the stated goals of the study, </w:t>
      </w:r>
      <w:r>
        <w:rPr>
          <w:sz w:val="22"/>
          <w:szCs w:val="22"/>
          <w:lang w:val="en-GB"/>
        </w:rPr>
        <w:t xml:space="preserve">and taken together with the information provided above, </w:t>
      </w:r>
      <w:r w:rsidR="0012278B">
        <w:rPr>
          <w:sz w:val="22"/>
          <w:szCs w:val="22"/>
          <w:lang w:val="en-GB"/>
        </w:rPr>
        <w:t xml:space="preserve">it is </w:t>
      </w:r>
      <w:r>
        <w:rPr>
          <w:sz w:val="22"/>
          <w:szCs w:val="22"/>
          <w:lang w:val="en-GB"/>
        </w:rPr>
        <w:t>of</w:t>
      </w:r>
      <w:r w:rsidR="0012278B">
        <w:rPr>
          <w:sz w:val="22"/>
          <w:szCs w:val="22"/>
          <w:lang w:val="en-GB"/>
        </w:rPr>
        <w:t xml:space="preserve"> the authors opinion that this criteria has been sufficiently met with only one interview respondent.</w:t>
      </w:r>
    </w:p>
    <w:p w14:paraId="54DB19BD" w14:textId="77777777" w:rsidR="00697B89" w:rsidRDefault="00697B89" w:rsidP="00355C14">
      <w:pPr>
        <w:widowControl w:val="0"/>
        <w:autoSpaceDE w:val="0"/>
        <w:autoSpaceDN w:val="0"/>
        <w:adjustRightInd w:val="0"/>
        <w:spacing w:after="240" w:line="340" w:lineRule="atLeast"/>
        <w:rPr>
          <w:sz w:val="22"/>
          <w:szCs w:val="22"/>
          <w:lang w:val="en-GB"/>
        </w:rPr>
      </w:pPr>
    </w:p>
    <w:p w14:paraId="3BB456DC" w14:textId="440EEECA" w:rsidR="00122C72" w:rsidRPr="0012278B" w:rsidRDefault="00122C72" w:rsidP="0012278B">
      <w:pPr>
        <w:widowControl w:val="0"/>
        <w:autoSpaceDE w:val="0"/>
        <w:autoSpaceDN w:val="0"/>
        <w:adjustRightInd w:val="0"/>
        <w:spacing w:after="240" w:line="340" w:lineRule="atLeast"/>
        <w:rPr>
          <w:sz w:val="18"/>
          <w:szCs w:val="18"/>
          <w:lang w:val="en-GB"/>
        </w:rPr>
      </w:pPr>
      <w:r>
        <w:rPr>
          <w:sz w:val="22"/>
          <w:szCs w:val="22"/>
          <w:lang w:val="en-GB"/>
        </w:rPr>
        <w:t>Comment 6.</w:t>
      </w:r>
    </w:p>
    <w:p w14:paraId="10750BF1" w14:textId="77777777" w:rsidR="00122C72" w:rsidRDefault="00122C72" w:rsidP="00093B7E">
      <w:pPr>
        <w:rPr>
          <w:rFonts w:ascii="Helvetica" w:eastAsia="Times New Roman" w:hAnsi="Helvetica" w:cs="Times New Roman"/>
          <w:sz w:val="18"/>
          <w:szCs w:val="18"/>
          <w:lang w:val="en-GB"/>
        </w:rPr>
      </w:pPr>
      <w:r w:rsidRPr="0081648F">
        <w:rPr>
          <w:rFonts w:ascii="Helvetica" w:eastAsia="Times New Roman" w:hAnsi="Helvetica" w:cs="Times New Roman"/>
          <w:sz w:val="18"/>
          <w:szCs w:val="18"/>
          <w:lang w:val="en-GB"/>
        </w:rPr>
        <w:t>U9 is not fully fulfilled. "...</w:t>
      </w:r>
      <w:proofErr w:type="gramStart"/>
      <w:r w:rsidRPr="0081648F">
        <w:rPr>
          <w:rFonts w:ascii="Helvetica" w:eastAsia="Times New Roman" w:hAnsi="Helvetica" w:cs="Times New Roman"/>
          <w:sz w:val="18"/>
          <w:szCs w:val="18"/>
          <w:lang w:val="en-GB"/>
        </w:rPr>
        <w:t>ethical</w:t>
      </w:r>
      <w:proofErr w:type="gramEnd"/>
      <w:r w:rsidRPr="0081648F">
        <w:rPr>
          <w:rFonts w:ascii="Helvetica" w:eastAsia="Times New Roman" w:hAnsi="Helvetica" w:cs="Times New Roman"/>
          <w:sz w:val="18"/>
          <w:szCs w:val="18"/>
          <w:lang w:val="en-GB"/>
        </w:rPr>
        <w:t xml:space="preserve"> and societal  consequences of the conclusions in  the thesis are discussed. " please add this discussion. </w:t>
      </w:r>
    </w:p>
    <w:p w14:paraId="7557E41B" w14:textId="77777777" w:rsidR="00122C72" w:rsidRDefault="00122C72" w:rsidP="00093B7E">
      <w:pPr>
        <w:rPr>
          <w:sz w:val="22"/>
          <w:szCs w:val="22"/>
          <w:lang w:val="en-GB"/>
        </w:rPr>
      </w:pPr>
    </w:p>
    <w:p w14:paraId="47D6CB8E" w14:textId="77777777" w:rsidR="0081648F" w:rsidRPr="0081648F" w:rsidRDefault="00122C72" w:rsidP="00122C72">
      <w:pPr>
        <w:rPr>
          <w:rFonts w:ascii="Helvetica" w:eastAsia="Times New Roman" w:hAnsi="Helvetica" w:cs="Times New Roman"/>
          <w:sz w:val="18"/>
          <w:szCs w:val="18"/>
          <w:lang w:val="en-GB"/>
        </w:rPr>
      </w:pPr>
      <w:proofErr w:type="gramStart"/>
      <w:r>
        <w:rPr>
          <w:sz w:val="22"/>
          <w:szCs w:val="22"/>
          <w:lang w:val="en-GB"/>
        </w:rPr>
        <w:t>Response to comment 6.</w:t>
      </w:r>
      <w:proofErr w:type="gramEnd"/>
      <w:r w:rsidR="0081648F" w:rsidRPr="0081648F">
        <w:rPr>
          <w:rFonts w:ascii="Helvetica" w:eastAsia="Times New Roman" w:hAnsi="Helvetica" w:cs="Times New Roman"/>
          <w:sz w:val="18"/>
          <w:szCs w:val="18"/>
          <w:lang w:val="en-GB"/>
        </w:rPr>
        <w:t xml:space="preserve"> </w:t>
      </w:r>
    </w:p>
    <w:p w14:paraId="164BE838" w14:textId="77777777" w:rsidR="0081648F" w:rsidRDefault="0081648F">
      <w:pPr>
        <w:rPr>
          <w:sz w:val="28"/>
          <w:szCs w:val="28"/>
          <w:lang w:val="en-GB"/>
        </w:rPr>
      </w:pPr>
    </w:p>
    <w:p w14:paraId="6B62FA1F" w14:textId="767956FB" w:rsidR="002D50C9" w:rsidRDefault="002D50C9">
      <w:pPr>
        <w:rPr>
          <w:sz w:val="22"/>
          <w:szCs w:val="22"/>
          <w:lang w:val="en-GB"/>
        </w:rPr>
      </w:pPr>
      <w:r w:rsidRPr="002D50C9">
        <w:rPr>
          <w:sz w:val="22"/>
          <w:szCs w:val="22"/>
          <w:lang w:val="en-GB"/>
        </w:rPr>
        <w:t>U9 also states</w:t>
      </w:r>
      <w:r>
        <w:rPr>
          <w:sz w:val="22"/>
          <w:szCs w:val="22"/>
          <w:lang w:val="en-GB"/>
        </w:rPr>
        <w:t>:</w:t>
      </w:r>
    </w:p>
    <w:p w14:paraId="17885762" w14:textId="77777777" w:rsidR="00841D51" w:rsidRPr="002D50C9" w:rsidRDefault="00841D51">
      <w:pPr>
        <w:rPr>
          <w:sz w:val="22"/>
          <w:szCs w:val="22"/>
          <w:lang w:val="en-GB"/>
        </w:rPr>
      </w:pPr>
    </w:p>
    <w:p w14:paraId="49B7287C" w14:textId="686B0BB2" w:rsidR="008D58CE" w:rsidRPr="00B5538E" w:rsidRDefault="00FF3520" w:rsidP="00FF3520">
      <w:pPr>
        <w:widowControl w:val="0"/>
        <w:autoSpaceDE w:val="0"/>
        <w:autoSpaceDN w:val="0"/>
        <w:adjustRightInd w:val="0"/>
        <w:spacing w:after="240" w:line="340" w:lineRule="atLeast"/>
        <w:rPr>
          <w:sz w:val="18"/>
          <w:szCs w:val="18"/>
        </w:rPr>
      </w:pPr>
      <w:r w:rsidRPr="00B5538E">
        <w:rPr>
          <w:sz w:val="18"/>
          <w:szCs w:val="18"/>
        </w:rPr>
        <w:t>“För vissa uppsatser finns knappast några etiska eller samhälleliga konsekvenser. Diskussionen kan då vara kortfattad, men den skall motivera varför författarna anser att det inte finns etiska eller samhälleliga konsekvenser.”</w:t>
      </w:r>
    </w:p>
    <w:p w14:paraId="6B07FC8D" w14:textId="26C026DE" w:rsidR="00524C36" w:rsidRDefault="002D50C9" w:rsidP="002D50C9">
      <w:pPr>
        <w:widowControl w:val="0"/>
        <w:autoSpaceDE w:val="0"/>
        <w:autoSpaceDN w:val="0"/>
        <w:adjustRightInd w:val="0"/>
        <w:spacing w:after="240" w:line="340" w:lineRule="atLeast"/>
        <w:rPr>
          <w:sz w:val="22"/>
          <w:szCs w:val="22"/>
          <w:lang w:val="en-GB"/>
        </w:rPr>
      </w:pPr>
      <w:r w:rsidRPr="00841D51">
        <w:rPr>
          <w:sz w:val="22"/>
          <w:szCs w:val="22"/>
          <w:lang w:val="en-GB"/>
        </w:rPr>
        <w:t xml:space="preserve">Due to the </w:t>
      </w:r>
      <w:r w:rsidR="005B4635">
        <w:rPr>
          <w:sz w:val="22"/>
          <w:szCs w:val="22"/>
          <w:lang w:val="en-GB"/>
        </w:rPr>
        <w:t>nature of this work, the author</w:t>
      </w:r>
      <w:r w:rsidRPr="00841D51">
        <w:rPr>
          <w:sz w:val="22"/>
          <w:szCs w:val="22"/>
          <w:lang w:val="en-GB"/>
        </w:rPr>
        <w:t xml:space="preserve"> judge</w:t>
      </w:r>
      <w:r w:rsidR="005B4635">
        <w:rPr>
          <w:sz w:val="22"/>
          <w:szCs w:val="22"/>
          <w:lang w:val="en-GB"/>
        </w:rPr>
        <w:t>s</w:t>
      </w:r>
      <w:r w:rsidRPr="00841D51">
        <w:rPr>
          <w:sz w:val="22"/>
          <w:szCs w:val="22"/>
          <w:lang w:val="en-GB"/>
        </w:rPr>
        <w:t xml:space="preserve"> the </w:t>
      </w:r>
      <w:r w:rsidR="00841D51" w:rsidRPr="00841D51">
        <w:rPr>
          <w:sz w:val="22"/>
          <w:szCs w:val="22"/>
          <w:lang w:val="en-GB"/>
        </w:rPr>
        <w:t xml:space="preserve">ethical and societal consequences to be limited and therefore, the following text has been added to the text </w:t>
      </w:r>
      <w:r w:rsidR="005B3C65">
        <w:rPr>
          <w:sz w:val="22"/>
          <w:szCs w:val="22"/>
          <w:lang w:val="en-GB"/>
        </w:rPr>
        <w:t>explaining why this is the case:</w:t>
      </w:r>
    </w:p>
    <w:p w14:paraId="76BC7665" w14:textId="1D4D4DC1" w:rsidR="00BA0599" w:rsidRPr="004D34E7" w:rsidRDefault="005B3C65" w:rsidP="004D34E7">
      <w:pPr>
        <w:jc w:val="both"/>
        <w:rPr>
          <w:sz w:val="18"/>
          <w:szCs w:val="18"/>
        </w:rPr>
      </w:pPr>
      <w:r>
        <w:rPr>
          <w:sz w:val="18"/>
          <w:szCs w:val="18"/>
          <w:lang w:val="en-GB"/>
        </w:rPr>
        <w:t>“</w:t>
      </w:r>
      <w:r w:rsidR="004D34E7" w:rsidRPr="004D34E7">
        <w:rPr>
          <w:sz w:val="18"/>
          <w:szCs w:val="18"/>
        </w:rPr>
        <w:t>På grund av studiens utformning och faktumet att denna studie fokuserar på ett enskilt företag, Grade, uppstår det in</w:t>
      </w:r>
      <w:r w:rsidR="007B5AB1">
        <w:rPr>
          <w:sz w:val="18"/>
          <w:szCs w:val="18"/>
        </w:rPr>
        <w:t>te några etiska</w:t>
      </w:r>
      <w:r w:rsidR="004D34E7" w:rsidRPr="004D34E7">
        <w:rPr>
          <w:sz w:val="18"/>
          <w:szCs w:val="18"/>
        </w:rPr>
        <w:t xml:space="preserve"> och samhälleliga konsekvenserna baserat på studiens slutsatser. Trots detta kan framtida studier med liknande mål och en alternativ studieutformning, möjliggöra en bredare generalisering av resultaten där sådana konsekvenser kan förväntas.</w:t>
      </w:r>
      <w:r w:rsidRPr="004D34E7">
        <w:rPr>
          <w:sz w:val="18"/>
          <w:szCs w:val="18"/>
          <w:lang w:val="en-GB"/>
        </w:rPr>
        <w:t>”</w:t>
      </w:r>
    </w:p>
    <w:p w14:paraId="3716E64C" w14:textId="34875220" w:rsidR="00902971" w:rsidRDefault="00902971" w:rsidP="002D50C9">
      <w:pPr>
        <w:widowControl w:val="0"/>
        <w:autoSpaceDE w:val="0"/>
        <w:autoSpaceDN w:val="0"/>
        <w:adjustRightInd w:val="0"/>
        <w:spacing w:after="240" w:line="340" w:lineRule="atLeast"/>
        <w:rPr>
          <w:sz w:val="18"/>
          <w:szCs w:val="18"/>
          <w:lang w:val="en-GB"/>
        </w:rPr>
      </w:pPr>
    </w:p>
    <w:p w14:paraId="46666C8B" w14:textId="625EDEF2" w:rsidR="00BA0599" w:rsidRPr="00902971" w:rsidRDefault="00902971" w:rsidP="00902971">
      <w:pPr>
        <w:tabs>
          <w:tab w:val="left" w:pos="3334"/>
        </w:tabs>
        <w:rPr>
          <w:sz w:val="18"/>
          <w:szCs w:val="18"/>
          <w:lang w:val="en-GB"/>
        </w:rPr>
      </w:pPr>
      <w:r>
        <w:rPr>
          <w:sz w:val="18"/>
          <w:szCs w:val="18"/>
          <w:lang w:val="en-GB"/>
        </w:rPr>
        <w:tab/>
      </w:r>
      <w:bookmarkStart w:id="0" w:name="_GoBack"/>
      <w:bookmarkEnd w:id="0"/>
    </w:p>
    <w:sectPr w:rsidR="00BA0599" w:rsidRPr="00902971" w:rsidSect="007E610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F5A12AD"/>
    <w:multiLevelType w:val="hybridMultilevel"/>
    <w:tmpl w:val="DF4AC1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1AD06387"/>
    <w:multiLevelType w:val="hybridMultilevel"/>
    <w:tmpl w:val="3758945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2C5A3216"/>
    <w:multiLevelType w:val="hybridMultilevel"/>
    <w:tmpl w:val="9208E3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A67FFC"/>
    <w:multiLevelType w:val="hybridMultilevel"/>
    <w:tmpl w:val="47DE662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6538611A"/>
    <w:multiLevelType w:val="hybridMultilevel"/>
    <w:tmpl w:val="FA0A0D1E"/>
    <w:lvl w:ilvl="0" w:tplc="B3A09C4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spelling="clean" w:grammar="clean"/>
  <w:defaultTabStop w:val="1304"/>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48F"/>
    <w:rsid w:val="00051E6B"/>
    <w:rsid w:val="00065736"/>
    <w:rsid w:val="00066521"/>
    <w:rsid w:val="00093B7E"/>
    <w:rsid w:val="000A3200"/>
    <w:rsid w:val="000B688D"/>
    <w:rsid w:val="000F4CB3"/>
    <w:rsid w:val="00100F56"/>
    <w:rsid w:val="00107DF2"/>
    <w:rsid w:val="0012278B"/>
    <w:rsid w:val="00122C72"/>
    <w:rsid w:val="001C3CC9"/>
    <w:rsid w:val="001E17A5"/>
    <w:rsid w:val="001E7DA4"/>
    <w:rsid w:val="00223E84"/>
    <w:rsid w:val="00254C4C"/>
    <w:rsid w:val="00275B6A"/>
    <w:rsid w:val="002768CA"/>
    <w:rsid w:val="002B4CD8"/>
    <w:rsid w:val="002D50C9"/>
    <w:rsid w:val="00316D9E"/>
    <w:rsid w:val="00334B7C"/>
    <w:rsid w:val="00355C14"/>
    <w:rsid w:val="00356C27"/>
    <w:rsid w:val="00361E4B"/>
    <w:rsid w:val="003E6CB5"/>
    <w:rsid w:val="004676A5"/>
    <w:rsid w:val="004D34E7"/>
    <w:rsid w:val="00505A53"/>
    <w:rsid w:val="0051351D"/>
    <w:rsid w:val="00524C36"/>
    <w:rsid w:val="005B3C65"/>
    <w:rsid w:val="005B4635"/>
    <w:rsid w:val="005C00BD"/>
    <w:rsid w:val="00647D4C"/>
    <w:rsid w:val="006775AB"/>
    <w:rsid w:val="00697B89"/>
    <w:rsid w:val="00770FD4"/>
    <w:rsid w:val="007B5AB1"/>
    <w:rsid w:val="007E610D"/>
    <w:rsid w:val="007F5E89"/>
    <w:rsid w:val="008160C6"/>
    <w:rsid w:val="0081648F"/>
    <w:rsid w:val="00833E2A"/>
    <w:rsid w:val="00841D51"/>
    <w:rsid w:val="0088400C"/>
    <w:rsid w:val="008A44B6"/>
    <w:rsid w:val="008C2CDA"/>
    <w:rsid w:val="008C68C0"/>
    <w:rsid w:val="008D58CE"/>
    <w:rsid w:val="00902971"/>
    <w:rsid w:val="00904C2C"/>
    <w:rsid w:val="00907EFC"/>
    <w:rsid w:val="00975781"/>
    <w:rsid w:val="009C30AB"/>
    <w:rsid w:val="009D742B"/>
    <w:rsid w:val="009F7109"/>
    <w:rsid w:val="00A21D96"/>
    <w:rsid w:val="00A64F4C"/>
    <w:rsid w:val="00B5538E"/>
    <w:rsid w:val="00B61F17"/>
    <w:rsid w:val="00B85B73"/>
    <w:rsid w:val="00BA0599"/>
    <w:rsid w:val="00C202F1"/>
    <w:rsid w:val="00C506AF"/>
    <w:rsid w:val="00CB2BA6"/>
    <w:rsid w:val="00CF3D78"/>
    <w:rsid w:val="00D02843"/>
    <w:rsid w:val="00D1569C"/>
    <w:rsid w:val="00D22AB7"/>
    <w:rsid w:val="00D474EC"/>
    <w:rsid w:val="00D7684E"/>
    <w:rsid w:val="00E03E2E"/>
    <w:rsid w:val="00E4219F"/>
    <w:rsid w:val="00E477AD"/>
    <w:rsid w:val="00EA75F9"/>
    <w:rsid w:val="00EF1EF0"/>
    <w:rsid w:val="00F22A26"/>
    <w:rsid w:val="00F85303"/>
    <w:rsid w:val="00FF352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0640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converted-space">
    <w:name w:val="apple-converted-space"/>
    <w:basedOn w:val="Standardstycketypsnitt"/>
    <w:rsid w:val="0081648F"/>
  </w:style>
  <w:style w:type="paragraph" w:styleId="Liststycke">
    <w:name w:val="List Paragraph"/>
    <w:basedOn w:val="Normal"/>
    <w:uiPriority w:val="34"/>
    <w:qFormat/>
    <w:rsid w:val="0081648F"/>
    <w:pPr>
      <w:ind w:left="720"/>
      <w:contextualSpacing/>
    </w:pPr>
  </w:style>
  <w:style w:type="character" w:styleId="Hyperlnk">
    <w:name w:val="Hyperlink"/>
    <w:basedOn w:val="Standardstycketypsnitt"/>
    <w:uiPriority w:val="99"/>
    <w:unhideWhenUsed/>
    <w:rsid w:val="00647D4C"/>
    <w:rPr>
      <w:color w:val="0000FF" w:themeColor="hyperlink"/>
      <w:u w:val="single"/>
    </w:rPr>
  </w:style>
  <w:style w:type="character" w:styleId="Kommentarsreferens">
    <w:name w:val="annotation reference"/>
    <w:basedOn w:val="Standardstycketypsnitt"/>
    <w:uiPriority w:val="99"/>
    <w:semiHidden/>
    <w:unhideWhenUsed/>
    <w:qFormat/>
    <w:rsid w:val="00D22AB7"/>
    <w:rPr>
      <w:sz w:val="18"/>
      <w:szCs w:val="18"/>
    </w:rPr>
  </w:style>
  <w:style w:type="paragraph" w:styleId="Kommentarer">
    <w:name w:val="annotation text"/>
    <w:basedOn w:val="Normal"/>
    <w:link w:val="KommentarerChar"/>
    <w:uiPriority w:val="99"/>
    <w:unhideWhenUsed/>
    <w:qFormat/>
    <w:rsid w:val="00D22AB7"/>
  </w:style>
  <w:style w:type="character" w:customStyle="1" w:styleId="KommentarerChar">
    <w:name w:val="Kommentarer Char"/>
    <w:basedOn w:val="Standardstycketypsnitt"/>
    <w:link w:val="Kommentarer"/>
    <w:uiPriority w:val="99"/>
    <w:qFormat/>
    <w:rsid w:val="00D22AB7"/>
    <w:rPr>
      <w:rFonts w:asciiTheme="majorHAnsi" w:hAnsiTheme="majorHAnsi"/>
    </w:rPr>
  </w:style>
  <w:style w:type="paragraph" w:styleId="Kommentarsmne">
    <w:name w:val="annotation subject"/>
    <w:basedOn w:val="Kommentarer"/>
    <w:next w:val="Kommentarer"/>
    <w:link w:val="KommentarsmneChar"/>
    <w:uiPriority w:val="99"/>
    <w:semiHidden/>
    <w:unhideWhenUsed/>
    <w:rsid w:val="00D22AB7"/>
    <w:rPr>
      <w:b/>
      <w:bCs/>
      <w:sz w:val="20"/>
      <w:szCs w:val="20"/>
    </w:rPr>
  </w:style>
  <w:style w:type="character" w:customStyle="1" w:styleId="KommentarsmneChar">
    <w:name w:val="Kommentarsämne Char"/>
    <w:basedOn w:val="KommentarerChar"/>
    <w:link w:val="Kommentarsmne"/>
    <w:uiPriority w:val="99"/>
    <w:semiHidden/>
    <w:rsid w:val="00D22AB7"/>
    <w:rPr>
      <w:rFonts w:asciiTheme="majorHAnsi" w:hAnsiTheme="majorHAnsi"/>
      <w:b/>
      <w:bCs/>
      <w:sz w:val="20"/>
      <w:szCs w:val="20"/>
    </w:rPr>
  </w:style>
  <w:style w:type="paragraph" w:styleId="Bubbeltext">
    <w:name w:val="Balloon Text"/>
    <w:basedOn w:val="Normal"/>
    <w:link w:val="BubbeltextChar"/>
    <w:uiPriority w:val="99"/>
    <w:semiHidden/>
    <w:unhideWhenUsed/>
    <w:rsid w:val="00D22AB7"/>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D22AB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781"/>
    <w:rPr>
      <w:rFonts w:asciiTheme="majorHAnsi" w:hAnsiTheme="majorHAnsi"/>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apple-converted-space">
    <w:name w:val="apple-converted-space"/>
    <w:basedOn w:val="Standardstycketypsnitt"/>
    <w:rsid w:val="0081648F"/>
  </w:style>
  <w:style w:type="paragraph" w:styleId="Liststycke">
    <w:name w:val="List Paragraph"/>
    <w:basedOn w:val="Normal"/>
    <w:uiPriority w:val="34"/>
    <w:qFormat/>
    <w:rsid w:val="0081648F"/>
    <w:pPr>
      <w:ind w:left="720"/>
      <w:contextualSpacing/>
    </w:pPr>
  </w:style>
  <w:style w:type="character" w:styleId="Hyperlnk">
    <w:name w:val="Hyperlink"/>
    <w:basedOn w:val="Standardstycketypsnitt"/>
    <w:uiPriority w:val="99"/>
    <w:unhideWhenUsed/>
    <w:rsid w:val="00647D4C"/>
    <w:rPr>
      <w:color w:val="0000FF" w:themeColor="hyperlink"/>
      <w:u w:val="single"/>
    </w:rPr>
  </w:style>
  <w:style w:type="character" w:styleId="Kommentarsreferens">
    <w:name w:val="annotation reference"/>
    <w:basedOn w:val="Standardstycketypsnitt"/>
    <w:uiPriority w:val="99"/>
    <w:semiHidden/>
    <w:unhideWhenUsed/>
    <w:qFormat/>
    <w:rsid w:val="00D22AB7"/>
    <w:rPr>
      <w:sz w:val="18"/>
      <w:szCs w:val="18"/>
    </w:rPr>
  </w:style>
  <w:style w:type="paragraph" w:styleId="Kommentarer">
    <w:name w:val="annotation text"/>
    <w:basedOn w:val="Normal"/>
    <w:link w:val="KommentarerChar"/>
    <w:uiPriority w:val="99"/>
    <w:unhideWhenUsed/>
    <w:qFormat/>
    <w:rsid w:val="00D22AB7"/>
  </w:style>
  <w:style w:type="character" w:customStyle="1" w:styleId="KommentarerChar">
    <w:name w:val="Kommentarer Char"/>
    <w:basedOn w:val="Standardstycketypsnitt"/>
    <w:link w:val="Kommentarer"/>
    <w:uiPriority w:val="99"/>
    <w:qFormat/>
    <w:rsid w:val="00D22AB7"/>
    <w:rPr>
      <w:rFonts w:asciiTheme="majorHAnsi" w:hAnsiTheme="majorHAnsi"/>
    </w:rPr>
  </w:style>
  <w:style w:type="paragraph" w:styleId="Kommentarsmne">
    <w:name w:val="annotation subject"/>
    <w:basedOn w:val="Kommentarer"/>
    <w:next w:val="Kommentarer"/>
    <w:link w:val="KommentarsmneChar"/>
    <w:uiPriority w:val="99"/>
    <w:semiHidden/>
    <w:unhideWhenUsed/>
    <w:rsid w:val="00D22AB7"/>
    <w:rPr>
      <w:b/>
      <w:bCs/>
      <w:sz w:val="20"/>
      <w:szCs w:val="20"/>
    </w:rPr>
  </w:style>
  <w:style w:type="character" w:customStyle="1" w:styleId="KommentarsmneChar">
    <w:name w:val="Kommentarsämne Char"/>
    <w:basedOn w:val="KommentarerChar"/>
    <w:link w:val="Kommentarsmne"/>
    <w:uiPriority w:val="99"/>
    <w:semiHidden/>
    <w:rsid w:val="00D22AB7"/>
    <w:rPr>
      <w:rFonts w:asciiTheme="majorHAnsi" w:hAnsiTheme="majorHAnsi"/>
      <w:b/>
      <w:bCs/>
      <w:sz w:val="20"/>
      <w:szCs w:val="20"/>
    </w:rPr>
  </w:style>
  <w:style w:type="paragraph" w:styleId="Bubbeltext">
    <w:name w:val="Balloon Text"/>
    <w:basedOn w:val="Normal"/>
    <w:link w:val="BubbeltextChar"/>
    <w:uiPriority w:val="99"/>
    <w:semiHidden/>
    <w:unhideWhenUsed/>
    <w:rsid w:val="00D22AB7"/>
    <w:rPr>
      <w:rFonts w:ascii="Lucida Grande" w:hAnsi="Lucida Grande" w:cs="Lucida Grande"/>
      <w:sz w:val="18"/>
      <w:szCs w:val="18"/>
    </w:rPr>
  </w:style>
  <w:style w:type="character" w:customStyle="1" w:styleId="BubbeltextChar">
    <w:name w:val="Bubbeltext Char"/>
    <w:basedOn w:val="Standardstycketypsnitt"/>
    <w:link w:val="Bubbeltext"/>
    <w:uiPriority w:val="99"/>
    <w:semiHidden/>
    <w:rsid w:val="00D22AB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64275">
      <w:bodyDiv w:val="1"/>
      <w:marLeft w:val="0"/>
      <w:marRight w:val="0"/>
      <w:marTop w:val="0"/>
      <w:marBottom w:val="0"/>
      <w:divBdr>
        <w:top w:val="none" w:sz="0" w:space="0" w:color="auto"/>
        <w:left w:val="none" w:sz="0" w:space="0" w:color="auto"/>
        <w:bottom w:val="none" w:sz="0" w:space="0" w:color="auto"/>
        <w:right w:val="none" w:sz="0" w:space="0" w:color="auto"/>
      </w:divBdr>
    </w:div>
    <w:div w:id="1050543688">
      <w:bodyDiv w:val="1"/>
      <w:marLeft w:val="0"/>
      <w:marRight w:val="0"/>
      <w:marTop w:val="0"/>
      <w:marBottom w:val="0"/>
      <w:divBdr>
        <w:top w:val="none" w:sz="0" w:space="0" w:color="auto"/>
        <w:left w:val="none" w:sz="0" w:space="0" w:color="auto"/>
        <w:bottom w:val="none" w:sz="0" w:space="0" w:color="auto"/>
        <w:right w:val="none" w:sz="0" w:space="0" w:color="auto"/>
      </w:divBdr>
      <w:divsChild>
        <w:div w:id="18432062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39024846">
              <w:marLeft w:val="0"/>
              <w:marRight w:val="0"/>
              <w:marTop w:val="0"/>
              <w:marBottom w:val="0"/>
              <w:divBdr>
                <w:top w:val="none" w:sz="0" w:space="0" w:color="auto"/>
                <w:left w:val="none" w:sz="0" w:space="0" w:color="auto"/>
                <w:bottom w:val="none" w:sz="0" w:space="0" w:color="auto"/>
                <w:right w:val="none" w:sz="0" w:space="0" w:color="auto"/>
              </w:divBdr>
              <w:divsChild>
                <w:div w:id="8839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TotalTime>
  <Pages>5</Pages>
  <Words>9001</Words>
  <Characters>47707</Characters>
  <Application>Microsoft Macintosh Word</Application>
  <DocSecurity>0</DocSecurity>
  <Lines>397</Lines>
  <Paragraphs>113</Paragraphs>
  <ScaleCrop>false</ScaleCrop>
  <Company/>
  <LinksUpToDate>false</LinksUpToDate>
  <CharactersWithSpaces>56595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Imner</dc:creator>
  <cp:keywords/>
  <dc:description/>
  <cp:lastModifiedBy>Olivia Imner</cp:lastModifiedBy>
  <cp:revision>36</cp:revision>
  <dcterms:created xsi:type="dcterms:W3CDTF">2019-03-20T16:01:00Z</dcterms:created>
  <dcterms:modified xsi:type="dcterms:W3CDTF">2019-05-28T06:13:00Z</dcterms:modified>
</cp:coreProperties>
</file>