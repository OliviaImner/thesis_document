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E8791" w14:textId="77777777" w:rsidR="007E610D" w:rsidRPr="007D6A7B" w:rsidRDefault="00E07CBB">
      <w:pPr>
        <w:rPr>
          <w:rFonts w:ascii="Verdana" w:hAnsi="Verdana"/>
          <w:sz w:val="28"/>
          <w:szCs w:val="28"/>
        </w:rPr>
      </w:pPr>
      <w:r w:rsidRPr="007D6A7B">
        <w:rPr>
          <w:rFonts w:ascii="Verdana" w:hAnsi="Verdana"/>
          <w:sz w:val="28"/>
          <w:szCs w:val="28"/>
        </w:rPr>
        <w:t>Respons</w:t>
      </w:r>
    </w:p>
    <w:p w14:paraId="1693A669" w14:textId="77777777" w:rsidR="00E07CBB" w:rsidRPr="008D71DD" w:rsidRDefault="00E07CBB">
      <w:pPr>
        <w:rPr>
          <w:rFonts w:ascii="Verdana" w:hAnsi="Verdana"/>
          <w:sz w:val="22"/>
          <w:szCs w:val="22"/>
        </w:rPr>
      </w:pPr>
    </w:p>
    <w:p w14:paraId="3963D0BA" w14:textId="77777777" w:rsidR="00DE16D9" w:rsidRPr="008D71DD" w:rsidRDefault="00DE16D9"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Kommentar:</w:t>
      </w:r>
    </w:p>
    <w:p w14:paraId="454B4D75" w14:textId="77777777" w:rsidR="00DE16D9" w:rsidRPr="008D71DD" w:rsidRDefault="00E07CBB"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En rubriknivå du borde ta med är ”metodval” och ”metodtillämpning”</w:t>
      </w:r>
    </w:p>
    <w:p w14:paraId="74E74BD4" w14:textId="77777777" w:rsidR="00DE16D9" w:rsidRPr="008D71DD" w:rsidRDefault="00DE16D9" w:rsidP="00E07CBB">
      <w:pPr>
        <w:rPr>
          <w:rFonts w:ascii="Verdana" w:eastAsia="Times New Roman" w:hAnsi="Verdana" w:cs="Times New Roman"/>
          <w:color w:val="000000"/>
          <w:sz w:val="22"/>
          <w:szCs w:val="22"/>
        </w:rPr>
      </w:pPr>
    </w:p>
    <w:p w14:paraId="68550B69" w14:textId="44DB1F28" w:rsidR="00AD3E01" w:rsidRDefault="0009340F" w:rsidP="00AD3E01">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Respons: </w:t>
      </w:r>
      <w:r w:rsidR="00887C1A">
        <w:rPr>
          <w:rFonts w:ascii="Verdana" w:eastAsia="Times New Roman" w:hAnsi="Verdana" w:cs="Times New Roman"/>
          <w:color w:val="000000"/>
          <w:sz w:val="22"/>
          <w:szCs w:val="22"/>
        </w:rPr>
        <w:t xml:space="preserve">Har tänkt igenom det här och </w:t>
      </w:r>
      <w:r w:rsidR="007D6A7B">
        <w:rPr>
          <w:rFonts w:ascii="Verdana" w:eastAsia="Times New Roman" w:hAnsi="Verdana" w:cs="Times New Roman"/>
          <w:color w:val="000000"/>
          <w:sz w:val="22"/>
          <w:szCs w:val="22"/>
        </w:rPr>
        <w:t xml:space="preserve">jag </w:t>
      </w:r>
      <w:r w:rsidR="00887C1A">
        <w:rPr>
          <w:rFonts w:ascii="Verdana" w:eastAsia="Times New Roman" w:hAnsi="Verdana" w:cs="Times New Roman"/>
          <w:color w:val="000000"/>
          <w:sz w:val="22"/>
          <w:szCs w:val="22"/>
        </w:rPr>
        <w:t xml:space="preserve">tycker fortfarande att </w:t>
      </w:r>
      <w:r>
        <w:rPr>
          <w:rFonts w:ascii="Verdana" w:eastAsia="Times New Roman" w:hAnsi="Verdana" w:cs="Times New Roman"/>
          <w:color w:val="000000"/>
          <w:sz w:val="22"/>
          <w:szCs w:val="22"/>
        </w:rPr>
        <w:t xml:space="preserve">metodtexten är strukturerad bra och dessa rubriker kommer inte tillföra något till texten. </w:t>
      </w:r>
      <w:r w:rsidR="00887C1A">
        <w:rPr>
          <w:rFonts w:ascii="Verdana" w:eastAsia="Times New Roman" w:hAnsi="Verdana" w:cs="Times New Roman"/>
          <w:color w:val="000000"/>
          <w:sz w:val="22"/>
          <w:szCs w:val="22"/>
        </w:rPr>
        <w:t>Uppsatsen är indelad i tydligt och väl sammanhållna avsnitt</w:t>
      </w:r>
      <w:r w:rsidR="006623D3">
        <w:rPr>
          <w:rFonts w:ascii="Verdana" w:eastAsia="Times New Roman" w:hAnsi="Verdana" w:cs="Times New Roman"/>
          <w:color w:val="000000"/>
          <w:sz w:val="22"/>
          <w:szCs w:val="22"/>
        </w:rPr>
        <w:t>.</w:t>
      </w:r>
    </w:p>
    <w:p w14:paraId="21A39DAD" w14:textId="77777777" w:rsidR="00AD3E01" w:rsidRDefault="00AD3E01" w:rsidP="00AD3E01">
      <w:pPr>
        <w:rPr>
          <w:rFonts w:ascii="Verdana" w:eastAsia="Times New Roman" w:hAnsi="Verdana" w:cs="Times New Roman"/>
          <w:color w:val="000000"/>
          <w:sz w:val="22"/>
          <w:szCs w:val="22"/>
        </w:rPr>
      </w:pPr>
    </w:p>
    <w:p w14:paraId="1CE4CA38" w14:textId="77777777" w:rsidR="00AD3E01" w:rsidRDefault="00AD3E01" w:rsidP="00AD3E01">
      <w:pPr>
        <w:rPr>
          <w:rFonts w:ascii="Verdana" w:eastAsia="Times New Roman" w:hAnsi="Verdana" w:cs="Times New Roman"/>
          <w:color w:val="000000"/>
          <w:sz w:val="22"/>
          <w:szCs w:val="22"/>
        </w:rPr>
      </w:pPr>
    </w:p>
    <w:p w14:paraId="102E8E0E" w14:textId="77777777" w:rsidR="00AD3E01" w:rsidRPr="008D71DD" w:rsidRDefault="00AD3E01" w:rsidP="00AD3E01">
      <w:pPr>
        <w:rPr>
          <w:rFonts w:ascii="Verdana" w:eastAsia="Times New Roman" w:hAnsi="Verdana" w:cs="Times New Roman"/>
          <w:color w:val="000000"/>
          <w:sz w:val="22"/>
          <w:szCs w:val="22"/>
        </w:rPr>
      </w:pPr>
    </w:p>
    <w:p w14:paraId="650C5C0A" w14:textId="77777777" w:rsidR="00DE16D9" w:rsidRPr="008D71DD" w:rsidRDefault="00DE16D9" w:rsidP="00E07CBB">
      <w:pPr>
        <w:spacing w:after="240"/>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Kommentar: Varför bara en intervjuperson?</w:t>
      </w:r>
    </w:p>
    <w:p w14:paraId="2633EB3D" w14:textId="77777777" w:rsidR="008D71DD" w:rsidRDefault="00DE16D9" w:rsidP="00E07CBB">
      <w:pPr>
        <w:spacing w:after="240"/>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 xml:space="preserve">Respons: </w:t>
      </w:r>
      <w:r w:rsidR="008D71DD" w:rsidRPr="008D71DD">
        <w:rPr>
          <w:rFonts w:ascii="Verdana" w:eastAsia="Times New Roman" w:hAnsi="Verdana" w:cs="Times New Roman"/>
          <w:color w:val="000000"/>
          <w:sz w:val="22"/>
          <w:szCs w:val="22"/>
        </w:rPr>
        <w:t>I metod beskrivs det hur intervjun genomfördes ”</w:t>
      </w:r>
      <w:r w:rsidR="008D71DD" w:rsidRPr="008D71DD">
        <w:rPr>
          <w:rFonts w:ascii="Verdana" w:hAnsi="Verdana"/>
          <w:sz w:val="22"/>
          <w:szCs w:val="22"/>
        </w:rPr>
        <w:t xml:space="preserve"> Intervjun skedde på Grades kontor i Stockholm i en ostörd lokal utan störningsmöjligheter med Grade pedagogiska ansvarige (respondenten).</w:t>
      </w:r>
      <w:r w:rsidR="008D71DD" w:rsidRPr="008D71DD">
        <w:rPr>
          <w:rFonts w:ascii="Verdana" w:eastAsia="Times New Roman" w:hAnsi="Verdana" w:cs="Times New Roman"/>
          <w:color w:val="000000"/>
          <w:sz w:val="22"/>
          <w:szCs w:val="22"/>
        </w:rPr>
        <w:t>”</w:t>
      </w:r>
      <w:r w:rsidR="00EA6412">
        <w:rPr>
          <w:rFonts w:ascii="Verdana" w:eastAsia="Times New Roman" w:hAnsi="Verdana" w:cs="Times New Roman"/>
          <w:color w:val="000000"/>
          <w:sz w:val="22"/>
          <w:szCs w:val="22"/>
        </w:rPr>
        <w:t xml:space="preserve"> </w:t>
      </w:r>
    </w:p>
    <w:p w14:paraId="30D44373" w14:textId="77777777" w:rsidR="002257D9" w:rsidRDefault="009F79A7" w:rsidP="00E07CBB">
      <w:pPr>
        <w:spacing w:after="240"/>
        <w:rPr>
          <w:rFonts w:ascii="Verdana" w:eastAsia="Times New Roman" w:hAnsi="Verdana" w:cs="Times New Roman"/>
          <w:color w:val="000000"/>
          <w:sz w:val="22"/>
          <w:szCs w:val="22"/>
        </w:rPr>
      </w:pPr>
      <w:r>
        <w:rPr>
          <w:rFonts w:ascii="Verdana" w:eastAsia="Times New Roman" w:hAnsi="Verdana" w:cs="Times New Roman"/>
          <w:color w:val="000000"/>
          <w:sz w:val="22"/>
          <w:szCs w:val="22"/>
        </w:rPr>
        <w:t>Det är bara en person som möjligen kunde ha intervjuats.</w:t>
      </w:r>
    </w:p>
    <w:p w14:paraId="5A2C66C5" w14:textId="77777777" w:rsidR="00DE16D9" w:rsidRPr="008D71DD" w:rsidRDefault="00E07CBB" w:rsidP="00E07CBB">
      <w:pPr>
        <w:spacing w:after="240"/>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r w:rsidRPr="008D71DD">
        <w:rPr>
          <w:rFonts w:ascii="Verdana" w:eastAsia="Times New Roman" w:hAnsi="Verdana" w:cs="Times New Roman"/>
          <w:color w:val="000000"/>
          <w:sz w:val="22"/>
          <w:szCs w:val="22"/>
        </w:rPr>
        <w:br/>
      </w:r>
      <w:r w:rsidR="00DE16D9" w:rsidRPr="008D71DD">
        <w:rPr>
          <w:rFonts w:ascii="Verdana" w:eastAsia="Times New Roman" w:hAnsi="Verdana" w:cs="Times New Roman"/>
          <w:color w:val="000000"/>
          <w:sz w:val="22"/>
          <w:szCs w:val="22"/>
        </w:rPr>
        <w:t xml:space="preserve">Kommentar: </w:t>
      </w:r>
      <w:commentRangeStart w:id="0"/>
      <w:r w:rsidRPr="008D71DD">
        <w:rPr>
          <w:rFonts w:ascii="Verdana" w:eastAsia="Times New Roman" w:hAnsi="Verdana" w:cs="Times New Roman"/>
          <w:color w:val="000000"/>
          <w:sz w:val="22"/>
          <w:szCs w:val="22"/>
        </w:rPr>
        <w:t>Kanske också h</w:t>
      </w:r>
      <w:r w:rsidR="00DE16D9" w:rsidRPr="008D71DD">
        <w:rPr>
          <w:rFonts w:ascii="Verdana" w:eastAsia="Times New Roman" w:hAnsi="Verdana" w:cs="Times New Roman"/>
          <w:color w:val="000000"/>
          <w:sz w:val="22"/>
          <w:szCs w:val="22"/>
        </w:rPr>
        <w:t xml:space="preserve">a ett perspektiv från studenter. </w:t>
      </w:r>
      <w:r w:rsidRPr="008D71DD">
        <w:rPr>
          <w:rFonts w:ascii="Verdana" w:eastAsia="Times New Roman" w:hAnsi="Verdana" w:cs="Times New Roman"/>
          <w:color w:val="000000"/>
          <w:sz w:val="22"/>
          <w:szCs w:val="22"/>
        </w:rPr>
        <w:t>D</w:t>
      </w:r>
      <w:r w:rsidR="00DE16D9" w:rsidRPr="008D71DD">
        <w:rPr>
          <w:rFonts w:ascii="Verdana" w:eastAsia="Times New Roman" w:hAnsi="Verdana" w:cs="Times New Roman"/>
          <w:color w:val="000000"/>
          <w:sz w:val="22"/>
          <w:szCs w:val="22"/>
        </w:rPr>
        <w:t>et är bara en person som använts</w:t>
      </w:r>
      <w:commentRangeEnd w:id="0"/>
      <w:r w:rsidR="00B81998">
        <w:rPr>
          <w:rStyle w:val="CommentReference"/>
          <w:rFonts w:ascii="Times New Roman" w:hAnsi="Times New Roman"/>
        </w:rPr>
        <w:commentReference w:id="0"/>
      </w:r>
    </w:p>
    <w:p w14:paraId="746F8528" w14:textId="26D983C3" w:rsidR="00DE16D9" w:rsidRDefault="00DE16D9" w:rsidP="00E07CBB">
      <w:pPr>
        <w:spacing w:after="240"/>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 xml:space="preserve">Respons: </w:t>
      </w:r>
      <w:r w:rsidR="00EB2A08">
        <w:rPr>
          <w:rFonts w:ascii="Verdana" w:eastAsia="Times New Roman" w:hAnsi="Verdana" w:cs="Times New Roman"/>
          <w:color w:val="000000"/>
          <w:sz w:val="22"/>
          <w:szCs w:val="22"/>
        </w:rPr>
        <w:t>Det</w:t>
      </w:r>
      <w:r w:rsidR="00EB2A08" w:rsidRPr="00EB2A08">
        <w:rPr>
          <w:rFonts w:ascii="Verdana" w:eastAsia="Times New Roman" w:hAnsi="Verdana" w:cs="Times New Roman"/>
          <w:color w:val="000000"/>
          <w:sz w:val="22"/>
          <w:szCs w:val="22"/>
        </w:rPr>
        <w:t xml:space="preserve"> finns</w:t>
      </w:r>
      <w:r w:rsidR="00EB2A08">
        <w:rPr>
          <w:rFonts w:ascii="Verdana" w:eastAsia="Times New Roman" w:hAnsi="Verdana" w:cs="Times New Roman"/>
          <w:color w:val="000000"/>
          <w:sz w:val="22"/>
          <w:szCs w:val="22"/>
        </w:rPr>
        <w:t xml:space="preserve"> inte</w:t>
      </w:r>
      <w:r w:rsidR="00EB2A08" w:rsidRPr="00EB2A08">
        <w:rPr>
          <w:rFonts w:ascii="Verdana" w:eastAsia="Times New Roman" w:hAnsi="Verdana" w:cs="Times New Roman"/>
          <w:color w:val="000000"/>
          <w:sz w:val="22"/>
          <w:szCs w:val="22"/>
        </w:rPr>
        <w:t xml:space="preserve"> möjlighet att inkludera ytterligare personer i studien</w:t>
      </w:r>
      <w:ins w:id="1" w:author="Microsoft Office User" w:date="2019-02-25T15:20:00Z">
        <w:r w:rsidR="00523684">
          <w:rPr>
            <w:rFonts w:ascii="Verdana" w:eastAsia="Times New Roman" w:hAnsi="Verdana" w:cs="Times New Roman"/>
            <w:color w:val="000000"/>
            <w:sz w:val="22"/>
            <w:szCs w:val="22"/>
          </w:rPr>
          <w:t xml:space="preserve"> i nuläget.</w:t>
        </w:r>
      </w:ins>
      <w:r w:rsidR="00EB2A08" w:rsidRPr="00EB2A08">
        <w:rPr>
          <w:rFonts w:ascii="Verdana" w:eastAsia="Times New Roman" w:hAnsi="Verdana" w:cs="Times New Roman"/>
          <w:color w:val="000000"/>
          <w:sz w:val="22"/>
          <w:szCs w:val="22"/>
        </w:rPr>
        <w:t xml:space="preserve"> </w:t>
      </w:r>
      <w:del w:id="2" w:author="Microsoft Office User" w:date="2019-02-25T15:20:00Z">
        <w:r w:rsidR="00EB2A08" w:rsidRPr="00EB2A08" w:rsidDel="00523684">
          <w:rPr>
            <w:rFonts w:ascii="Verdana" w:eastAsia="Times New Roman" w:hAnsi="Verdana" w:cs="Times New Roman"/>
            <w:color w:val="000000"/>
            <w:sz w:val="22"/>
            <w:szCs w:val="22"/>
          </w:rPr>
          <w:delText>och att det faktum att</w:delText>
        </w:r>
      </w:del>
      <w:ins w:id="3" w:author="Microsoft Office User" w:date="2019-02-25T15:20:00Z">
        <w:r w:rsidR="00523684">
          <w:rPr>
            <w:rFonts w:ascii="Verdana" w:eastAsia="Times New Roman" w:hAnsi="Verdana" w:cs="Times New Roman"/>
            <w:color w:val="000000"/>
            <w:sz w:val="22"/>
            <w:szCs w:val="22"/>
          </w:rPr>
          <w:t>Att</w:t>
        </w:r>
      </w:ins>
      <w:r w:rsidR="00EB2A08" w:rsidRPr="00EB2A08">
        <w:rPr>
          <w:rFonts w:ascii="Verdana" w:eastAsia="Times New Roman" w:hAnsi="Verdana" w:cs="Times New Roman"/>
          <w:color w:val="000000"/>
          <w:sz w:val="22"/>
          <w:szCs w:val="22"/>
        </w:rPr>
        <w:t xml:space="preserve"> endast en person används för intervjun och utvärdering diskuteras redan som en begränsning i diskussionen.</w:t>
      </w:r>
      <w:r w:rsidR="00EB2A08" w:rsidRPr="008D71DD" w:rsidDel="00EB2A08">
        <w:rPr>
          <w:rFonts w:ascii="Verdana" w:eastAsia="Times New Roman" w:hAnsi="Verdana" w:cs="Times New Roman"/>
          <w:color w:val="000000"/>
          <w:sz w:val="22"/>
          <w:szCs w:val="22"/>
        </w:rPr>
        <w:t xml:space="preserve"> </w:t>
      </w:r>
    </w:p>
    <w:p w14:paraId="75543774" w14:textId="77777777" w:rsidR="002257D9" w:rsidRPr="008D71DD" w:rsidRDefault="002257D9" w:rsidP="00E07CBB">
      <w:pPr>
        <w:spacing w:after="240"/>
        <w:rPr>
          <w:rFonts w:ascii="Verdana" w:eastAsia="Times New Roman" w:hAnsi="Verdana" w:cs="Times New Roman"/>
          <w:color w:val="000000"/>
          <w:sz w:val="22"/>
          <w:szCs w:val="22"/>
        </w:rPr>
      </w:pPr>
    </w:p>
    <w:p w14:paraId="3AE05AF2" w14:textId="77777777" w:rsidR="00DE16D9" w:rsidRPr="008D71DD" w:rsidRDefault="00DE16D9" w:rsidP="007D6A7B">
      <w:pPr>
        <w:spacing w:after="240"/>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 xml:space="preserve">Kommentar </w:t>
      </w:r>
      <w:r w:rsidR="00E07CBB" w:rsidRPr="008D71DD">
        <w:rPr>
          <w:rFonts w:ascii="Verdana" w:eastAsia="Times New Roman" w:hAnsi="Verdana" w:cs="Times New Roman"/>
          <w:color w:val="000000"/>
          <w:sz w:val="22"/>
          <w:szCs w:val="22"/>
        </w:rPr>
        <w:t>Kvantitativ studie – mycket data ja men in</w:t>
      </w:r>
      <w:r w:rsidRPr="008D71DD">
        <w:rPr>
          <w:rFonts w:ascii="Verdana" w:eastAsia="Times New Roman" w:hAnsi="Verdana" w:cs="Times New Roman"/>
          <w:color w:val="000000"/>
          <w:sz w:val="22"/>
          <w:szCs w:val="22"/>
        </w:rPr>
        <w:t xml:space="preserve">te nödvändigtvis många personer </w:t>
      </w:r>
      <w:r w:rsidR="00E07CBB" w:rsidRPr="008D71DD">
        <w:rPr>
          <w:rFonts w:ascii="Verdana" w:eastAsia="Times New Roman" w:hAnsi="Verdana" w:cs="Times New Roman"/>
          <w:color w:val="000000"/>
          <w:sz w:val="22"/>
          <w:szCs w:val="22"/>
        </w:rPr>
        <w:t>Varför kvantitativ och inte kvalitativ?</w:t>
      </w:r>
    </w:p>
    <w:p w14:paraId="4C0DCEDB" w14:textId="77777777" w:rsidR="00AD3E01" w:rsidRDefault="00DE16D9" w:rsidP="001E0AF7">
      <w:pPr>
        <w:rPr>
          <w:rFonts w:ascii="Verdana" w:hAnsi="Verdana" w:cs="Times New Roman"/>
          <w:sz w:val="22"/>
          <w:szCs w:val="22"/>
        </w:rPr>
      </w:pPr>
      <w:r w:rsidRPr="001E0AF7">
        <w:rPr>
          <w:rFonts w:ascii="Verdana" w:eastAsia="Times New Roman" w:hAnsi="Verdana" w:cs="Times New Roman"/>
          <w:color w:val="000000"/>
          <w:sz w:val="22"/>
          <w:szCs w:val="22"/>
        </w:rPr>
        <w:t>Respons:</w:t>
      </w:r>
      <w:r w:rsidR="00EA6412" w:rsidRPr="001E0AF7">
        <w:rPr>
          <w:rFonts w:ascii="Verdana" w:eastAsia="Times New Roman" w:hAnsi="Verdana" w:cs="Times New Roman"/>
          <w:color w:val="000000"/>
          <w:sz w:val="22"/>
          <w:szCs w:val="22"/>
        </w:rPr>
        <w:t xml:space="preserve"> En förklaring görs i metod ”</w:t>
      </w:r>
      <w:del w:id="4" w:author="Microsoft Office User" w:date="2019-02-25T15:21:00Z">
        <w:r w:rsidR="00EA6412" w:rsidRPr="001E0AF7" w:rsidDel="00523684">
          <w:rPr>
            <w:rFonts w:ascii="Verdana" w:hAnsi="Verdana" w:cs="Times New Roman"/>
            <w:sz w:val="22"/>
            <w:szCs w:val="22"/>
          </w:rPr>
          <w:delText xml:space="preserve"> </w:delText>
        </w:r>
      </w:del>
      <w:r w:rsidR="00EA6412" w:rsidRPr="001E0AF7">
        <w:rPr>
          <w:rFonts w:ascii="Verdana" w:hAnsi="Verdana" w:cs="Times New Roman"/>
          <w:sz w:val="22"/>
          <w:szCs w:val="22"/>
        </w:rPr>
        <w:t xml:space="preserve">Ett kvantitativt upplägg valdes huvudsakligen med tanke på framtida studier </w:t>
      </w:r>
      <w:r w:rsidR="00EA6412" w:rsidRPr="001E0AF7">
        <w:rPr>
          <w:rFonts w:ascii="Verdana" w:hAnsi="Verdana"/>
          <w:sz w:val="22"/>
          <w:szCs w:val="22"/>
        </w:rPr>
        <w:t>och att överskådligt kunna jämföra och värdera olika pedagogiska perspektiv</w:t>
      </w:r>
      <w:r w:rsidR="00EA6412" w:rsidRPr="001E0AF7">
        <w:rPr>
          <w:rFonts w:ascii="Verdana" w:hAnsi="Verdana" w:cs="Times New Roman"/>
          <w:sz w:val="22"/>
          <w:szCs w:val="22"/>
        </w:rPr>
        <w:t>. Kvantitativ data stödjer statistisk analys, underlättar analys av större urvalsgrupper, och ger ett specifikt mått på de undersökta variablerna”</w:t>
      </w:r>
    </w:p>
    <w:p w14:paraId="48C57256" w14:textId="77777777" w:rsidR="00AD3E01" w:rsidRDefault="00AD3E01" w:rsidP="001E0AF7">
      <w:pPr>
        <w:rPr>
          <w:rFonts w:ascii="Verdana" w:hAnsi="Verdana" w:cs="Times New Roman"/>
          <w:sz w:val="22"/>
          <w:szCs w:val="22"/>
        </w:rPr>
      </w:pPr>
    </w:p>
    <w:p w14:paraId="59C031B8" w14:textId="77777777" w:rsidR="00DE16D9" w:rsidRPr="008D71DD" w:rsidRDefault="00E07CBB" w:rsidP="001E0AF7">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r w:rsidRPr="008D71DD">
        <w:rPr>
          <w:rFonts w:ascii="Verdana" w:eastAsia="Times New Roman" w:hAnsi="Verdana" w:cs="Times New Roman"/>
          <w:color w:val="000000"/>
          <w:sz w:val="22"/>
          <w:szCs w:val="22"/>
        </w:rPr>
        <w:br/>
      </w:r>
      <w:r w:rsidR="00DE16D9" w:rsidRPr="008D71DD">
        <w:rPr>
          <w:rFonts w:ascii="Verdana" w:eastAsia="Times New Roman" w:hAnsi="Verdana" w:cs="Times New Roman"/>
          <w:color w:val="000000"/>
          <w:sz w:val="22"/>
          <w:szCs w:val="22"/>
        </w:rPr>
        <w:t xml:space="preserve">Kommentar: </w:t>
      </w:r>
      <w:r w:rsidRPr="008D71DD">
        <w:rPr>
          <w:rFonts w:ascii="Verdana" w:eastAsia="Times New Roman" w:hAnsi="Verdana" w:cs="Times New Roman"/>
          <w:color w:val="000000"/>
          <w:sz w:val="22"/>
          <w:szCs w:val="22"/>
        </w:rPr>
        <w:t xml:space="preserve">Finns det ngt i bakgrunden hos </w:t>
      </w:r>
      <w:r w:rsidR="00835320">
        <w:rPr>
          <w:rFonts w:ascii="Verdana" w:eastAsia="Times New Roman" w:hAnsi="Verdana" w:cs="Times New Roman"/>
          <w:color w:val="000000"/>
          <w:sz w:val="22"/>
          <w:szCs w:val="22"/>
        </w:rPr>
        <w:t>G</w:t>
      </w:r>
      <w:r w:rsidRPr="008D71DD">
        <w:rPr>
          <w:rFonts w:ascii="Verdana" w:eastAsia="Times New Roman" w:hAnsi="Verdana" w:cs="Times New Roman"/>
          <w:color w:val="000000"/>
          <w:sz w:val="22"/>
          <w:szCs w:val="22"/>
        </w:rPr>
        <w:t>rade som motiverar att de ska ha en pedagogisk modell</w:t>
      </w:r>
      <w:r w:rsidRPr="008D71DD">
        <w:rPr>
          <w:rFonts w:ascii="Verdana" w:eastAsia="Times New Roman" w:hAnsi="Verdana" w:cs="Times New Roman"/>
          <w:color w:val="000000"/>
          <w:sz w:val="22"/>
          <w:szCs w:val="22"/>
        </w:rPr>
        <w:br/>
      </w:r>
      <w:r w:rsidRPr="008D71DD">
        <w:rPr>
          <w:rFonts w:ascii="Verdana" w:eastAsia="Times New Roman" w:hAnsi="Verdana" w:cs="Times New Roman"/>
          <w:color w:val="000000"/>
          <w:sz w:val="22"/>
          <w:szCs w:val="22"/>
        </w:rPr>
        <w:br/>
      </w:r>
      <w:r w:rsidR="00E334E5" w:rsidRPr="008D71DD">
        <w:rPr>
          <w:rFonts w:ascii="Verdana" w:eastAsia="Times New Roman" w:hAnsi="Verdana" w:cs="Times New Roman"/>
          <w:color w:val="000000"/>
          <w:sz w:val="22"/>
          <w:szCs w:val="22"/>
        </w:rPr>
        <w:t>Respons:</w:t>
      </w:r>
    </w:p>
    <w:p w14:paraId="3D404FF0" w14:textId="77777777" w:rsidR="00E334E5" w:rsidRDefault="001E0AF7" w:rsidP="00E07CBB">
      <w:pPr>
        <w:rPr>
          <w:rFonts w:ascii="Verdana" w:eastAsia="Times New Roman" w:hAnsi="Verdana" w:cs="Times New Roman"/>
          <w:color w:val="000000"/>
          <w:sz w:val="22"/>
          <w:szCs w:val="22"/>
        </w:rPr>
      </w:pPr>
      <w:commentRangeStart w:id="5"/>
      <w:r>
        <w:rPr>
          <w:rFonts w:ascii="Verdana" w:eastAsia="Times New Roman" w:hAnsi="Verdana" w:cs="Times New Roman"/>
          <w:color w:val="000000"/>
          <w:sz w:val="22"/>
          <w:szCs w:val="22"/>
        </w:rPr>
        <w:t xml:space="preserve">Ja, i bakgrund skrivs det om att en pedagogisk modell skulle ge upphov till förbättring av deras e-kurser. </w:t>
      </w:r>
      <w:commentRangeEnd w:id="5"/>
      <w:r w:rsidR="00B81998">
        <w:rPr>
          <w:rStyle w:val="CommentReference"/>
          <w:rFonts w:ascii="Times New Roman" w:hAnsi="Times New Roman"/>
        </w:rPr>
        <w:commentReference w:id="5"/>
      </w:r>
    </w:p>
    <w:p w14:paraId="674779D6" w14:textId="77777777" w:rsidR="001E0AF7" w:rsidRDefault="001E0AF7" w:rsidP="00E07CBB">
      <w:pPr>
        <w:rPr>
          <w:rFonts w:ascii="Verdana" w:eastAsia="Times New Roman" w:hAnsi="Verdana" w:cs="Times New Roman"/>
          <w:color w:val="000000"/>
          <w:sz w:val="22"/>
          <w:szCs w:val="22"/>
        </w:rPr>
      </w:pPr>
    </w:p>
    <w:p w14:paraId="3C19E3CE" w14:textId="77777777" w:rsidR="001E0AF7" w:rsidRDefault="001E0AF7" w:rsidP="00E07CBB">
      <w:pPr>
        <w:rPr>
          <w:rFonts w:ascii="Verdana" w:eastAsia="Times New Roman" w:hAnsi="Verdana" w:cs="Times New Roman"/>
          <w:color w:val="000000"/>
          <w:sz w:val="22"/>
          <w:szCs w:val="22"/>
        </w:rPr>
      </w:pPr>
    </w:p>
    <w:p w14:paraId="4845203D" w14:textId="77777777" w:rsidR="00AD3E01" w:rsidRPr="008D71DD" w:rsidRDefault="00AD3E01" w:rsidP="00E07CBB">
      <w:pPr>
        <w:rPr>
          <w:rFonts w:ascii="Verdana" w:eastAsia="Times New Roman" w:hAnsi="Verdana" w:cs="Times New Roman"/>
          <w:color w:val="000000"/>
          <w:sz w:val="22"/>
          <w:szCs w:val="22"/>
        </w:rPr>
      </w:pPr>
    </w:p>
    <w:p w14:paraId="1EF2AC2A" w14:textId="77777777" w:rsidR="00E334E5" w:rsidRPr="008D71DD" w:rsidRDefault="00DE16D9"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 xml:space="preserve">Kommentar: </w:t>
      </w:r>
      <w:r w:rsidR="00E07CBB" w:rsidRPr="008D71DD">
        <w:rPr>
          <w:rFonts w:ascii="Verdana" w:eastAsia="Times New Roman" w:hAnsi="Verdana" w:cs="Times New Roman"/>
          <w:color w:val="000000"/>
          <w:sz w:val="22"/>
          <w:szCs w:val="22"/>
        </w:rPr>
        <w:t>Relaterad forskning – litet av exakt såna studier…, men andra typer av studier</w:t>
      </w:r>
    </w:p>
    <w:p w14:paraId="5EC37F3A" w14:textId="77777777" w:rsidR="00E334E5" w:rsidRPr="008D71DD" w:rsidRDefault="00E334E5" w:rsidP="00E07CBB">
      <w:pPr>
        <w:rPr>
          <w:rFonts w:ascii="Verdana" w:eastAsia="Times New Roman" w:hAnsi="Verdana" w:cs="Times New Roman"/>
          <w:color w:val="000000"/>
          <w:sz w:val="22"/>
          <w:szCs w:val="22"/>
        </w:rPr>
      </w:pPr>
    </w:p>
    <w:p w14:paraId="0CF4C836" w14:textId="77777777" w:rsidR="00835320" w:rsidRDefault="00E334E5" w:rsidP="00E07CBB">
      <w:pPr>
        <w:rPr>
          <w:ins w:id="6" w:author="Olivia Imner" w:date="2019-02-20T14:22:00Z"/>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Respons:</w:t>
      </w:r>
      <w:r w:rsidR="00023706">
        <w:rPr>
          <w:rFonts w:ascii="Verdana" w:eastAsia="Times New Roman" w:hAnsi="Verdana" w:cs="Times New Roman"/>
          <w:color w:val="000000"/>
          <w:sz w:val="22"/>
          <w:szCs w:val="22"/>
        </w:rPr>
        <w:t xml:space="preserve"> </w:t>
      </w:r>
      <w:commentRangeStart w:id="7"/>
      <w:r w:rsidR="00023706">
        <w:rPr>
          <w:rFonts w:ascii="Verdana" w:eastAsia="Times New Roman" w:hAnsi="Verdana" w:cs="Times New Roman"/>
          <w:color w:val="000000"/>
          <w:sz w:val="22"/>
          <w:szCs w:val="22"/>
        </w:rPr>
        <w:t>L</w:t>
      </w:r>
      <w:r w:rsidR="00023706" w:rsidRPr="00023706">
        <w:rPr>
          <w:rFonts w:ascii="Verdana" w:eastAsia="Times New Roman" w:hAnsi="Verdana" w:cs="Times New Roman"/>
          <w:color w:val="000000"/>
          <w:sz w:val="22"/>
          <w:szCs w:val="22"/>
        </w:rPr>
        <w:t xml:space="preserve">iknande forskning är begränsad, särskilt på grund av studiens karaktär. Även om </w:t>
      </w:r>
      <w:r w:rsidR="00023706">
        <w:rPr>
          <w:rFonts w:ascii="Verdana" w:eastAsia="Times New Roman" w:hAnsi="Verdana" w:cs="Times New Roman"/>
          <w:color w:val="000000"/>
          <w:sz w:val="22"/>
          <w:szCs w:val="22"/>
        </w:rPr>
        <w:t>jag har relaterat metoden/strategierna som används i denna studie</w:t>
      </w:r>
      <w:r w:rsidR="00023706" w:rsidRPr="00023706">
        <w:rPr>
          <w:rFonts w:ascii="Verdana" w:eastAsia="Times New Roman" w:hAnsi="Verdana" w:cs="Times New Roman"/>
          <w:color w:val="000000"/>
          <w:sz w:val="22"/>
          <w:szCs w:val="22"/>
        </w:rPr>
        <w:t xml:space="preserve"> till andra studier, så diskuteras detta redan.</w:t>
      </w:r>
      <w:r w:rsidR="00023706">
        <w:rPr>
          <w:rFonts w:ascii="Verdana" w:eastAsia="Times New Roman" w:hAnsi="Verdana" w:cs="Times New Roman"/>
          <w:color w:val="000000"/>
          <w:sz w:val="22"/>
          <w:szCs w:val="22"/>
        </w:rPr>
        <w:t xml:space="preserve"> </w:t>
      </w:r>
      <w:r w:rsidR="001E0AF7">
        <w:rPr>
          <w:rFonts w:ascii="Verdana" w:eastAsia="Times New Roman" w:hAnsi="Verdana" w:cs="Times New Roman"/>
          <w:color w:val="000000"/>
          <w:sz w:val="22"/>
          <w:szCs w:val="22"/>
        </w:rPr>
        <w:t xml:space="preserve"> </w:t>
      </w:r>
      <w:commentRangeEnd w:id="7"/>
      <w:r w:rsidR="00523684">
        <w:rPr>
          <w:rStyle w:val="CommentReference"/>
          <w:rFonts w:ascii="Times New Roman" w:hAnsi="Times New Roman"/>
        </w:rPr>
        <w:commentReference w:id="7"/>
      </w:r>
    </w:p>
    <w:p w14:paraId="25B187ED" w14:textId="77777777" w:rsidR="002257D9" w:rsidRDefault="00E07CBB" w:rsidP="00E07CBB">
      <w:pPr>
        <w:rPr>
          <w:ins w:id="8" w:author="Olivia Imner" w:date="2019-02-21T14:55:00Z"/>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p>
    <w:p w14:paraId="26B84D71" w14:textId="77777777" w:rsidR="002257D9" w:rsidRDefault="002257D9" w:rsidP="00E07CBB">
      <w:pPr>
        <w:rPr>
          <w:ins w:id="9" w:author="Olivia Imner" w:date="2019-02-21T14:55:00Z"/>
          <w:rFonts w:ascii="Verdana" w:eastAsia="Times New Roman" w:hAnsi="Verdana" w:cs="Times New Roman"/>
          <w:color w:val="000000"/>
          <w:sz w:val="22"/>
          <w:szCs w:val="22"/>
        </w:rPr>
      </w:pPr>
    </w:p>
    <w:p w14:paraId="077FA053" w14:textId="77777777" w:rsidR="00E334E5" w:rsidRPr="008D71DD" w:rsidRDefault="001E0AF7"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Kommentar</w:t>
      </w:r>
      <w:r w:rsidR="00DE16D9" w:rsidRPr="008D71DD">
        <w:rPr>
          <w:rFonts w:ascii="Verdana" w:eastAsia="Times New Roman" w:hAnsi="Verdana" w:cs="Times New Roman"/>
          <w:color w:val="000000"/>
          <w:sz w:val="22"/>
          <w:szCs w:val="22"/>
        </w:rPr>
        <w:t>:</w:t>
      </w:r>
      <w:r w:rsidR="003C4B8E">
        <w:rPr>
          <w:rFonts w:ascii="Verdana" w:eastAsia="Times New Roman" w:hAnsi="Verdana" w:cs="Times New Roman"/>
          <w:color w:val="000000"/>
          <w:sz w:val="22"/>
          <w:szCs w:val="22"/>
        </w:rPr>
        <w:t xml:space="preserve"> </w:t>
      </w:r>
      <w:r w:rsidR="00E07CBB" w:rsidRPr="008D71DD">
        <w:rPr>
          <w:rFonts w:ascii="Verdana" w:eastAsia="Times New Roman" w:hAnsi="Verdana" w:cs="Times New Roman"/>
          <w:color w:val="000000"/>
          <w:sz w:val="22"/>
          <w:szCs w:val="22"/>
        </w:rPr>
        <w:t xml:space="preserve">Alternativa metoder – redogör för det (ostrukturerad </w:t>
      </w:r>
      <w:proofErr w:type="gramStart"/>
      <w:r w:rsidR="00E07CBB" w:rsidRPr="008D71DD">
        <w:rPr>
          <w:rFonts w:ascii="Verdana" w:eastAsia="Times New Roman" w:hAnsi="Verdana" w:cs="Times New Roman"/>
          <w:color w:val="000000"/>
          <w:sz w:val="22"/>
          <w:szCs w:val="22"/>
        </w:rPr>
        <w:t>intervju….</w:t>
      </w:r>
      <w:proofErr w:type="gramEnd"/>
      <w:r w:rsidR="00E07CBB" w:rsidRPr="008D71DD">
        <w:rPr>
          <w:rFonts w:ascii="Verdana" w:eastAsia="Times New Roman" w:hAnsi="Verdana" w:cs="Times New Roman"/>
          <w:color w:val="000000"/>
          <w:sz w:val="22"/>
          <w:szCs w:val="22"/>
        </w:rPr>
        <w:t>)</w:t>
      </w:r>
    </w:p>
    <w:p w14:paraId="46365370" w14:textId="77777777" w:rsidR="00E334E5" w:rsidRPr="008D71DD" w:rsidRDefault="00E334E5" w:rsidP="00E07CBB">
      <w:pPr>
        <w:rPr>
          <w:rFonts w:ascii="Verdana" w:eastAsia="Times New Roman" w:hAnsi="Verdana" w:cs="Times New Roman"/>
          <w:color w:val="000000"/>
          <w:sz w:val="22"/>
          <w:szCs w:val="22"/>
        </w:rPr>
      </w:pPr>
    </w:p>
    <w:p w14:paraId="2D2BCDE0" w14:textId="77777777" w:rsidR="00AD3E01" w:rsidRDefault="00E334E5"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Respons:</w:t>
      </w:r>
      <w:r w:rsidR="003C4B8E">
        <w:rPr>
          <w:rFonts w:ascii="Verdana" w:eastAsia="Times New Roman" w:hAnsi="Verdana" w:cs="Times New Roman"/>
          <w:color w:val="000000"/>
          <w:sz w:val="22"/>
          <w:szCs w:val="22"/>
        </w:rPr>
        <w:t xml:space="preserve"> </w:t>
      </w:r>
      <w:commentRangeStart w:id="10"/>
      <w:r w:rsidR="00835320">
        <w:rPr>
          <w:rFonts w:ascii="Verdana" w:eastAsia="Times New Roman" w:hAnsi="Verdana" w:cs="Times New Roman"/>
          <w:color w:val="000000"/>
          <w:sz w:val="22"/>
          <w:szCs w:val="22"/>
        </w:rPr>
        <w:t>Detta kommer inte tillföra något till texten</w:t>
      </w:r>
      <w:commentRangeEnd w:id="10"/>
      <w:r w:rsidR="00523684">
        <w:rPr>
          <w:rStyle w:val="CommentReference"/>
          <w:rFonts w:ascii="Times New Roman" w:hAnsi="Times New Roman"/>
        </w:rPr>
        <w:commentReference w:id="10"/>
      </w:r>
      <w:r w:rsidR="00835320">
        <w:rPr>
          <w:rFonts w:ascii="Verdana" w:eastAsia="Times New Roman" w:hAnsi="Verdana" w:cs="Times New Roman"/>
          <w:color w:val="000000"/>
          <w:sz w:val="22"/>
          <w:szCs w:val="22"/>
        </w:rPr>
        <w:t xml:space="preserve">. Att använda en ostrukturerad intervju </w:t>
      </w:r>
      <w:r w:rsidR="001716E0">
        <w:rPr>
          <w:rFonts w:ascii="Verdana" w:eastAsia="Times New Roman" w:hAnsi="Verdana" w:cs="Times New Roman"/>
          <w:color w:val="000000"/>
          <w:sz w:val="22"/>
          <w:szCs w:val="22"/>
        </w:rPr>
        <w:t xml:space="preserve">skulle inte </w:t>
      </w:r>
      <w:commentRangeStart w:id="11"/>
      <w:r w:rsidR="001716E0">
        <w:rPr>
          <w:rFonts w:ascii="Verdana" w:eastAsia="Times New Roman" w:hAnsi="Verdana" w:cs="Times New Roman"/>
          <w:color w:val="000000"/>
          <w:sz w:val="22"/>
          <w:szCs w:val="22"/>
        </w:rPr>
        <w:t>bida</w:t>
      </w:r>
      <w:r w:rsidR="00835320">
        <w:rPr>
          <w:rFonts w:ascii="Verdana" w:eastAsia="Times New Roman" w:hAnsi="Verdana" w:cs="Times New Roman"/>
          <w:color w:val="000000"/>
          <w:sz w:val="22"/>
          <w:szCs w:val="22"/>
        </w:rPr>
        <w:t xml:space="preserve"> </w:t>
      </w:r>
      <w:commentRangeEnd w:id="11"/>
      <w:r w:rsidR="00523684">
        <w:rPr>
          <w:rStyle w:val="CommentReference"/>
          <w:rFonts w:ascii="Times New Roman" w:hAnsi="Times New Roman"/>
        </w:rPr>
        <w:commentReference w:id="11"/>
      </w:r>
      <w:r w:rsidR="00835320">
        <w:rPr>
          <w:rFonts w:ascii="Verdana" w:eastAsia="Times New Roman" w:hAnsi="Verdana" w:cs="Times New Roman"/>
          <w:color w:val="000000"/>
          <w:sz w:val="22"/>
          <w:szCs w:val="22"/>
        </w:rPr>
        <w:t>till studien</w:t>
      </w:r>
      <w:r w:rsidR="0057651D">
        <w:rPr>
          <w:rFonts w:ascii="Verdana" w:eastAsia="Times New Roman" w:hAnsi="Verdana" w:cs="Times New Roman"/>
          <w:color w:val="000000"/>
          <w:sz w:val="22"/>
          <w:szCs w:val="22"/>
        </w:rPr>
        <w:t xml:space="preserve"> och är inte nödvändigt att lägga till </w:t>
      </w:r>
      <w:commentRangeStart w:id="12"/>
      <w:r w:rsidR="0057651D">
        <w:rPr>
          <w:rFonts w:ascii="Verdana" w:eastAsia="Times New Roman" w:hAnsi="Verdana" w:cs="Times New Roman"/>
          <w:color w:val="000000"/>
          <w:sz w:val="22"/>
          <w:szCs w:val="22"/>
        </w:rPr>
        <w:t>eftersom studien hade ett kvantitativt upplägg</w:t>
      </w:r>
      <w:commentRangeEnd w:id="12"/>
      <w:r w:rsidR="00523684">
        <w:rPr>
          <w:rStyle w:val="CommentReference"/>
          <w:rFonts w:ascii="Times New Roman" w:hAnsi="Times New Roman"/>
        </w:rPr>
        <w:commentReference w:id="12"/>
      </w:r>
      <w:r w:rsidR="0057651D">
        <w:rPr>
          <w:rFonts w:ascii="Verdana" w:eastAsia="Times New Roman" w:hAnsi="Verdana" w:cs="Times New Roman"/>
          <w:color w:val="000000"/>
          <w:sz w:val="22"/>
          <w:szCs w:val="22"/>
        </w:rPr>
        <w:t xml:space="preserve">. </w:t>
      </w:r>
      <w:commentRangeStart w:id="13"/>
      <w:r w:rsidR="0057651D">
        <w:rPr>
          <w:rFonts w:ascii="Verdana" w:eastAsia="Times New Roman" w:hAnsi="Verdana" w:cs="Times New Roman"/>
          <w:color w:val="000000"/>
          <w:sz w:val="22"/>
          <w:szCs w:val="22"/>
        </w:rPr>
        <w:t>Detta beskriv i metod</w:t>
      </w:r>
      <w:commentRangeEnd w:id="13"/>
      <w:r w:rsidR="00523684">
        <w:rPr>
          <w:rStyle w:val="CommentReference"/>
          <w:rFonts w:ascii="Times New Roman" w:hAnsi="Times New Roman"/>
        </w:rPr>
        <w:commentReference w:id="13"/>
      </w:r>
      <w:r w:rsidR="0057651D">
        <w:rPr>
          <w:rFonts w:ascii="Verdana" w:eastAsia="Times New Roman" w:hAnsi="Verdana" w:cs="Times New Roman"/>
          <w:color w:val="000000"/>
          <w:sz w:val="22"/>
          <w:szCs w:val="22"/>
        </w:rPr>
        <w:t xml:space="preserve">, </w:t>
      </w:r>
      <w:r w:rsidR="0057651D" w:rsidRPr="005E3847">
        <w:rPr>
          <w:rFonts w:ascii="Verdana" w:eastAsia="Times New Roman" w:hAnsi="Verdana" w:cs="Times New Roman"/>
          <w:color w:val="000000"/>
          <w:sz w:val="22"/>
          <w:szCs w:val="22"/>
        </w:rPr>
        <w:t>”</w:t>
      </w:r>
      <w:r w:rsidR="0057651D" w:rsidRPr="005E3847">
        <w:rPr>
          <w:rFonts w:ascii="Verdana" w:hAnsi="Verdana" w:cs="Times New Roman"/>
          <w:sz w:val="22"/>
          <w:szCs w:val="22"/>
        </w:rPr>
        <w:t xml:space="preserve">kvantitativt upplägg valdes huvudsakligen med tanke på framtida studier </w:t>
      </w:r>
      <w:r w:rsidR="0057651D" w:rsidRPr="005E3847">
        <w:rPr>
          <w:rFonts w:ascii="Verdana" w:hAnsi="Verdana"/>
          <w:sz w:val="22"/>
          <w:szCs w:val="22"/>
        </w:rPr>
        <w:t>och att överskådligt kunna jämföra och värdera olika pedagogiska perspektiv”</w:t>
      </w:r>
    </w:p>
    <w:p w14:paraId="0485CA38" w14:textId="77777777" w:rsidR="002257D9" w:rsidRDefault="00E07CBB" w:rsidP="00E07CBB">
      <w:pPr>
        <w:rPr>
          <w:ins w:id="15" w:author="Olivia Imner" w:date="2019-02-21T14:55:00Z"/>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p>
    <w:p w14:paraId="1BAB7088" w14:textId="77777777" w:rsidR="00DE16D9" w:rsidRPr="008D71DD" w:rsidRDefault="00E07CBB"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r w:rsidR="00DE16D9" w:rsidRPr="008D71DD">
        <w:rPr>
          <w:rFonts w:ascii="Verdana" w:eastAsia="Times New Roman" w:hAnsi="Verdana" w:cs="Times New Roman"/>
          <w:color w:val="000000"/>
          <w:sz w:val="22"/>
          <w:szCs w:val="22"/>
        </w:rPr>
        <w:t xml:space="preserve">Kommenterar: </w:t>
      </w:r>
      <w:r w:rsidRPr="008D71DD">
        <w:rPr>
          <w:rFonts w:ascii="Verdana" w:eastAsia="Times New Roman" w:hAnsi="Verdana" w:cs="Times New Roman"/>
          <w:color w:val="000000"/>
          <w:sz w:val="22"/>
          <w:szCs w:val="22"/>
        </w:rPr>
        <w:t>Vad är en explorativ studie – beskriv vad det är</w:t>
      </w:r>
    </w:p>
    <w:p w14:paraId="1B08CF00" w14:textId="77777777" w:rsidR="00DE16D9" w:rsidRPr="008D71DD" w:rsidRDefault="00DE16D9" w:rsidP="00E07CBB">
      <w:pPr>
        <w:rPr>
          <w:rFonts w:ascii="Verdana" w:eastAsia="Times New Roman" w:hAnsi="Verdana" w:cs="Times New Roman"/>
          <w:color w:val="000000"/>
          <w:sz w:val="22"/>
          <w:szCs w:val="22"/>
        </w:rPr>
      </w:pPr>
    </w:p>
    <w:p w14:paraId="3BF9F251" w14:textId="77777777" w:rsidR="00E334E5" w:rsidRPr="008D71DD" w:rsidRDefault="00DE16D9"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 xml:space="preserve">Respons: </w:t>
      </w:r>
      <w:commentRangeStart w:id="16"/>
      <w:r w:rsidR="00023706">
        <w:rPr>
          <w:rFonts w:ascii="Verdana" w:eastAsia="Times New Roman" w:hAnsi="Verdana" w:cs="Times New Roman"/>
          <w:color w:val="000000"/>
          <w:sz w:val="22"/>
          <w:szCs w:val="22"/>
        </w:rPr>
        <w:t>Redan b</w:t>
      </w:r>
      <w:r w:rsidRPr="008D71DD">
        <w:rPr>
          <w:rFonts w:ascii="Verdana" w:eastAsia="Times New Roman" w:hAnsi="Verdana" w:cs="Times New Roman"/>
          <w:color w:val="000000"/>
          <w:sz w:val="22"/>
          <w:szCs w:val="22"/>
        </w:rPr>
        <w:t xml:space="preserve">eskrivet </w:t>
      </w:r>
      <w:r w:rsidR="003C4B8E">
        <w:rPr>
          <w:rFonts w:ascii="Verdana" w:eastAsia="Times New Roman" w:hAnsi="Verdana" w:cs="Times New Roman"/>
          <w:color w:val="000000"/>
          <w:sz w:val="22"/>
          <w:szCs w:val="22"/>
        </w:rPr>
        <w:t xml:space="preserve">tydligt </w:t>
      </w:r>
      <w:r w:rsidRPr="008D71DD">
        <w:rPr>
          <w:rFonts w:ascii="Verdana" w:eastAsia="Times New Roman" w:hAnsi="Verdana" w:cs="Times New Roman"/>
          <w:color w:val="000000"/>
          <w:sz w:val="22"/>
          <w:szCs w:val="22"/>
        </w:rPr>
        <w:t>i metod</w:t>
      </w:r>
      <w:commentRangeEnd w:id="16"/>
      <w:r w:rsidR="00F61367">
        <w:rPr>
          <w:rStyle w:val="CommentReference"/>
          <w:rFonts w:ascii="Times New Roman" w:hAnsi="Times New Roman"/>
        </w:rPr>
        <w:commentReference w:id="16"/>
      </w:r>
      <w:r w:rsidR="00023706">
        <w:rPr>
          <w:rFonts w:ascii="Verdana" w:eastAsia="Times New Roman" w:hAnsi="Verdana" w:cs="Times New Roman"/>
          <w:color w:val="000000"/>
          <w:sz w:val="22"/>
          <w:szCs w:val="22"/>
        </w:rPr>
        <w:t>.</w:t>
      </w:r>
    </w:p>
    <w:p w14:paraId="7ED1D38E" w14:textId="77777777" w:rsidR="00E334E5" w:rsidRPr="008D71DD" w:rsidRDefault="00E334E5" w:rsidP="00E07CBB">
      <w:pPr>
        <w:rPr>
          <w:rFonts w:ascii="Verdana" w:eastAsia="Times New Roman" w:hAnsi="Verdana" w:cs="Times New Roman"/>
          <w:color w:val="000000"/>
          <w:sz w:val="22"/>
          <w:szCs w:val="22"/>
        </w:rPr>
      </w:pPr>
    </w:p>
    <w:p w14:paraId="52ADEF63" w14:textId="77777777" w:rsidR="00E334E5" w:rsidRPr="008D71DD" w:rsidRDefault="00E07CBB"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r w:rsidRPr="008D71DD">
        <w:rPr>
          <w:rFonts w:ascii="Verdana" w:eastAsia="Times New Roman" w:hAnsi="Verdana" w:cs="Times New Roman"/>
          <w:color w:val="000000"/>
          <w:sz w:val="22"/>
          <w:szCs w:val="22"/>
        </w:rPr>
        <w:br/>
      </w:r>
      <w:r w:rsidR="00DE16D9" w:rsidRPr="008D71DD">
        <w:rPr>
          <w:rFonts w:ascii="Verdana" w:eastAsia="Times New Roman" w:hAnsi="Verdana" w:cs="Times New Roman"/>
          <w:color w:val="000000"/>
          <w:sz w:val="22"/>
          <w:szCs w:val="22"/>
        </w:rPr>
        <w:t>Kommentar</w:t>
      </w:r>
      <w:r w:rsidR="003C4B8E">
        <w:rPr>
          <w:rFonts w:ascii="Verdana" w:eastAsia="Times New Roman" w:hAnsi="Verdana" w:cs="Times New Roman"/>
          <w:color w:val="000000"/>
          <w:sz w:val="22"/>
          <w:szCs w:val="22"/>
        </w:rPr>
        <w:t xml:space="preserve">: </w:t>
      </w:r>
      <w:r w:rsidRPr="008D71DD">
        <w:rPr>
          <w:rFonts w:ascii="Verdana" w:eastAsia="Times New Roman" w:hAnsi="Verdana" w:cs="Times New Roman"/>
          <w:color w:val="000000"/>
          <w:sz w:val="22"/>
          <w:szCs w:val="22"/>
        </w:rPr>
        <w:t>Forskningsetiska aspekter – V</w:t>
      </w:r>
      <w:r w:rsidR="003C4B8E">
        <w:rPr>
          <w:rFonts w:ascii="Verdana" w:eastAsia="Times New Roman" w:hAnsi="Verdana" w:cs="Times New Roman"/>
          <w:color w:val="000000"/>
          <w:sz w:val="22"/>
          <w:szCs w:val="22"/>
        </w:rPr>
        <w:t xml:space="preserve">etenskaps </w:t>
      </w:r>
      <w:r w:rsidRPr="008D71DD">
        <w:rPr>
          <w:rFonts w:ascii="Verdana" w:eastAsia="Times New Roman" w:hAnsi="Verdana" w:cs="Times New Roman"/>
          <w:color w:val="000000"/>
          <w:sz w:val="22"/>
          <w:szCs w:val="22"/>
        </w:rPr>
        <w:t>R</w:t>
      </w:r>
      <w:r w:rsidR="003C4B8E">
        <w:rPr>
          <w:rFonts w:ascii="Verdana" w:eastAsia="Times New Roman" w:hAnsi="Verdana" w:cs="Times New Roman"/>
          <w:color w:val="000000"/>
          <w:sz w:val="22"/>
          <w:szCs w:val="22"/>
        </w:rPr>
        <w:t>ådet</w:t>
      </w:r>
      <w:r w:rsidRPr="008D71DD">
        <w:rPr>
          <w:rFonts w:ascii="Verdana" w:eastAsia="Times New Roman" w:hAnsi="Verdana" w:cs="Times New Roman"/>
          <w:color w:val="000000"/>
          <w:sz w:val="22"/>
          <w:szCs w:val="22"/>
        </w:rPr>
        <w:t>, intervjuer</w:t>
      </w:r>
    </w:p>
    <w:p w14:paraId="75C58C18" w14:textId="77777777" w:rsidR="00E334E5" w:rsidRPr="008D71DD" w:rsidRDefault="00E334E5" w:rsidP="00E07CBB">
      <w:pPr>
        <w:rPr>
          <w:rFonts w:ascii="Verdana" w:eastAsia="Times New Roman" w:hAnsi="Verdana" w:cs="Times New Roman"/>
          <w:color w:val="000000"/>
          <w:sz w:val="22"/>
          <w:szCs w:val="22"/>
        </w:rPr>
      </w:pPr>
    </w:p>
    <w:p w14:paraId="369C5A79" w14:textId="77777777" w:rsidR="00E334E5" w:rsidRPr="008D71DD" w:rsidRDefault="00E334E5"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Respons:</w:t>
      </w:r>
      <w:r w:rsidR="0006082D">
        <w:rPr>
          <w:rFonts w:ascii="Verdana" w:eastAsia="Times New Roman" w:hAnsi="Verdana" w:cs="Times New Roman"/>
          <w:color w:val="000000"/>
          <w:sz w:val="22"/>
          <w:szCs w:val="22"/>
        </w:rPr>
        <w:t xml:space="preserve"> Detta är tillagt ”</w:t>
      </w:r>
      <w:r w:rsidR="0006082D" w:rsidRPr="0006082D">
        <w:rPr>
          <w:rFonts w:eastAsia="Times New Roman" w:cs="Times New Roman"/>
        </w:rPr>
        <w:t xml:space="preserve"> </w:t>
      </w:r>
      <w:r w:rsidR="0006082D" w:rsidRPr="0006082D">
        <w:rPr>
          <w:rFonts w:ascii="Verdana" w:eastAsia="Times New Roman" w:hAnsi="Verdana" w:cs="Times New Roman"/>
          <w:sz w:val="22"/>
          <w:szCs w:val="22"/>
        </w:rPr>
        <w:t xml:space="preserve">Studien följer de forskningsetiska principer som är informationskravet, samtyckeskravet, konfidentielitetskravet, och nyttjandetkravet </w:t>
      </w:r>
      <w:r w:rsidR="0006082D" w:rsidRPr="0006082D">
        <w:rPr>
          <w:rFonts w:ascii="Verdana" w:hAnsi="Verdana"/>
          <w:sz w:val="22"/>
          <w:szCs w:val="22"/>
        </w:rPr>
        <w:fldChar w:fldCharType="begin"/>
      </w:r>
      <w:r w:rsidR="0006082D" w:rsidRPr="0006082D">
        <w:rPr>
          <w:rFonts w:ascii="Verdana" w:hAnsi="Verdana"/>
          <w:sz w:val="22"/>
          <w:szCs w:val="22"/>
        </w:rPr>
        <w:instrText xml:space="preserve"> ADDIN ZOTERO_ITEM CSL_CITATION {"citationID":"Zcp5HUbP","properties":{"formattedCitation":"\\uldash{(Vetenskapsr\\uc0\\u229{}det,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06082D" w:rsidRPr="0006082D">
        <w:rPr>
          <w:rFonts w:ascii="Verdana" w:hAnsi="Verdana"/>
          <w:sz w:val="22"/>
          <w:szCs w:val="22"/>
        </w:rPr>
        <w:fldChar w:fldCharType="separate"/>
      </w:r>
      <w:r w:rsidR="0006082D" w:rsidRPr="0006082D">
        <w:rPr>
          <w:rFonts w:ascii="Verdana" w:hAnsi="Verdana"/>
          <w:sz w:val="22"/>
          <w:szCs w:val="22"/>
        </w:rPr>
        <w:t>(Vetenskapsrådet, 2002)</w:t>
      </w:r>
      <w:r w:rsidR="0006082D" w:rsidRPr="0006082D">
        <w:rPr>
          <w:rFonts w:ascii="Verdana" w:hAnsi="Verdana"/>
          <w:sz w:val="22"/>
          <w:szCs w:val="22"/>
        </w:rPr>
        <w:fldChar w:fldCharType="end"/>
      </w:r>
      <w:r w:rsidR="0006082D" w:rsidRPr="0006082D">
        <w:rPr>
          <w:rFonts w:ascii="Verdana" w:eastAsia="Times New Roman" w:hAnsi="Verdana" w:cs="Times New Roman"/>
          <w:sz w:val="22"/>
          <w:szCs w:val="22"/>
        </w:rPr>
        <w:t>.</w:t>
      </w:r>
      <w:r w:rsidR="0006082D" w:rsidRPr="0006082D">
        <w:rPr>
          <w:rFonts w:ascii="Verdana" w:eastAsia="Times New Roman" w:hAnsi="Verdana" w:cs="Times New Roman"/>
          <w:color w:val="000000"/>
          <w:sz w:val="22"/>
          <w:szCs w:val="22"/>
        </w:rPr>
        <w:t xml:space="preserve">”. </w:t>
      </w:r>
      <w:r w:rsidR="0006082D">
        <w:rPr>
          <w:rFonts w:ascii="Verdana" w:eastAsia="Times New Roman" w:hAnsi="Verdana" w:cs="Times New Roman"/>
          <w:color w:val="000000"/>
          <w:sz w:val="22"/>
          <w:szCs w:val="22"/>
        </w:rPr>
        <w:t xml:space="preserve">Rad: </w:t>
      </w:r>
      <w:r w:rsidR="002257D9">
        <w:rPr>
          <w:rFonts w:ascii="Verdana" w:eastAsia="Times New Roman" w:hAnsi="Verdana" w:cs="Times New Roman"/>
          <w:color w:val="000000"/>
          <w:sz w:val="22"/>
          <w:szCs w:val="22"/>
        </w:rPr>
        <w:t>235-236.</w:t>
      </w:r>
    </w:p>
    <w:p w14:paraId="2747A136" w14:textId="77777777" w:rsidR="00AD3E01" w:rsidRDefault="00E07CBB"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r w:rsidR="0006082D">
        <w:rPr>
          <w:rFonts w:ascii="Verdana" w:eastAsia="Times New Roman" w:hAnsi="Verdana" w:cs="Times New Roman"/>
          <w:color w:val="000000"/>
          <w:sz w:val="22"/>
          <w:szCs w:val="22"/>
        </w:rPr>
        <w:t xml:space="preserve"> </w:t>
      </w:r>
    </w:p>
    <w:p w14:paraId="02005283" w14:textId="77777777" w:rsidR="00E334E5" w:rsidRPr="008D71DD" w:rsidRDefault="00E07CBB"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r w:rsidR="00DE16D9" w:rsidRPr="008D71DD">
        <w:rPr>
          <w:rFonts w:ascii="Verdana" w:eastAsia="Times New Roman" w:hAnsi="Verdana" w:cs="Times New Roman"/>
          <w:color w:val="000000"/>
          <w:sz w:val="22"/>
          <w:szCs w:val="22"/>
        </w:rPr>
        <w:t xml:space="preserve">Kommentar: </w:t>
      </w:r>
      <w:r w:rsidRPr="008D71DD">
        <w:rPr>
          <w:rFonts w:ascii="Verdana" w:eastAsia="Times New Roman" w:hAnsi="Verdana" w:cs="Times New Roman"/>
          <w:color w:val="000000"/>
          <w:sz w:val="22"/>
          <w:szCs w:val="22"/>
        </w:rPr>
        <w:t>Reliabilitet och validitet i metoden</w:t>
      </w:r>
    </w:p>
    <w:p w14:paraId="616A206A" w14:textId="77777777" w:rsidR="00E334E5" w:rsidRPr="008D71DD" w:rsidRDefault="00E334E5" w:rsidP="00E07CBB">
      <w:pPr>
        <w:rPr>
          <w:rFonts w:ascii="Verdana" w:eastAsia="Times New Roman" w:hAnsi="Verdana" w:cs="Times New Roman"/>
          <w:color w:val="000000"/>
          <w:sz w:val="22"/>
          <w:szCs w:val="22"/>
        </w:rPr>
      </w:pPr>
    </w:p>
    <w:p w14:paraId="3F6A5E86" w14:textId="77777777" w:rsidR="00E334E5" w:rsidRPr="008D71DD" w:rsidRDefault="00E334E5" w:rsidP="00023706">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Respons:</w:t>
      </w:r>
      <w:r w:rsidR="00EA5FC2">
        <w:rPr>
          <w:rFonts w:ascii="Verdana" w:eastAsia="Times New Roman" w:hAnsi="Verdana" w:cs="Times New Roman"/>
          <w:color w:val="000000"/>
          <w:sz w:val="22"/>
          <w:szCs w:val="22"/>
        </w:rPr>
        <w:t xml:space="preserve"> </w:t>
      </w:r>
      <w:commentRangeStart w:id="17"/>
      <w:r w:rsidR="00EA5FC2">
        <w:rPr>
          <w:rFonts w:ascii="Verdana" w:eastAsia="Times New Roman" w:hAnsi="Verdana" w:cs="Times New Roman"/>
          <w:color w:val="000000"/>
          <w:sz w:val="22"/>
          <w:szCs w:val="22"/>
        </w:rPr>
        <w:t xml:space="preserve">Enligt </w:t>
      </w:r>
      <w:r w:rsidR="00C54061">
        <w:rPr>
          <w:rFonts w:ascii="Verdana" w:eastAsia="Times New Roman" w:hAnsi="Verdana" w:cs="Times New Roman"/>
          <w:color w:val="000000"/>
          <w:sz w:val="22"/>
          <w:szCs w:val="22"/>
        </w:rPr>
        <w:t>e</w:t>
      </w:r>
      <w:r w:rsidR="00EA5FC2">
        <w:rPr>
          <w:rFonts w:ascii="Verdana" w:eastAsia="Times New Roman" w:hAnsi="Verdana" w:cs="Times New Roman"/>
          <w:color w:val="000000"/>
          <w:sz w:val="22"/>
          <w:szCs w:val="22"/>
        </w:rPr>
        <w:t>xjobbanvisningar ska reliabilitet och validitet ingå i diskussion, som det för tillfället är i.</w:t>
      </w:r>
      <w:r w:rsidR="007053BF">
        <w:rPr>
          <w:rFonts w:ascii="Verdana" w:eastAsia="Times New Roman" w:hAnsi="Verdana" w:cs="Times New Roman"/>
          <w:color w:val="000000"/>
          <w:sz w:val="22"/>
          <w:szCs w:val="22"/>
        </w:rPr>
        <w:t xml:space="preserve"> </w:t>
      </w:r>
      <w:commentRangeEnd w:id="17"/>
      <w:r w:rsidR="00F61367">
        <w:rPr>
          <w:rStyle w:val="CommentReference"/>
          <w:rFonts w:ascii="Times New Roman" w:hAnsi="Times New Roman"/>
        </w:rPr>
        <w:commentReference w:id="17"/>
      </w:r>
    </w:p>
    <w:p w14:paraId="6EB90741" w14:textId="77777777" w:rsidR="0009340F" w:rsidRDefault="0009340F" w:rsidP="00E07CBB">
      <w:pPr>
        <w:rPr>
          <w:rFonts w:ascii="Verdana" w:eastAsia="Times New Roman" w:hAnsi="Verdana" w:cs="Times New Roman"/>
          <w:color w:val="000000"/>
          <w:sz w:val="22"/>
          <w:szCs w:val="22"/>
        </w:rPr>
      </w:pPr>
    </w:p>
    <w:p w14:paraId="4B583AE1" w14:textId="77777777" w:rsidR="00DE16D9" w:rsidRPr="008D71DD" w:rsidRDefault="00E07CBB"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br/>
      </w:r>
    </w:p>
    <w:p w14:paraId="12D7A3BB" w14:textId="77777777" w:rsidR="00E07CBB" w:rsidRDefault="00E07CBB" w:rsidP="00E07CBB">
      <w:pPr>
        <w:rPr>
          <w:rFonts w:ascii="Verdana" w:eastAsia="Times New Roman" w:hAnsi="Verdana" w:cs="Times New Roman"/>
          <w:color w:val="000000"/>
          <w:sz w:val="22"/>
          <w:szCs w:val="22"/>
        </w:rPr>
      </w:pPr>
      <w:r w:rsidRPr="008D71DD">
        <w:rPr>
          <w:rFonts w:ascii="Verdana" w:eastAsia="Times New Roman" w:hAnsi="Verdana" w:cs="Times New Roman"/>
          <w:color w:val="000000"/>
          <w:sz w:val="22"/>
          <w:szCs w:val="22"/>
        </w:rPr>
        <w:t>Frågorna och ATM/DIM - se över.</w:t>
      </w:r>
    </w:p>
    <w:p w14:paraId="75B0F62D" w14:textId="77777777" w:rsidR="0009340F" w:rsidRDefault="0009340F" w:rsidP="00E07CBB">
      <w:pPr>
        <w:rPr>
          <w:rFonts w:ascii="Verdana" w:eastAsia="Times New Roman" w:hAnsi="Verdana" w:cs="Times New Roman"/>
          <w:color w:val="000000"/>
          <w:sz w:val="22"/>
          <w:szCs w:val="22"/>
        </w:rPr>
      </w:pPr>
    </w:p>
    <w:p w14:paraId="20E113DC" w14:textId="77777777" w:rsidR="0009340F" w:rsidRDefault="0009340F"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Respons:</w:t>
      </w:r>
      <w:r w:rsidR="009B0723">
        <w:rPr>
          <w:rFonts w:ascii="Verdana" w:eastAsia="Times New Roman" w:hAnsi="Verdana" w:cs="Times New Roman"/>
          <w:color w:val="000000"/>
          <w:sz w:val="22"/>
          <w:szCs w:val="22"/>
        </w:rPr>
        <w:t xml:space="preserve"> </w:t>
      </w:r>
      <w:commentRangeStart w:id="18"/>
      <w:r w:rsidR="00267DC4">
        <w:rPr>
          <w:rFonts w:ascii="Verdana" w:eastAsia="Times New Roman" w:hAnsi="Verdana" w:cs="Times New Roman"/>
          <w:color w:val="000000"/>
          <w:sz w:val="22"/>
          <w:szCs w:val="22"/>
        </w:rPr>
        <w:t>Det visade sig vara två</w:t>
      </w:r>
      <w:r w:rsidR="006A610C">
        <w:rPr>
          <w:rFonts w:ascii="Verdana" w:eastAsia="Times New Roman" w:hAnsi="Verdana" w:cs="Times New Roman"/>
          <w:color w:val="000000"/>
          <w:sz w:val="22"/>
          <w:szCs w:val="22"/>
        </w:rPr>
        <w:t xml:space="preserve"> misstag, i Bilaga 2 (intervjufrågorna)</w:t>
      </w:r>
      <w:r w:rsidR="00267DC4">
        <w:rPr>
          <w:rFonts w:ascii="Verdana" w:eastAsia="Times New Roman" w:hAnsi="Verdana" w:cs="Times New Roman"/>
          <w:color w:val="000000"/>
          <w:sz w:val="22"/>
          <w:szCs w:val="22"/>
        </w:rPr>
        <w:t xml:space="preserve"> </w:t>
      </w:r>
      <w:r w:rsidR="006A610C">
        <w:rPr>
          <w:rFonts w:ascii="Verdana" w:eastAsia="Times New Roman" w:hAnsi="Verdana" w:cs="Times New Roman"/>
          <w:color w:val="000000"/>
          <w:sz w:val="22"/>
          <w:szCs w:val="22"/>
        </w:rPr>
        <w:t xml:space="preserve">fattades det matchade frågor till ATM. Faserna från faktauppställningen som inte innehöll en fråga enligt ATM var </w:t>
      </w:r>
      <w:r w:rsidR="00267DC4">
        <w:rPr>
          <w:rFonts w:ascii="Verdana" w:eastAsia="Times New Roman" w:hAnsi="Verdana" w:cs="Times New Roman"/>
          <w:color w:val="000000"/>
          <w:sz w:val="22"/>
          <w:szCs w:val="22"/>
        </w:rPr>
        <w:t>”uppmuntra deltagare” och</w:t>
      </w:r>
      <w:r w:rsidR="006A610C">
        <w:rPr>
          <w:rFonts w:ascii="Verdana" w:eastAsia="Times New Roman" w:hAnsi="Verdana" w:cs="Times New Roman"/>
          <w:color w:val="000000"/>
          <w:sz w:val="22"/>
          <w:szCs w:val="22"/>
        </w:rPr>
        <w:t xml:space="preserve"> ”samarbete”. </w:t>
      </w:r>
      <w:r w:rsidR="00267DC4">
        <w:rPr>
          <w:rFonts w:ascii="Verdana" w:eastAsia="Times New Roman" w:hAnsi="Verdana" w:cs="Times New Roman"/>
          <w:color w:val="000000"/>
          <w:sz w:val="22"/>
          <w:szCs w:val="22"/>
        </w:rPr>
        <w:t>Detta löstes genom att</w:t>
      </w:r>
      <w:r w:rsidR="006A610C">
        <w:rPr>
          <w:rFonts w:ascii="Verdana" w:eastAsia="Times New Roman" w:hAnsi="Verdana" w:cs="Times New Roman"/>
          <w:color w:val="000000"/>
          <w:sz w:val="22"/>
          <w:szCs w:val="22"/>
        </w:rPr>
        <w:t xml:space="preserve"> matcha en befintlig fråga som likande modellfasens korresponderade innehåll. </w:t>
      </w:r>
      <w:commentRangeStart w:id="19"/>
      <w:r w:rsidR="006A610C">
        <w:rPr>
          <w:rFonts w:ascii="Verdana" w:eastAsia="Times New Roman" w:hAnsi="Verdana" w:cs="Times New Roman"/>
          <w:color w:val="000000"/>
          <w:sz w:val="22"/>
          <w:szCs w:val="22"/>
        </w:rPr>
        <w:t xml:space="preserve">Resultat har därmed inte förändrats </w:t>
      </w:r>
      <w:commentRangeEnd w:id="19"/>
      <w:r w:rsidR="00F61367">
        <w:rPr>
          <w:rStyle w:val="CommentReference"/>
          <w:rFonts w:ascii="Times New Roman" w:hAnsi="Times New Roman"/>
        </w:rPr>
        <w:commentReference w:id="19"/>
      </w:r>
      <w:r w:rsidR="006A610C">
        <w:rPr>
          <w:rFonts w:ascii="Verdana" w:eastAsia="Times New Roman" w:hAnsi="Verdana" w:cs="Times New Roman"/>
          <w:color w:val="000000"/>
          <w:sz w:val="22"/>
          <w:szCs w:val="22"/>
        </w:rPr>
        <w:t>och slutsatserna är de samma.</w:t>
      </w:r>
      <w:commentRangeEnd w:id="18"/>
      <w:r w:rsidR="00F61367">
        <w:rPr>
          <w:rStyle w:val="CommentReference"/>
          <w:rFonts w:ascii="Times New Roman" w:hAnsi="Times New Roman"/>
        </w:rPr>
        <w:commentReference w:id="18"/>
      </w:r>
    </w:p>
    <w:p w14:paraId="75C3ADF8" w14:textId="77777777" w:rsidR="008F63C6" w:rsidRDefault="008F63C6" w:rsidP="00E07CBB">
      <w:pPr>
        <w:rPr>
          <w:rFonts w:ascii="Verdana" w:eastAsia="Times New Roman" w:hAnsi="Verdana" w:cs="Times New Roman"/>
          <w:color w:val="000000"/>
          <w:sz w:val="22"/>
          <w:szCs w:val="22"/>
        </w:rPr>
      </w:pPr>
    </w:p>
    <w:p w14:paraId="6EF5F522" w14:textId="77777777" w:rsidR="008F63C6" w:rsidRPr="008D71DD" w:rsidRDefault="008F63C6" w:rsidP="00E07CBB">
      <w:pPr>
        <w:rPr>
          <w:rFonts w:ascii="Verdana" w:eastAsia="Times New Roman" w:hAnsi="Verdana" w:cs="Times New Roman"/>
          <w:color w:val="000000"/>
          <w:sz w:val="22"/>
          <w:szCs w:val="22"/>
        </w:rPr>
      </w:pPr>
    </w:p>
    <w:p w14:paraId="6CCA04DF" w14:textId="77777777" w:rsidR="00E07CBB" w:rsidRPr="008D71DD" w:rsidRDefault="00E07CBB">
      <w:pPr>
        <w:rPr>
          <w:rFonts w:ascii="Verdana" w:hAnsi="Verdana"/>
          <w:sz w:val="22"/>
          <w:szCs w:val="22"/>
        </w:rPr>
      </w:pPr>
    </w:p>
    <w:sectPr w:rsidR="00E07CBB" w:rsidRPr="008D71DD"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livia Imner" w:date="2019-02-21T19:15:00Z" w:initials="OI">
    <w:p w14:paraId="1D29D207" w14:textId="0E7D4CD4" w:rsidR="007D6A7B" w:rsidRPr="00523684" w:rsidRDefault="007D6A7B">
      <w:pPr>
        <w:pStyle w:val="CommentText"/>
        <w:rPr>
          <w:lang w:val="en-GB"/>
        </w:rPr>
      </w:pPr>
      <w:r>
        <w:rPr>
          <w:rStyle w:val="CommentReference"/>
        </w:rPr>
        <w:annotationRef/>
      </w:r>
      <w:r w:rsidRPr="00523684">
        <w:rPr>
          <w:lang w:val="en-GB"/>
        </w:rPr>
        <w:t xml:space="preserve">Unclear what this means… That the study should be continued to include </w:t>
      </w:r>
      <w:proofErr w:type="gramStart"/>
      <w:r w:rsidRPr="00523684">
        <w:rPr>
          <w:lang w:val="en-GB"/>
        </w:rPr>
        <w:t>students</w:t>
      </w:r>
      <w:proofErr w:type="gramEnd"/>
      <w:r w:rsidRPr="00523684">
        <w:rPr>
          <w:lang w:val="en-GB"/>
        </w:rPr>
        <w:t xml:space="preserve"> perspectives? That is obviously not going to happen. Although, you need to expand your response. The response is not complete as it is. You need to say that there is no possibility to include additional persons in the study and that the fact that only one person is used for the </w:t>
      </w:r>
      <w:proofErr w:type="gramStart"/>
      <w:r w:rsidRPr="00523684">
        <w:rPr>
          <w:lang w:val="en-GB"/>
        </w:rPr>
        <w:t>interview  and</w:t>
      </w:r>
      <w:proofErr w:type="gramEnd"/>
      <w:r w:rsidRPr="00523684">
        <w:rPr>
          <w:lang w:val="en-GB"/>
        </w:rPr>
        <w:t xml:space="preserve"> evaluation is already discussed as a limitation in the discussion.</w:t>
      </w:r>
      <w:r w:rsidR="00F672B0" w:rsidRPr="00523684">
        <w:rPr>
          <w:lang w:val="en-GB"/>
        </w:rPr>
        <w:t xml:space="preserve"> </w:t>
      </w:r>
      <w:proofErr w:type="spellStart"/>
      <w:r w:rsidR="00F672B0" w:rsidRPr="00523684">
        <w:rPr>
          <w:color w:val="FFFFFF" w:themeColor="background1"/>
          <w:lang w:val="en-GB"/>
        </w:rPr>
        <w:t>Ändrat</w:t>
      </w:r>
      <w:proofErr w:type="spellEnd"/>
    </w:p>
  </w:comment>
  <w:comment w:id="5" w:author="Olivia Imner" w:date="2019-02-20T14:27:00Z" w:initials="OI">
    <w:p w14:paraId="686B297D" w14:textId="77777777" w:rsidR="007D6A7B" w:rsidRPr="00523684" w:rsidRDefault="007D6A7B">
      <w:pPr>
        <w:pStyle w:val="CommentText"/>
        <w:rPr>
          <w:lang w:val="en-GB"/>
        </w:rPr>
      </w:pPr>
      <w:r>
        <w:rPr>
          <w:rStyle w:val="CommentReference"/>
        </w:rPr>
        <w:annotationRef/>
      </w:r>
      <w:r w:rsidRPr="00523684">
        <w:rPr>
          <w:lang w:val="en-GB"/>
        </w:rPr>
        <w:t xml:space="preserve">I think you misunderstood this comment. I read the comment such </w:t>
      </w:r>
      <w:proofErr w:type="gramStart"/>
      <w:r w:rsidRPr="00523684">
        <w:rPr>
          <w:lang w:val="en-GB"/>
        </w:rPr>
        <w:t>that ”background</w:t>
      </w:r>
      <w:proofErr w:type="gramEnd"/>
      <w:r w:rsidRPr="00523684">
        <w:rPr>
          <w:lang w:val="en-GB"/>
        </w:rPr>
        <w:t xml:space="preserve">” is not </w:t>
      </w:r>
      <w:proofErr w:type="spellStart"/>
      <w:r w:rsidRPr="00523684">
        <w:rPr>
          <w:lang w:val="en-GB"/>
        </w:rPr>
        <w:t>refering</w:t>
      </w:r>
      <w:proofErr w:type="spellEnd"/>
      <w:r w:rsidRPr="00523684">
        <w:rPr>
          <w:lang w:val="en-GB"/>
        </w:rPr>
        <w:t xml:space="preserve"> to the background in your thesis but Grades background, i.e. Grades history… Although, I am unsure since the comment is not well written at all. </w:t>
      </w:r>
    </w:p>
    <w:p w14:paraId="01A09467" w14:textId="77777777" w:rsidR="007D6A7B" w:rsidRDefault="007D6A7B">
      <w:pPr>
        <w:pStyle w:val="CommentText"/>
        <w:rPr>
          <w:color w:val="FFFFFF" w:themeColor="background1"/>
        </w:rPr>
      </w:pPr>
      <w:r w:rsidRPr="0057651D">
        <w:rPr>
          <w:color w:val="FFFFFF" w:themeColor="background1"/>
        </w:rPr>
        <w:t>Det refererar till om det fanns en anledning till att jag gjorde studien.</w:t>
      </w:r>
    </w:p>
    <w:p w14:paraId="0869EE9D" w14:textId="77777777" w:rsidR="00523684" w:rsidRDefault="00523684">
      <w:pPr>
        <w:pStyle w:val="CommentText"/>
        <w:rPr>
          <w:color w:val="FFFFFF" w:themeColor="background1"/>
        </w:rPr>
      </w:pPr>
    </w:p>
    <w:p w14:paraId="72237D2B" w14:textId="0A31BDE1" w:rsidR="00523684" w:rsidRPr="00523684" w:rsidRDefault="00523684">
      <w:pPr>
        <w:pStyle w:val="CommentText"/>
        <w:rPr>
          <w:color w:val="FFFFFF" w:themeColor="background1"/>
          <w:lang w:val="en-GB"/>
        </w:rPr>
      </w:pPr>
      <w:r w:rsidRPr="00523684">
        <w:rPr>
          <w:color w:val="FFFFFF" w:themeColor="background1"/>
          <w:lang w:val="en-GB"/>
        </w:rPr>
        <w:t xml:space="preserve">In my opinion this is still not sufficiently clear. </w:t>
      </w:r>
      <w:r>
        <w:rPr>
          <w:color w:val="FFFFFF" w:themeColor="background1"/>
          <w:lang w:val="en-GB"/>
        </w:rPr>
        <w:t>Even in the case, as now, that the comment is not written in sufficiently good form to understand what the problem is, your response needs to be written well enough to understand BOTH the problem/comment and your response.</w:t>
      </w:r>
    </w:p>
  </w:comment>
  <w:comment w:id="7" w:author="Microsoft Office User" w:date="2019-02-25T15:23:00Z" w:initials="Office">
    <w:p w14:paraId="314E1F28" w14:textId="7C7165F4" w:rsidR="00523684" w:rsidRPr="00523684" w:rsidRDefault="00523684">
      <w:pPr>
        <w:pStyle w:val="CommentText"/>
        <w:rPr>
          <w:lang w:val="en-GB"/>
        </w:rPr>
      </w:pPr>
      <w:r>
        <w:rPr>
          <w:rStyle w:val="CommentReference"/>
        </w:rPr>
        <w:annotationRef/>
      </w:r>
      <w:r>
        <w:rPr>
          <w:lang w:val="en-GB"/>
        </w:rPr>
        <w:t>I think this is too brief/general and, therefore, unclear. Especially the second sentence needs work. You need to say a) there are no other studies of Grade. B) Other studies that have the same goals of your study but in other companies could not be identified. C) despite a) and b) the methods used in this study are related to methods utilized in other studies to aid in validation of the chosen methods.</w:t>
      </w:r>
    </w:p>
  </w:comment>
  <w:comment w:id="10" w:author="Microsoft Office User" w:date="2019-02-25T15:27:00Z" w:initials="Office">
    <w:p w14:paraId="25612C0A" w14:textId="0F6802BE" w:rsidR="00523684" w:rsidRPr="00F61367" w:rsidRDefault="00523684">
      <w:pPr>
        <w:pStyle w:val="CommentText"/>
        <w:rPr>
          <w:lang w:val="en-GB"/>
        </w:rPr>
      </w:pPr>
      <w:r>
        <w:rPr>
          <w:rStyle w:val="CommentReference"/>
        </w:rPr>
        <w:annotationRef/>
      </w:r>
      <w:r w:rsidR="00F61367" w:rsidRPr="00F61367">
        <w:rPr>
          <w:lang w:val="en-GB"/>
        </w:rPr>
        <w:t>This is way too strong!</w:t>
      </w:r>
    </w:p>
  </w:comment>
  <w:comment w:id="11" w:author="Microsoft Office User" w:date="2019-02-25T15:28:00Z" w:initials="Office">
    <w:p w14:paraId="31CD19D1" w14:textId="4E557A07" w:rsidR="00523684" w:rsidRPr="00523684" w:rsidRDefault="00523684">
      <w:pPr>
        <w:pStyle w:val="CommentText"/>
        <w:rPr>
          <w:lang w:val="en-GB"/>
        </w:rPr>
      </w:pPr>
      <w:r>
        <w:rPr>
          <w:rStyle w:val="CommentReference"/>
        </w:rPr>
        <w:annotationRef/>
      </w:r>
      <w:r w:rsidRPr="00523684">
        <w:rPr>
          <w:lang w:val="en-GB"/>
        </w:rPr>
        <w:t xml:space="preserve">You cannot make cocky </w:t>
      </w:r>
      <w:r w:rsidR="003B3C50" w:rsidRPr="00523684">
        <w:rPr>
          <w:lang w:val="en-GB"/>
        </w:rPr>
        <w:t>statements</w:t>
      </w:r>
      <w:r w:rsidRPr="00523684">
        <w:rPr>
          <w:lang w:val="en-GB"/>
        </w:rPr>
        <w:t xml:space="preserve"> and then spell things wrong!</w:t>
      </w:r>
    </w:p>
  </w:comment>
  <w:comment w:id="12" w:author="Microsoft Office User" w:date="2019-02-25T15:28:00Z" w:initials="Office">
    <w:p w14:paraId="290AE49B" w14:textId="11FF965B" w:rsidR="00523684" w:rsidRPr="00F61367" w:rsidRDefault="00523684">
      <w:pPr>
        <w:pStyle w:val="CommentText"/>
        <w:rPr>
          <w:lang w:val="en-GB"/>
        </w:rPr>
      </w:pPr>
      <w:r>
        <w:rPr>
          <w:rStyle w:val="CommentReference"/>
        </w:rPr>
        <w:annotationRef/>
      </w:r>
      <w:r w:rsidRPr="00F61367">
        <w:rPr>
          <w:lang w:val="en-GB"/>
        </w:rPr>
        <w:t xml:space="preserve">I don’t see the relationship between </w:t>
      </w:r>
      <w:proofErr w:type="spellStart"/>
      <w:r w:rsidRPr="00F61367">
        <w:rPr>
          <w:lang w:val="en-GB"/>
        </w:rPr>
        <w:t>quantative</w:t>
      </w:r>
      <w:proofErr w:type="spellEnd"/>
      <w:r w:rsidRPr="00F61367">
        <w:rPr>
          <w:lang w:val="en-GB"/>
        </w:rPr>
        <w:t xml:space="preserve"> </w:t>
      </w:r>
      <w:r w:rsidR="00F61367">
        <w:rPr>
          <w:lang w:val="en-GB"/>
        </w:rPr>
        <w:t>study and structured/unstructured interview</w:t>
      </w:r>
    </w:p>
  </w:comment>
  <w:comment w:id="13" w:author="Microsoft Office User" w:date="2019-02-25T15:28:00Z" w:initials="Office">
    <w:p w14:paraId="3E608263" w14:textId="46C5B057" w:rsidR="00523684" w:rsidRDefault="00523684">
      <w:pPr>
        <w:pStyle w:val="CommentText"/>
      </w:pPr>
      <w:r>
        <w:rPr>
          <w:rStyle w:val="CommentReference"/>
        </w:rPr>
        <w:annotationRef/>
      </w:r>
      <w:proofErr w:type="spellStart"/>
      <w:r>
        <w:t>Gram</w:t>
      </w:r>
      <w:bookmarkStart w:id="14" w:name="_GoBack"/>
      <w:bookmarkEnd w:id="14"/>
      <w:r>
        <w:t>mar</w:t>
      </w:r>
      <w:proofErr w:type="spellEnd"/>
      <w:r>
        <w:t>!!!!!</w:t>
      </w:r>
    </w:p>
  </w:comment>
  <w:comment w:id="16" w:author="Microsoft Office User" w:date="2019-02-25T15:29:00Z" w:initials="Office">
    <w:p w14:paraId="1537DC7B" w14:textId="7BBDB16D" w:rsidR="00F61367" w:rsidRPr="00F61367" w:rsidRDefault="00F61367">
      <w:pPr>
        <w:pStyle w:val="CommentText"/>
        <w:rPr>
          <w:lang w:val="en-GB"/>
        </w:rPr>
      </w:pPr>
      <w:r>
        <w:rPr>
          <w:rStyle w:val="CommentReference"/>
        </w:rPr>
        <w:annotationRef/>
      </w:r>
      <w:r w:rsidRPr="00F61367">
        <w:rPr>
          <w:lang w:val="en-GB"/>
        </w:rPr>
        <w:t xml:space="preserve">Where? What does it say in the method? </w:t>
      </w:r>
      <w:r>
        <w:rPr>
          <w:lang w:val="en-GB"/>
        </w:rPr>
        <w:t>Why haven’t you quoted the text here so the reader doesn’t need to go look it up in the text??</w:t>
      </w:r>
    </w:p>
  </w:comment>
  <w:comment w:id="17" w:author="Microsoft Office User" w:date="2019-02-25T15:31:00Z" w:initials="Office">
    <w:p w14:paraId="243DFA82" w14:textId="7A8B782D" w:rsidR="00F61367" w:rsidRPr="00F61367" w:rsidRDefault="00F61367">
      <w:pPr>
        <w:pStyle w:val="CommentText"/>
        <w:rPr>
          <w:lang w:val="en-GB"/>
        </w:rPr>
      </w:pPr>
      <w:r>
        <w:rPr>
          <w:rStyle w:val="CommentReference"/>
        </w:rPr>
        <w:annotationRef/>
      </w:r>
      <w:r w:rsidRPr="00F61367">
        <w:rPr>
          <w:lang w:val="en-GB"/>
        </w:rPr>
        <w:t>Which lines? What do they say?</w:t>
      </w:r>
    </w:p>
  </w:comment>
  <w:comment w:id="19" w:author="Microsoft Office User" w:date="2019-02-25T15:33:00Z" w:initials="Office">
    <w:p w14:paraId="17586718" w14:textId="4F8D4A60" w:rsidR="00F61367" w:rsidRDefault="00F61367">
      <w:pPr>
        <w:pStyle w:val="CommentText"/>
      </w:pPr>
      <w:r>
        <w:rPr>
          <w:rStyle w:val="CommentReference"/>
        </w:rPr>
        <w:annotationRef/>
      </w:r>
      <w:r>
        <w:t>NOT TRUE!!</w:t>
      </w:r>
    </w:p>
  </w:comment>
  <w:comment w:id="18" w:author="Microsoft Office User" w:date="2019-02-25T15:32:00Z" w:initials="Office">
    <w:p w14:paraId="538E623D" w14:textId="05793E51" w:rsidR="00F61367" w:rsidRPr="00F61367" w:rsidRDefault="00F61367">
      <w:pPr>
        <w:pStyle w:val="CommentText"/>
        <w:rPr>
          <w:lang w:val="en-GB"/>
        </w:rPr>
      </w:pPr>
      <w:r>
        <w:rPr>
          <w:rStyle w:val="CommentReference"/>
        </w:rPr>
        <w:annotationRef/>
      </w:r>
      <w:r>
        <w:rPr>
          <w:lang w:val="en-GB"/>
        </w:rPr>
        <w:t>Unclear.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29D207" w15:done="0"/>
  <w15:commentEx w15:paraId="72237D2B" w15:done="0"/>
  <w15:commentEx w15:paraId="314E1F28" w15:done="0"/>
  <w15:commentEx w15:paraId="25612C0A" w15:done="0"/>
  <w15:commentEx w15:paraId="31CD19D1" w15:done="0"/>
  <w15:commentEx w15:paraId="290AE49B" w15:done="0"/>
  <w15:commentEx w15:paraId="3E608263" w15:done="0"/>
  <w15:commentEx w15:paraId="1537DC7B" w15:done="0"/>
  <w15:commentEx w15:paraId="243DFA82" w15:done="0"/>
  <w15:commentEx w15:paraId="17586718" w15:done="0"/>
  <w15:commentEx w15:paraId="538E62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trackRevisions/>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23706"/>
    <w:rsid w:val="0006082D"/>
    <w:rsid w:val="0009340F"/>
    <w:rsid w:val="001716E0"/>
    <w:rsid w:val="001E0AF7"/>
    <w:rsid w:val="002257D9"/>
    <w:rsid w:val="00267DC4"/>
    <w:rsid w:val="003B3C50"/>
    <w:rsid w:val="003C4B8E"/>
    <w:rsid w:val="00453D7C"/>
    <w:rsid w:val="00471481"/>
    <w:rsid w:val="00523684"/>
    <w:rsid w:val="0057651D"/>
    <w:rsid w:val="005E3847"/>
    <w:rsid w:val="006623D3"/>
    <w:rsid w:val="006A610C"/>
    <w:rsid w:val="007053BF"/>
    <w:rsid w:val="007D6A7B"/>
    <w:rsid w:val="007E610D"/>
    <w:rsid w:val="00835320"/>
    <w:rsid w:val="00887C1A"/>
    <w:rsid w:val="008D71DD"/>
    <w:rsid w:val="008F63C6"/>
    <w:rsid w:val="00975781"/>
    <w:rsid w:val="009B0723"/>
    <w:rsid w:val="009E5A53"/>
    <w:rsid w:val="009F79A7"/>
    <w:rsid w:val="00AD3E01"/>
    <w:rsid w:val="00B07B45"/>
    <w:rsid w:val="00B81998"/>
    <w:rsid w:val="00C5208C"/>
    <w:rsid w:val="00C54061"/>
    <w:rsid w:val="00DA652E"/>
    <w:rsid w:val="00DE16D9"/>
    <w:rsid w:val="00E07CBB"/>
    <w:rsid w:val="00E334E5"/>
    <w:rsid w:val="00EA5FC2"/>
    <w:rsid w:val="00EA6412"/>
    <w:rsid w:val="00EB2A08"/>
    <w:rsid w:val="00F61367"/>
    <w:rsid w:val="00F672B0"/>
    <w:rsid w:val="00FA49F7"/>
    <w:rsid w:val="00FD717A"/>
  </w:rsids>
  <m:mathPr>
    <m:mathFont m:val="Cambria Math"/>
    <m:brkBin m:val="before"/>
    <m:brkBinSub m:val="--"/>
    <m:smallFrac m:val="0"/>
    <m:dispDef/>
    <m:lMargin m:val="0"/>
    <m:rMargin m:val="0"/>
    <m:defJc m:val="centerGroup"/>
    <m:wrapIndent m:val="1440"/>
    <m:intLim m:val="subSup"/>
    <m:naryLim m:val="undOvr"/>
  </m:mathPr>
  <w:themeFontLang w:val="sv-SE"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3B6A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A6412"/>
    <w:rPr>
      <w:sz w:val="18"/>
      <w:szCs w:val="18"/>
    </w:rPr>
  </w:style>
  <w:style w:type="character" w:customStyle="1" w:styleId="CommentTextChar">
    <w:name w:val="Comment Text Char"/>
    <w:basedOn w:val="DefaultParagraphFont"/>
    <w:link w:val="CommentText"/>
    <w:uiPriority w:val="99"/>
    <w:qFormat/>
    <w:rsid w:val="00EA6412"/>
    <w:rPr>
      <w:rFonts w:ascii="Times New Roman" w:hAnsi="Times New Roman"/>
    </w:rPr>
  </w:style>
  <w:style w:type="paragraph" w:styleId="CommentText">
    <w:name w:val="annotation text"/>
    <w:basedOn w:val="Normal"/>
    <w:link w:val="CommentTextChar"/>
    <w:uiPriority w:val="99"/>
    <w:unhideWhenUsed/>
    <w:qFormat/>
    <w:rsid w:val="00EA6412"/>
    <w:rPr>
      <w:rFonts w:ascii="Times New Roman" w:hAnsi="Times New Roman"/>
    </w:rPr>
  </w:style>
  <w:style w:type="character" w:customStyle="1" w:styleId="KommentarerChar1">
    <w:name w:val="Kommentarer Char1"/>
    <w:basedOn w:val="DefaultParagraphFont"/>
    <w:uiPriority w:val="99"/>
    <w:semiHidden/>
    <w:rsid w:val="00EA6412"/>
    <w:rPr>
      <w:rFonts w:asciiTheme="majorHAnsi" w:hAnsiTheme="majorHAnsi"/>
    </w:rPr>
  </w:style>
  <w:style w:type="paragraph" w:styleId="BalloonText">
    <w:name w:val="Balloon Text"/>
    <w:basedOn w:val="Normal"/>
    <w:link w:val="BalloonTextChar"/>
    <w:uiPriority w:val="99"/>
    <w:semiHidden/>
    <w:unhideWhenUsed/>
    <w:rsid w:val="00EA64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412"/>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81998"/>
    <w:rPr>
      <w:rFonts w:asciiTheme="majorHAnsi" w:hAnsiTheme="majorHAnsi"/>
      <w:b/>
      <w:bCs/>
      <w:sz w:val="20"/>
      <w:szCs w:val="20"/>
    </w:rPr>
  </w:style>
  <w:style w:type="character" w:customStyle="1" w:styleId="CommentSubjectChar">
    <w:name w:val="Comment Subject Char"/>
    <w:basedOn w:val="CommentTextChar"/>
    <w:link w:val="CommentSubject"/>
    <w:uiPriority w:val="99"/>
    <w:semiHidden/>
    <w:rsid w:val="00B8199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10546">
      <w:bodyDiv w:val="1"/>
      <w:marLeft w:val="0"/>
      <w:marRight w:val="0"/>
      <w:marTop w:val="0"/>
      <w:marBottom w:val="0"/>
      <w:divBdr>
        <w:top w:val="none" w:sz="0" w:space="0" w:color="auto"/>
        <w:left w:val="none" w:sz="0" w:space="0" w:color="auto"/>
        <w:bottom w:val="none" w:sz="0" w:space="0" w:color="auto"/>
        <w:right w:val="none" w:sz="0" w:space="0" w:color="auto"/>
      </w:divBdr>
      <w:divsChild>
        <w:div w:id="68770285">
          <w:marLeft w:val="0"/>
          <w:marRight w:val="0"/>
          <w:marTop w:val="0"/>
          <w:marBottom w:val="0"/>
          <w:divBdr>
            <w:top w:val="none" w:sz="0" w:space="0" w:color="auto"/>
            <w:left w:val="none" w:sz="0" w:space="0" w:color="auto"/>
            <w:bottom w:val="none" w:sz="0" w:space="0" w:color="auto"/>
            <w:right w:val="none" w:sz="0" w:space="0" w:color="auto"/>
          </w:divBdr>
        </w:div>
        <w:div w:id="1861968049">
          <w:marLeft w:val="0"/>
          <w:marRight w:val="0"/>
          <w:marTop w:val="0"/>
          <w:marBottom w:val="0"/>
          <w:divBdr>
            <w:top w:val="none" w:sz="0" w:space="0" w:color="auto"/>
            <w:left w:val="none" w:sz="0" w:space="0" w:color="auto"/>
            <w:bottom w:val="none" w:sz="0" w:space="0" w:color="auto"/>
            <w:right w:val="none" w:sz="0" w:space="0" w:color="auto"/>
          </w:divBdr>
        </w:div>
        <w:div w:id="479272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623</Words>
  <Characters>3557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Microsoft Office User</cp:lastModifiedBy>
  <cp:revision>4</cp:revision>
  <dcterms:created xsi:type="dcterms:W3CDTF">2019-02-25T14:33:00Z</dcterms:created>
  <dcterms:modified xsi:type="dcterms:W3CDTF">2019-02-25T14:35:00Z</dcterms:modified>
</cp:coreProperties>
</file>