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CEF68" w14:textId="62DA5114" w:rsidR="00C428F1" w:rsidRPr="00B43FE1" w:rsidRDefault="002A3EBA" w:rsidP="00B43FE1">
      <w:pPr>
        <w:pStyle w:val="Title"/>
      </w:pPr>
      <w:r>
        <w:t xml:space="preserve">Frågor för intervju </w:t>
      </w:r>
      <w:r w:rsidR="0073401D">
        <w:t>om pedagogiken på Grade</w:t>
      </w:r>
    </w:p>
    <w:p w14:paraId="033964F1" w14:textId="6B9780B6" w:rsidR="00C428F1" w:rsidRDefault="00C428F1" w:rsidP="00C428F1">
      <w:pPr>
        <w:pStyle w:val="ListParagraph"/>
        <w:numPr>
          <w:ilvl w:val="0"/>
          <w:numId w:val="49"/>
        </w:numPr>
      </w:pPr>
      <w:r>
        <w:t xml:space="preserve">Målet med studien är att ta reda på </w:t>
      </w:r>
      <w:r w:rsidR="00F572CE">
        <w:t xml:space="preserve">hur Grade </w:t>
      </w:r>
      <w:r w:rsidR="00961134">
        <w:t>prioriterar</w:t>
      </w:r>
      <w:r w:rsidR="00F572CE">
        <w:t xml:space="preserve"> olika </w:t>
      </w:r>
      <w:r>
        <w:t xml:space="preserve">pedagogiska riktlinjer under utveckling av kurser. </w:t>
      </w:r>
    </w:p>
    <w:p w14:paraId="254A522F" w14:textId="7739CBE6" w:rsidR="0098491E" w:rsidRDefault="00EE6C6B" w:rsidP="0098491E">
      <w:pPr>
        <w:pStyle w:val="ListParagraph"/>
        <w:numPr>
          <w:ilvl w:val="0"/>
          <w:numId w:val="49"/>
        </w:numPr>
      </w:pPr>
      <w:r>
        <w:t xml:space="preserve">Intervjun är </w:t>
      </w:r>
      <w:r w:rsidR="0098491E">
        <w:t>frågor eller</w:t>
      </w:r>
      <w:r w:rsidR="00A33A5E">
        <w:t xml:space="preserve"> påståenden </w:t>
      </w:r>
      <w:r w:rsidR="0098491E">
        <w:t>och ska betygsätta</w:t>
      </w:r>
      <w:bookmarkStart w:id="0" w:name="_GoBack"/>
      <w:bookmarkEnd w:id="0"/>
      <w:r w:rsidR="0098491E">
        <w:t xml:space="preserve">s på </w:t>
      </w:r>
      <w:r w:rsidR="00A33A5E">
        <w:t>en skala</w:t>
      </w:r>
      <w:r w:rsidR="0098491E">
        <w:t xml:space="preserve"> mellan 1-5. Vid påstående ska det bedömas hur sant påståendet är.</w:t>
      </w:r>
    </w:p>
    <w:p w14:paraId="7F9DE210" w14:textId="77777777" w:rsidR="003E7A3F" w:rsidRPr="003E7A3F" w:rsidRDefault="003E7A3F" w:rsidP="003E7A3F"/>
    <w:p w14:paraId="4054A508" w14:textId="77777777" w:rsidR="002A3EBA" w:rsidRPr="00F572CE" w:rsidRDefault="002A3EBA" w:rsidP="001F4584">
      <w:pPr>
        <w:pStyle w:val="Subtitle"/>
        <w:rPr>
          <w:rStyle w:val="IntenseEmphasis"/>
          <w:color w:val="auto"/>
        </w:rPr>
      </w:pPr>
      <w:r w:rsidRPr="00F572CE">
        <w:rPr>
          <w:rStyle w:val="IntenseEmphasis"/>
          <w:color w:val="auto"/>
        </w:rPr>
        <w:t>Förberedelser</w:t>
      </w:r>
    </w:p>
    <w:p w14:paraId="6CA776E5" w14:textId="77777777" w:rsidR="005F6D14" w:rsidRDefault="005F6D14" w:rsidP="005F6D14"/>
    <w:p w14:paraId="6BF3BC2E" w14:textId="77777777" w:rsidR="005A703E" w:rsidRDefault="00F92B49" w:rsidP="005A703E">
      <w:pPr>
        <w:pStyle w:val="ListParagraph"/>
        <w:numPr>
          <w:ilvl w:val="0"/>
          <w:numId w:val="1"/>
        </w:numPr>
      </w:pPr>
      <w:r>
        <w:t>Hur vikti</w:t>
      </w:r>
      <w:r w:rsidR="009F0E0E">
        <w:t xml:space="preserve">gt är det </w:t>
      </w:r>
      <w:r>
        <w:t>att</w:t>
      </w:r>
      <w:r w:rsidR="004376C0">
        <w:t xml:space="preserve"> </w:t>
      </w:r>
      <w:r w:rsidR="009F0E0E">
        <w:t xml:space="preserve">kursdesignen och </w:t>
      </w:r>
      <w:r w:rsidR="004376C0">
        <w:t xml:space="preserve">ämnet </w:t>
      </w:r>
      <w:r w:rsidR="009F0E0E">
        <w:t>utförligt granskas från det bakomliggande</w:t>
      </w:r>
      <w:r w:rsidR="0081754F" w:rsidRPr="0081754F">
        <w:t xml:space="preserve"> </w:t>
      </w:r>
      <w:r w:rsidR="00410E22">
        <w:t>material</w:t>
      </w:r>
      <w:r w:rsidR="009F0E0E">
        <w:t xml:space="preserve">? </w:t>
      </w:r>
    </w:p>
    <w:p w14:paraId="01D8CB24" w14:textId="122A159B" w:rsidR="005A703E" w:rsidRDefault="00645956" w:rsidP="005A703E">
      <w:pPr>
        <w:pStyle w:val="ListParagraph"/>
        <w:numPr>
          <w:ilvl w:val="0"/>
          <w:numId w:val="1"/>
        </w:numPr>
      </w:pPr>
      <w:commentRangeStart w:id="1"/>
      <w:r>
        <w:t xml:space="preserve">Hur viktigt är det att </w:t>
      </w:r>
      <w:r w:rsidR="005A703E">
        <w:t xml:space="preserve">kursen är anpassad till att passa flera </w:t>
      </w:r>
      <w:r w:rsidR="000519AC">
        <w:t>typer av</w:t>
      </w:r>
      <w:r w:rsidR="005A703E">
        <w:t xml:space="preserve"> användare? </w:t>
      </w:r>
      <w:commentRangeEnd w:id="1"/>
      <w:r w:rsidR="00827395">
        <w:rPr>
          <w:rStyle w:val="CommentReference"/>
        </w:rPr>
        <w:commentReference w:id="1"/>
      </w:r>
    </w:p>
    <w:p w14:paraId="2156D083" w14:textId="77777777" w:rsidR="005A703E" w:rsidRDefault="005A703E" w:rsidP="005A703E">
      <w:pPr>
        <w:pStyle w:val="ListParagraph"/>
        <w:ind w:left="360"/>
      </w:pPr>
    </w:p>
    <w:p w14:paraId="79CF2A70" w14:textId="74F5DE85" w:rsidR="0098491E" w:rsidRDefault="0098491E" w:rsidP="005A703E">
      <w:pPr>
        <w:pStyle w:val="ListParagraph"/>
        <w:numPr>
          <w:ilvl w:val="0"/>
          <w:numId w:val="1"/>
        </w:numPr>
      </w:pPr>
      <w:r>
        <w:t>Hur viktigt är det att uttala och förklara vad studenten ska lära sig i kursen?</w:t>
      </w:r>
    </w:p>
    <w:p w14:paraId="0972CEF2" w14:textId="77777777" w:rsidR="001D3A25" w:rsidRDefault="001D3A25" w:rsidP="001D3A25"/>
    <w:p w14:paraId="51F39A49" w14:textId="6DD491D2" w:rsidR="001D3A25" w:rsidRDefault="00F92B49" w:rsidP="001D3A25">
      <w:pPr>
        <w:pStyle w:val="ListParagraph"/>
        <w:numPr>
          <w:ilvl w:val="0"/>
          <w:numId w:val="1"/>
        </w:numPr>
      </w:pPr>
      <w:r>
        <w:t xml:space="preserve">Hur viktigt är det att </w:t>
      </w:r>
      <w:r w:rsidR="00C04FCC">
        <w:t xml:space="preserve">studenten aktivt </w:t>
      </w:r>
      <w:r w:rsidR="00D51BBF">
        <w:t xml:space="preserve">kan </w:t>
      </w:r>
      <w:r w:rsidR="00C04FCC" w:rsidRPr="002A5A3D">
        <w:t>utföra</w:t>
      </w:r>
      <w:r w:rsidR="00C04FCC">
        <w:t xml:space="preserve"> övningar </w:t>
      </w:r>
      <w:r w:rsidR="00C40635">
        <w:t xml:space="preserve">i kursen, </w:t>
      </w:r>
      <w:r>
        <w:t xml:space="preserve">för att </w:t>
      </w:r>
      <w:r w:rsidR="00C17DA6">
        <w:t xml:space="preserve">senare </w:t>
      </w:r>
      <w:r w:rsidR="00D51BBF">
        <w:t>skapa</w:t>
      </w:r>
      <w:r w:rsidR="00C17DA6">
        <w:t xml:space="preserve"> något</w:t>
      </w:r>
      <w:r w:rsidR="00D41C24">
        <w:t xml:space="preserve"> och påverka deras milj</w:t>
      </w:r>
      <w:r w:rsidR="00961134">
        <w:t>ö?</w:t>
      </w:r>
      <w:r>
        <w:t xml:space="preserve"> </w:t>
      </w:r>
    </w:p>
    <w:p w14:paraId="07D50F92" w14:textId="77777777" w:rsidR="001D3A25" w:rsidRDefault="001D3A25" w:rsidP="001D3A25"/>
    <w:p w14:paraId="516D801C" w14:textId="77777777" w:rsidR="00EA3DB9" w:rsidRDefault="00EA3DB9" w:rsidP="00EA3DB9"/>
    <w:p w14:paraId="62D9E023" w14:textId="73343C57" w:rsidR="003E7A3F" w:rsidRPr="00961134" w:rsidRDefault="008543AD" w:rsidP="001F4584">
      <w:pPr>
        <w:pStyle w:val="Subtitle"/>
        <w:rPr>
          <w:rStyle w:val="IntenseEmphasis"/>
          <w:color w:val="auto"/>
        </w:rPr>
      </w:pPr>
      <w:r w:rsidRPr="00961134">
        <w:rPr>
          <w:rStyle w:val="IntenseEmphasis"/>
          <w:color w:val="auto"/>
        </w:rPr>
        <w:t>Uppmuntra deltagande</w:t>
      </w:r>
    </w:p>
    <w:p w14:paraId="228AD957" w14:textId="77777777" w:rsidR="000C2563" w:rsidRPr="00327879" w:rsidRDefault="000C2563" w:rsidP="000C2563">
      <w:pPr>
        <w:pStyle w:val="ListParagraph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5DB4FF95" w14:textId="636B7740" w:rsidR="008A4BC2" w:rsidRDefault="003654E7" w:rsidP="008A4BC2">
      <w:pPr>
        <w:pStyle w:val="ListParagraph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commentRangeStart w:id="2"/>
      <w:r w:rsidRPr="005A703E">
        <w:rPr>
          <w:rFonts w:eastAsia="Times New Roman" w:cs="Times New Roman"/>
          <w:color w:val="333333"/>
        </w:rPr>
        <w:t>Hur viktigt</w:t>
      </w:r>
      <w:r w:rsidR="00050421" w:rsidRPr="005A703E">
        <w:rPr>
          <w:rFonts w:eastAsia="Times New Roman" w:cs="Times New Roman"/>
          <w:color w:val="333333"/>
        </w:rPr>
        <w:t xml:space="preserve"> är det att studenten</w:t>
      </w:r>
      <w:r w:rsidR="00420C9B" w:rsidRPr="005A703E">
        <w:rPr>
          <w:rFonts w:eastAsia="Times New Roman" w:cs="Times New Roman"/>
          <w:color w:val="333333"/>
        </w:rPr>
        <w:t xml:space="preserve"> </w:t>
      </w:r>
      <w:r w:rsidR="00C24E7E" w:rsidRPr="005A703E">
        <w:rPr>
          <w:rFonts w:eastAsia="Times New Roman" w:cs="Times New Roman"/>
          <w:color w:val="333333"/>
        </w:rPr>
        <w:t xml:space="preserve">förstår </w:t>
      </w:r>
      <w:r w:rsidR="00050421" w:rsidRPr="005A703E">
        <w:rPr>
          <w:rFonts w:eastAsia="Times New Roman" w:cs="Times New Roman"/>
          <w:color w:val="333333"/>
        </w:rPr>
        <w:t>mening</w:t>
      </w:r>
      <w:r w:rsidR="0098491E" w:rsidRPr="005A703E">
        <w:rPr>
          <w:rFonts w:eastAsia="Times New Roman" w:cs="Times New Roman"/>
          <w:color w:val="333333"/>
        </w:rPr>
        <w:t>en</w:t>
      </w:r>
      <w:r w:rsidR="00050421" w:rsidRPr="005A703E">
        <w:rPr>
          <w:rFonts w:eastAsia="Times New Roman" w:cs="Times New Roman"/>
          <w:color w:val="333333"/>
        </w:rPr>
        <w:t xml:space="preserve"> </w:t>
      </w:r>
      <w:r w:rsidR="005A703E" w:rsidRPr="005A703E">
        <w:rPr>
          <w:rFonts w:eastAsia="Times New Roman" w:cs="Times New Roman"/>
          <w:color w:val="333333"/>
        </w:rPr>
        <w:t xml:space="preserve">med att genomföra </w:t>
      </w:r>
      <w:del w:id="3" w:author="Jason Serviss" w:date="2018-05-22T08:12:00Z">
        <w:r w:rsidR="005A703E" w:rsidRPr="005A703E" w:rsidDel="00CE7FEC">
          <w:rPr>
            <w:rFonts w:eastAsia="Times New Roman" w:cs="Times New Roman"/>
            <w:color w:val="333333"/>
          </w:rPr>
          <w:delText xml:space="preserve">hela </w:delText>
        </w:r>
      </w:del>
      <w:r w:rsidR="00050421" w:rsidRPr="005A703E">
        <w:rPr>
          <w:rFonts w:eastAsia="Times New Roman" w:cs="Times New Roman"/>
          <w:color w:val="333333"/>
        </w:rPr>
        <w:t>kursen</w:t>
      </w:r>
      <w:r w:rsidR="005A703E" w:rsidRPr="005A703E">
        <w:rPr>
          <w:rFonts w:eastAsia="Times New Roman" w:cs="Times New Roman"/>
          <w:color w:val="333333"/>
        </w:rPr>
        <w:t>?</w:t>
      </w:r>
      <w:r w:rsidR="00C24E7E" w:rsidRPr="005A703E">
        <w:rPr>
          <w:rFonts w:eastAsia="Times New Roman" w:cs="Times New Roman"/>
          <w:color w:val="333333"/>
        </w:rPr>
        <w:t xml:space="preserve"> </w:t>
      </w:r>
    </w:p>
    <w:p w14:paraId="2684AF0F" w14:textId="77777777" w:rsidR="008A4BC2" w:rsidRDefault="008A4BC2" w:rsidP="008A4BC2">
      <w:pPr>
        <w:pStyle w:val="ListParagraph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2B2801E2" w14:textId="03BDE19B" w:rsidR="00C24E7E" w:rsidRPr="008A4BC2" w:rsidRDefault="008A4BC2" w:rsidP="008A4BC2">
      <w:pPr>
        <w:pStyle w:val="ListParagraph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 w:rsidRPr="008A4BC2">
        <w:rPr>
          <w:rFonts w:eastAsia="Times New Roman" w:cs="Times New Roman"/>
          <w:color w:val="333333"/>
        </w:rPr>
        <w:t>Hur viktigt är det att studenten är motiverad för att lära sig och uppnå ett intellektuellt mål?</w:t>
      </w:r>
    </w:p>
    <w:p w14:paraId="76AAD242" w14:textId="2FFF72A0" w:rsidR="001F4584" w:rsidRPr="00C24E7E" w:rsidRDefault="00082360" w:rsidP="001F4584">
      <w:pPr>
        <w:pStyle w:val="ListParagraph"/>
        <w:numPr>
          <w:ilvl w:val="0"/>
          <w:numId w:val="1"/>
        </w:numPr>
        <w:spacing w:before="158" w:after="158"/>
        <w:outlineLvl w:val="3"/>
        <w:rPr>
          <w:rStyle w:val="IntenseEmphasis"/>
          <w:rFonts w:eastAsia="Times New Roman" w:cs="Times New Roman"/>
          <w:b w:val="0"/>
          <w:bCs w:val="0"/>
          <w:i w:val="0"/>
          <w:iCs w:val="0"/>
          <w:color w:val="333333"/>
        </w:rPr>
      </w:pPr>
      <w:r>
        <w:t xml:space="preserve">Hur viktigt är det att utvärdera sätt att motivera studenterna och sedan bygga de in i kursdesignen? </w:t>
      </w:r>
    </w:p>
    <w:commentRangeEnd w:id="2"/>
    <w:p w14:paraId="6A3C9045" w14:textId="72074CF2" w:rsidR="00DF4036" w:rsidRPr="00961134" w:rsidRDefault="00CA7979" w:rsidP="001F4584">
      <w:pPr>
        <w:pStyle w:val="Subtitle"/>
        <w:rPr>
          <w:rStyle w:val="IntenseEmphasis"/>
          <w:color w:val="auto"/>
        </w:rPr>
      </w:pPr>
      <w:r>
        <w:rPr>
          <w:rStyle w:val="CommentReference"/>
          <w:rFonts w:eastAsiaTheme="minorEastAsia" w:cstheme="minorBidi"/>
          <w:i w:val="0"/>
          <w:iCs w:val="0"/>
          <w:color w:val="auto"/>
          <w:spacing w:val="0"/>
        </w:rPr>
        <w:commentReference w:id="2"/>
      </w:r>
      <w:r w:rsidR="00F41BC6" w:rsidRPr="00961134">
        <w:rPr>
          <w:rStyle w:val="IntenseEmphasis"/>
          <w:color w:val="auto"/>
        </w:rPr>
        <w:t>Kontext</w:t>
      </w:r>
      <w:r w:rsidR="00DF4036" w:rsidRPr="00961134">
        <w:rPr>
          <w:rStyle w:val="IntenseEmphasis"/>
          <w:color w:val="auto"/>
        </w:rPr>
        <w:t xml:space="preserve"> </w:t>
      </w:r>
      <w:r w:rsidR="00DF4036" w:rsidRPr="00961134">
        <w:rPr>
          <w:b/>
          <w:i w:val="0"/>
          <w:color w:val="auto"/>
        </w:rPr>
        <w:t>och</w:t>
      </w:r>
      <w:r w:rsidR="00DF4036" w:rsidRPr="00961134">
        <w:rPr>
          <w:rStyle w:val="IntenseEmphasis"/>
          <w:color w:val="auto"/>
        </w:rPr>
        <w:t xml:space="preserve"> riktlinjer </w:t>
      </w:r>
    </w:p>
    <w:p w14:paraId="2DEE9820" w14:textId="77777777" w:rsidR="009F6920" w:rsidRPr="009F6920" w:rsidRDefault="009F6920" w:rsidP="009F6920">
      <w:pPr>
        <w:rPr>
          <w:rStyle w:val="Emphasis"/>
          <w:i w:val="0"/>
        </w:rPr>
      </w:pPr>
    </w:p>
    <w:p w14:paraId="6BF8F675" w14:textId="7AD99D0C" w:rsidR="009F6920" w:rsidRDefault="009F6920" w:rsidP="009F6920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Hur viktigt är det att </w:t>
      </w:r>
      <w:r w:rsidR="00EA2462">
        <w:rPr>
          <w:rStyle w:val="Emphasis"/>
          <w:i w:val="0"/>
        </w:rPr>
        <w:t>det genomförs en analys av studentens explicit</w:t>
      </w:r>
      <w:r w:rsidR="00D51BBF">
        <w:rPr>
          <w:rStyle w:val="Emphasis"/>
          <w:i w:val="0"/>
        </w:rPr>
        <w:t>a</w:t>
      </w:r>
      <w:r w:rsidR="00EA2462">
        <w:rPr>
          <w:rStyle w:val="Emphasis"/>
          <w:i w:val="0"/>
        </w:rPr>
        <w:t xml:space="preserve"> och implicit</w:t>
      </w:r>
      <w:r w:rsidR="00D51BBF">
        <w:rPr>
          <w:rStyle w:val="Emphasis"/>
          <w:i w:val="0"/>
        </w:rPr>
        <w:t>a</w:t>
      </w:r>
      <w:r w:rsidR="00EA2462">
        <w:rPr>
          <w:rStyle w:val="Emphasis"/>
          <w:i w:val="0"/>
        </w:rPr>
        <w:t xml:space="preserve"> normer?</w:t>
      </w:r>
    </w:p>
    <w:p w14:paraId="2214EF37" w14:textId="03268026" w:rsidR="008F45CE" w:rsidRDefault="008F45CE" w:rsidP="008F45CE">
      <w:pPr>
        <w:pStyle w:val="ListParagraph"/>
        <w:ind w:left="360"/>
        <w:rPr>
          <w:rStyle w:val="Emphasis"/>
          <w:i w:val="0"/>
        </w:rPr>
      </w:pPr>
    </w:p>
    <w:p w14:paraId="770EDA6A" w14:textId="18308066" w:rsidR="00C6227E" w:rsidRDefault="00CF62FC" w:rsidP="00C6227E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CF62FC">
        <w:rPr>
          <w:rStyle w:val="Emphasis"/>
          <w:i w:val="0"/>
        </w:rPr>
        <w:t xml:space="preserve">Hur viktigt är det att </w:t>
      </w:r>
      <w:ins w:id="4" w:author="Jason Serviss" w:date="2018-05-22T08:18:00Z">
        <w:r w:rsidR="00CA7979">
          <w:rPr>
            <w:rStyle w:val="Emphasis"/>
            <w:i w:val="0"/>
          </w:rPr>
          <w:t xml:space="preserve">skapa </w:t>
        </w:r>
      </w:ins>
      <w:ins w:id="5" w:author="Jason Serviss" w:date="2018-05-22T08:21:00Z">
        <w:r w:rsidR="00CA7979">
          <w:rPr>
            <w:rStyle w:val="Emphasis"/>
            <w:i w:val="0"/>
          </w:rPr>
          <w:t>ett</w:t>
        </w:r>
      </w:ins>
      <w:ins w:id="6" w:author="Jason Serviss" w:date="2018-05-22T08:18:00Z">
        <w:r w:rsidR="00CA7979">
          <w:rPr>
            <w:rStyle w:val="Emphasis"/>
            <w:i w:val="0"/>
          </w:rPr>
          <w:t xml:space="preserve"> meningsfullt sammanhang för </w:t>
        </w:r>
      </w:ins>
      <w:r w:rsidRPr="00CF62FC">
        <w:rPr>
          <w:rStyle w:val="Emphasis"/>
          <w:i w:val="0"/>
        </w:rPr>
        <w:t xml:space="preserve">studenten </w:t>
      </w:r>
      <w:r w:rsidRPr="00CA7979">
        <w:rPr>
          <w:rStyle w:val="Emphasis"/>
          <w:i w:val="0"/>
          <w:strike/>
          <w:rPrChange w:id="7" w:author="Jason Serviss" w:date="2018-05-22T08:18:00Z">
            <w:rPr>
              <w:rStyle w:val="Emphasis"/>
              <w:i w:val="0"/>
            </w:rPr>
          </w:rPrChange>
        </w:rPr>
        <w:t>förstår sammanhanget med hjälp av att lösa</w:t>
      </w:r>
      <w:r w:rsidRPr="00CF62FC">
        <w:rPr>
          <w:rStyle w:val="Emphasis"/>
          <w:i w:val="0"/>
        </w:rPr>
        <w:t xml:space="preserve"> </w:t>
      </w:r>
      <w:ins w:id="8" w:author="Jason Serviss" w:date="2018-05-22T08:19:00Z">
        <w:r w:rsidR="00CA7979">
          <w:rPr>
            <w:rStyle w:val="Emphasis"/>
            <w:i w:val="0"/>
          </w:rPr>
          <w:t xml:space="preserve">genom att ge </w:t>
        </w:r>
      </w:ins>
      <w:ins w:id="9" w:author="Jason Serviss" w:date="2018-05-22T08:21:00Z">
        <w:r w:rsidR="00CA7979">
          <w:rPr>
            <w:rStyle w:val="Emphasis"/>
            <w:i w:val="0"/>
          </w:rPr>
          <w:t>de chanser</w:t>
        </w:r>
      </w:ins>
      <w:ins w:id="10" w:author="Jason Serviss" w:date="2018-05-22T08:19:00Z">
        <w:r w:rsidR="00CA7979">
          <w:rPr>
            <w:rStyle w:val="Emphasis"/>
            <w:i w:val="0"/>
          </w:rPr>
          <w:t xml:space="preserve"> att lösa </w:t>
        </w:r>
      </w:ins>
      <w:r w:rsidRPr="00CF62FC">
        <w:rPr>
          <w:rStyle w:val="Emphasis"/>
          <w:i w:val="0"/>
        </w:rPr>
        <w:t>olika problem?</w:t>
      </w:r>
    </w:p>
    <w:p w14:paraId="286BAC35" w14:textId="77777777" w:rsidR="00CF62FC" w:rsidRPr="00CF62FC" w:rsidRDefault="00CF62FC" w:rsidP="00CF62FC">
      <w:pPr>
        <w:rPr>
          <w:rStyle w:val="Emphasis"/>
          <w:i w:val="0"/>
        </w:rPr>
      </w:pPr>
    </w:p>
    <w:p w14:paraId="37EE65E0" w14:textId="6E9F5D95" w:rsidR="00216249" w:rsidRPr="00216249" w:rsidRDefault="00C6227E" w:rsidP="00216249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Hur viktigt är det att lärandet genomförs med hjälp av övning och granskning?</w:t>
      </w:r>
    </w:p>
    <w:p w14:paraId="255585D4" w14:textId="77777777" w:rsidR="0057202A" w:rsidRDefault="0057202A" w:rsidP="0057202A">
      <w:pPr>
        <w:rPr>
          <w:rStyle w:val="IntenseEmphasis"/>
          <w:b w:val="0"/>
          <w:i w:val="0"/>
          <w:color w:val="auto"/>
        </w:rPr>
      </w:pPr>
    </w:p>
    <w:p w14:paraId="096ADFFB" w14:textId="77777777" w:rsidR="00D51BBF" w:rsidRDefault="00D51BBF" w:rsidP="001F4584">
      <w:pPr>
        <w:pStyle w:val="Subtitle"/>
        <w:rPr>
          <w:i w:val="0"/>
        </w:rPr>
      </w:pPr>
    </w:p>
    <w:p w14:paraId="641F5528" w14:textId="77777777" w:rsidR="00D51BBF" w:rsidRDefault="00D51BBF" w:rsidP="001F4584">
      <w:pPr>
        <w:pStyle w:val="Subtitle"/>
        <w:rPr>
          <w:i w:val="0"/>
        </w:rPr>
      </w:pPr>
    </w:p>
    <w:p w14:paraId="0D14EBE8" w14:textId="77777777" w:rsidR="001F4584" w:rsidRPr="00961134" w:rsidRDefault="001F4584" w:rsidP="001F4584">
      <w:pPr>
        <w:pStyle w:val="Subtitle"/>
        <w:rPr>
          <w:b/>
          <w:i w:val="0"/>
          <w:color w:val="auto"/>
        </w:rPr>
      </w:pPr>
      <w:r w:rsidRPr="00961134">
        <w:rPr>
          <w:b/>
          <w:i w:val="0"/>
          <w:color w:val="auto"/>
        </w:rPr>
        <w:t>Bedömning &amp; Hjälp</w:t>
      </w:r>
    </w:p>
    <w:p w14:paraId="70EE14F7" w14:textId="77777777" w:rsidR="00C5675B" w:rsidRDefault="00C5675B" w:rsidP="0057202A">
      <w:pPr>
        <w:rPr>
          <w:rStyle w:val="IntenseEmphasis"/>
        </w:rPr>
      </w:pPr>
    </w:p>
    <w:p w14:paraId="78A73E57" w14:textId="10336852" w:rsidR="00C5675B" w:rsidRPr="00677B08" w:rsidRDefault="005C321D" w:rsidP="00677B08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Hur viktigt är det att kursen har </w:t>
      </w:r>
      <w:r w:rsidR="003603D0">
        <w:rPr>
          <w:rStyle w:val="Emphasis"/>
          <w:i w:val="0"/>
        </w:rPr>
        <w:t>formativ</w:t>
      </w:r>
      <w:r w:rsidR="00154D6B">
        <w:rPr>
          <w:rStyle w:val="Emphasis"/>
          <w:i w:val="0"/>
        </w:rPr>
        <w:t>a</w:t>
      </w:r>
      <w:r w:rsidR="00EE6C6B">
        <w:rPr>
          <w:rStyle w:val="Emphasis"/>
          <w:i w:val="0"/>
        </w:rPr>
        <w:t xml:space="preserve"> bedömningar</w:t>
      </w:r>
      <w:r w:rsidR="003603D0">
        <w:rPr>
          <w:rStyle w:val="Emphasis"/>
          <w:i w:val="0"/>
        </w:rPr>
        <w:t xml:space="preserve"> av studenten</w:t>
      </w:r>
      <w:r w:rsidR="00154D6B">
        <w:rPr>
          <w:rStyle w:val="Emphasis"/>
          <w:i w:val="0"/>
        </w:rPr>
        <w:t xml:space="preserve"> för att skapa en lärmiljö som ger studenten möjligheter att lära sig? </w:t>
      </w:r>
      <w:r w:rsidR="00677B08">
        <w:rPr>
          <w:rStyle w:val="Emphasis"/>
          <w:i w:val="0"/>
        </w:rPr>
        <w:t xml:space="preserve">T.ex. </w:t>
      </w:r>
      <w:r w:rsidR="00DD5DBB" w:rsidRPr="00677B08">
        <w:rPr>
          <w:rStyle w:val="Emphasis"/>
          <w:i w:val="0"/>
        </w:rPr>
        <w:t>k</w:t>
      </w:r>
      <w:r w:rsidRPr="00677B08">
        <w:rPr>
          <w:rStyle w:val="Emphasis"/>
          <w:i w:val="0"/>
        </w:rPr>
        <w:t>apiteltest</w:t>
      </w:r>
      <w:r w:rsidR="00677B08">
        <w:rPr>
          <w:rStyle w:val="Emphasis"/>
          <w:i w:val="0"/>
        </w:rPr>
        <w:t>er</w:t>
      </w:r>
      <w:r w:rsidRPr="00677B08">
        <w:rPr>
          <w:rStyle w:val="Emphasis"/>
          <w:i w:val="0"/>
        </w:rPr>
        <w:t xml:space="preserve"> och </w:t>
      </w:r>
      <w:r w:rsidR="00677B08">
        <w:rPr>
          <w:rStyle w:val="Emphasis"/>
          <w:i w:val="0"/>
        </w:rPr>
        <w:t>avslutnings test.</w:t>
      </w:r>
    </w:p>
    <w:p w14:paraId="0B58D793" w14:textId="77777777" w:rsidR="00790EBF" w:rsidRPr="00790EBF" w:rsidRDefault="00790EBF" w:rsidP="00790EBF">
      <w:pPr>
        <w:pStyle w:val="ListParagraph"/>
        <w:ind w:left="792"/>
        <w:rPr>
          <w:rStyle w:val="Emphasis"/>
          <w:i w:val="0"/>
        </w:rPr>
      </w:pPr>
    </w:p>
    <w:p w14:paraId="7DF5045A" w14:textId="07D374F7" w:rsidR="00082360" w:rsidRPr="00C170BD" w:rsidRDefault="005C321D" w:rsidP="00C170BD">
      <w:pPr>
        <w:pStyle w:val="ListParagraph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Hur viktigt är det att </w:t>
      </w:r>
      <w:r w:rsidR="00D24070">
        <w:rPr>
          <w:rFonts w:eastAsia="Times New Roman" w:cs="Times New Roman"/>
          <w:color w:val="333333"/>
        </w:rPr>
        <w:t>studenten får reflektera efter kursen är genomförd?</w:t>
      </w:r>
      <w:commentRangeStart w:id="11"/>
      <w:ins w:id="12" w:author="Olivia Imner" w:date="2018-05-21T12:23:00Z">
        <w:r w:rsidR="00C170BD">
          <w:rPr>
            <w:rFonts w:eastAsia="Times New Roman" w:cs="Times New Roman"/>
            <w:color w:val="333333"/>
          </w:rPr>
          <w:t xml:space="preserve"> </w:t>
        </w:r>
        <w:r w:rsidR="00C170BD" w:rsidRPr="00C170BD">
          <w:rPr>
            <w:rFonts w:eastAsia="Times New Roman" w:cs="Times New Roman"/>
            <w:color w:val="333333"/>
          </w:rPr>
          <w:t>CLE</w:t>
        </w:r>
      </w:ins>
      <w:commentRangeEnd w:id="11"/>
      <w:r w:rsidR="00F62DB3">
        <w:rPr>
          <w:rStyle w:val="CommentReference"/>
        </w:rPr>
        <w:commentReference w:id="11"/>
      </w:r>
    </w:p>
    <w:p w14:paraId="693B7BC4" w14:textId="68AEA17D" w:rsidR="00407024" w:rsidRDefault="0057202A" w:rsidP="003A2AAD">
      <w:pPr>
        <w:pStyle w:val="Subtitle"/>
        <w:rPr>
          <w:rStyle w:val="IntenseEmphasis"/>
          <w:color w:val="auto"/>
        </w:rPr>
      </w:pPr>
      <w:r w:rsidRPr="00CF62FC">
        <w:rPr>
          <w:rStyle w:val="IntenseEmphasis"/>
          <w:color w:val="auto"/>
        </w:rPr>
        <w:t xml:space="preserve">Användarbarhet och feedback på prestation </w:t>
      </w:r>
    </w:p>
    <w:p w14:paraId="7F5A933B" w14:textId="77777777" w:rsidR="003A2AAD" w:rsidRPr="003A2AAD" w:rsidRDefault="003A2AAD" w:rsidP="003A2AAD"/>
    <w:p w14:paraId="579FDABE" w14:textId="787FEC70" w:rsidR="00F80D3C" w:rsidRPr="003A2AAD" w:rsidRDefault="00407024" w:rsidP="003A2AAD">
      <w:pPr>
        <w:pStyle w:val="ListParagraph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 xml:space="preserve">Hur viktigt är det att </w:t>
      </w:r>
      <w:r w:rsidR="00B8044A" w:rsidRPr="00407024">
        <w:rPr>
          <w:rFonts w:eastAsia="Times New Roman" w:cs="Times New Roman"/>
          <w:color w:val="333333"/>
          <w:sz w:val="23"/>
          <w:szCs w:val="23"/>
        </w:rPr>
        <w:t xml:space="preserve">studenten </w:t>
      </w:r>
      <w:r w:rsidR="00677B08">
        <w:rPr>
          <w:rFonts w:eastAsia="Times New Roman" w:cs="Times New Roman"/>
          <w:color w:val="333333"/>
          <w:sz w:val="23"/>
          <w:szCs w:val="23"/>
        </w:rPr>
        <w:t>blir korrigerad när misstag utförs i kursen?</w:t>
      </w:r>
    </w:p>
    <w:p w14:paraId="6710B7F0" w14:textId="74888EEE" w:rsidR="00A828B4" w:rsidRDefault="00A828B4" w:rsidP="001F4584">
      <w:pPr>
        <w:pStyle w:val="Subtitle"/>
        <w:rPr>
          <w:rStyle w:val="IntenseEmphasis"/>
          <w:color w:val="auto"/>
        </w:rPr>
      </w:pPr>
      <w:r w:rsidRPr="00C170BD">
        <w:rPr>
          <w:rStyle w:val="IntenseEmphasis"/>
          <w:color w:val="auto"/>
        </w:rPr>
        <w:t>Samarbete</w:t>
      </w:r>
    </w:p>
    <w:p w14:paraId="5E9E70CF" w14:textId="77777777" w:rsidR="003A2AAD" w:rsidRPr="003A2AAD" w:rsidRDefault="003A2AAD" w:rsidP="003A2AAD"/>
    <w:p w14:paraId="4A902BB2" w14:textId="64363BBB" w:rsidR="00B77030" w:rsidRPr="00C37DBD" w:rsidRDefault="00407024" w:rsidP="00C37DBD">
      <w:pPr>
        <w:pStyle w:val="ListParagraph"/>
        <w:numPr>
          <w:ilvl w:val="0"/>
          <w:numId w:val="1"/>
        </w:numPr>
        <w:spacing w:before="158" w:after="158"/>
        <w:outlineLvl w:val="3"/>
        <w:rPr>
          <w:rStyle w:val="IntenseEmphasis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commentRangeStart w:id="13"/>
      <w:commentRangeStart w:id="14"/>
      <w:r>
        <w:rPr>
          <w:rStyle w:val="Emphasis"/>
          <w:i w:val="0"/>
        </w:rPr>
        <w:t>Hur viktigt är det att det f</w:t>
      </w:r>
      <w:r w:rsidR="00A828B4" w:rsidRPr="00A828B4">
        <w:rPr>
          <w:rStyle w:val="Emphasis"/>
          <w:i w:val="0"/>
        </w:rPr>
        <w:t>inns möjlighet att samarbete med andra?</w:t>
      </w:r>
      <w:commentRangeEnd w:id="13"/>
      <w:r w:rsidR="00082360">
        <w:rPr>
          <w:rStyle w:val="CommentReference"/>
        </w:rPr>
        <w:commentReference w:id="13"/>
      </w:r>
      <w:commentRangeEnd w:id="14"/>
      <w:r w:rsidR="00F62DB3">
        <w:rPr>
          <w:rStyle w:val="CommentReference"/>
        </w:rPr>
        <w:commentReference w:id="14"/>
      </w:r>
    </w:p>
    <w:p w14:paraId="20F6DEC3" w14:textId="71E0D79B" w:rsidR="00C37DBD" w:rsidRDefault="003A2AAD" w:rsidP="00C37DBD">
      <w:pPr>
        <w:spacing w:before="158" w:after="158"/>
        <w:outlineLvl w:val="3"/>
        <w:rPr>
          <w:rStyle w:val="IntenseEmphasis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>
        <w:rPr>
          <w:rStyle w:val="IntenseEmphasis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14. Hur viktigt är det att studenten ska samarbeta med andra för att visa förståelse? </w:t>
      </w:r>
    </w:p>
    <w:p w14:paraId="50CF3D10" w14:textId="396667C1" w:rsidR="003A2AAD" w:rsidRPr="00C170BD" w:rsidRDefault="004836E0" w:rsidP="00C37DBD">
      <w:pPr>
        <w:spacing w:before="158" w:after="158"/>
        <w:outlineLvl w:val="3"/>
        <w:rPr>
          <w:rStyle w:val="IntenseEmphasis"/>
          <w:rFonts w:eastAsia="Times New Roman" w:cs="Times New Roman"/>
          <w:bCs w:val="0"/>
          <w:i w:val="0"/>
          <w:iCs w:val="0"/>
          <w:color w:val="auto"/>
        </w:rPr>
      </w:pPr>
      <w:r w:rsidRPr="00C170BD">
        <w:rPr>
          <w:rStyle w:val="IntenseEmphasis"/>
          <w:rFonts w:eastAsia="Times New Roman" w:cs="Times New Roman"/>
          <w:bCs w:val="0"/>
          <w:i w:val="0"/>
          <w:iCs w:val="0"/>
          <w:color w:val="auto"/>
        </w:rPr>
        <w:t>Avslut</w:t>
      </w:r>
    </w:p>
    <w:p w14:paraId="1BDE77C1" w14:textId="4422B161" w:rsidR="00F92B49" w:rsidRPr="004836E0" w:rsidRDefault="00C37DBD" w:rsidP="00407024">
      <w:pPr>
        <w:spacing w:before="158" w:after="158"/>
        <w:outlineLvl w:val="3"/>
        <w:rPr>
          <w:rFonts w:eastAsia="Times New Roman" w:cs="Times New Roman"/>
          <w:color w:val="333333"/>
        </w:rPr>
      </w:pPr>
      <w:r w:rsidRPr="004836E0">
        <w:rPr>
          <w:rStyle w:val="IntenseEmphasis"/>
          <w:rFonts w:eastAsia="Times New Roman" w:cs="Times New Roman"/>
          <w:b w:val="0"/>
          <w:bCs w:val="0"/>
          <w:i w:val="0"/>
          <w:iCs w:val="0"/>
          <w:color w:val="333333"/>
        </w:rPr>
        <w:t xml:space="preserve">Är det något </w:t>
      </w:r>
      <w:r w:rsidR="00407024" w:rsidRPr="004836E0">
        <w:rPr>
          <w:rStyle w:val="IntenseEmphasis"/>
          <w:rFonts w:eastAsia="Times New Roman" w:cs="Times New Roman"/>
          <w:b w:val="0"/>
          <w:bCs w:val="0"/>
          <w:i w:val="0"/>
          <w:iCs w:val="0"/>
          <w:color w:val="333333"/>
        </w:rPr>
        <w:t>som har blivit utlämnat från Grade pedagogiska kursdesign?</w:t>
      </w:r>
    </w:p>
    <w:p w14:paraId="262B3318" w14:textId="6683D8CF" w:rsidR="00F92B49" w:rsidRPr="00F92B49" w:rsidRDefault="00F92B49" w:rsidP="00F92B49">
      <w:p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</w:p>
    <w:sectPr w:rsidR="00F92B49" w:rsidRPr="00F92B49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on Serviss" w:date="2018-05-22T08:09:00Z" w:initials="JS">
    <w:p w14:paraId="36D9B552" w14:textId="389505B6" w:rsidR="00CA7979" w:rsidRPr="00827395" w:rsidRDefault="00CA7979" w:rsidP="00827395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20"/>
          <w:szCs w:val="20"/>
        </w:rPr>
      </w:pPr>
      <w:r>
        <w:rPr>
          <w:rStyle w:val="CommentReference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off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table. The table </w:t>
      </w:r>
      <w:proofErr w:type="spellStart"/>
      <w:r>
        <w:t>says</w:t>
      </w:r>
      <w:proofErr w:type="spellEnd"/>
      <w:r>
        <w:t xml:space="preserve"> ”</w:t>
      </w:r>
      <w:r>
        <w:rPr>
          <w:rFonts w:cs="AppleSystemUIFont"/>
          <w:color w:val="353535"/>
          <w:sz w:val="20"/>
          <w:szCs w:val="20"/>
        </w:rPr>
        <w:t>Bedöma v</w:t>
      </w:r>
      <w:r w:rsidRPr="002D0E59">
        <w:rPr>
          <w:rFonts w:cs="AppleSystemUIFont"/>
          <w:color w:val="353535"/>
          <w:sz w:val="20"/>
          <w:szCs w:val="20"/>
        </w:rPr>
        <w:t>ilken typ av användare kursen</w:t>
      </w:r>
      <w:r>
        <w:rPr>
          <w:rFonts w:cs="AppleSystemUIFont"/>
          <w:color w:val="353535"/>
          <w:sz w:val="20"/>
          <w:szCs w:val="20"/>
        </w:rPr>
        <w:t xml:space="preserve"> är anpassad för</w:t>
      </w:r>
      <w:r w:rsidRPr="002D0E59">
        <w:rPr>
          <w:rFonts w:cs="AppleSystemUIFont"/>
          <w:color w:val="353535"/>
          <w:sz w:val="20"/>
          <w:szCs w:val="20"/>
        </w:rPr>
        <w:t>, i.e. studenter, administration, ämnesgrupp.</w:t>
      </w:r>
      <w:r>
        <w:t xml:space="preserve">”. </w:t>
      </w:r>
      <w:proofErr w:type="spellStart"/>
      <w:r>
        <w:t>Here</w:t>
      </w:r>
      <w:proofErr w:type="spellEnd"/>
      <w:r>
        <w:t xml:space="preserve"> it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that</w:t>
      </w:r>
      <w:proofErr w:type="spellEnd"/>
      <w:r>
        <w:t xml:space="preserve"> the table is not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enough</w:t>
      </w:r>
      <w:proofErr w:type="spellEnd"/>
      <w:proofErr w:type="gramStart"/>
      <w:r>
        <w:t>….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is the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”bedömning”? If the </w:t>
      </w:r>
      <w:proofErr w:type="spellStart"/>
      <w:r>
        <w:t>purpose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design the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is off. As the </w:t>
      </w:r>
      <w:proofErr w:type="spellStart"/>
      <w:r>
        <w:t>question</w:t>
      </w:r>
      <w:proofErr w:type="spellEnd"/>
      <w:r>
        <w:t xml:space="preserve"> is </w:t>
      </w:r>
      <w:proofErr w:type="spellStart"/>
      <w:r>
        <w:t>now</w:t>
      </w:r>
      <w:proofErr w:type="spellEnd"/>
      <w:r>
        <w:t>, it asks ”</w:t>
      </w:r>
      <w:proofErr w:type="spellStart"/>
      <w:r>
        <w:t>how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is it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course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for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”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table,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 xml:space="preserve">, the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”</w:t>
      </w:r>
      <w:proofErr w:type="spellStart"/>
      <w:r>
        <w:t>how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is it </w:t>
      </w:r>
      <w:proofErr w:type="spellStart"/>
      <w:r>
        <w:t>to</w:t>
      </w:r>
      <w:proofErr w:type="spellEnd"/>
      <w:r>
        <w:t xml:space="preserve"> </w:t>
      </w:r>
      <w:proofErr w:type="spellStart"/>
      <w:r w:rsidRPr="00827395">
        <w:t>assess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and design the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Pr="00827395">
        <w:t>assess</w:t>
      </w:r>
      <w:r>
        <w:t>ment</w:t>
      </w:r>
      <w:proofErr w:type="spellEnd"/>
      <w:r>
        <w:t>”.</w:t>
      </w:r>
    </w:p>
  </w:comment>
  <w:comment w:id="2" w:author="Jason Serviss" w:date="2018-05-22T08:16:00Z" w:initials="JS">
    <w:p w14:paraId="65EF9A39" w14:textId="6C1E5F0E" w:rsidR="00CA7979" w:rsidRDefault="00CA7979">
      <w:pPr>
        <w:pStyle w:val="CommentText"/>
      </w:pPr>
      <w:r>
        <w:rPr>
          <w:rStyle w:val="CommentReference"/>
        </w:rPr>
        <w:annotationRef/>
      </w:r>
      <w:proofErr w:type="spellStart"/>
      <w:r>
        <w:t>How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questions</w:t>
      </w:r>
      <w:proofErr w:type="spellEnd"/>
      <w:r>
        <w:t xml:space="preserve"> and the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table. </w:t>
      </w:r>
      <w:proofErr w:type="spellStart"/>
      <w:r>
        <w:t>Its</w:t>
      </w:r>
      <w:proofErr w:type="spellEnd"/>
      <w:r>
        <w:t xml:space="preserve"> not apparent for </w:t>
      </w:r>
      <w:proofErr w:type="spellStart"/>
      <w:proofErr w:type="gramStart"/>
      <w:r>
        <w:t>me</w:t>
      </w:r>
      <w:proofErr w:type="gramEnd"/>
      <w:r>
        <w:t>.</w:t>
      </w:r>
      <w:proofErr w:type="spellEnd"/>
    </w:p>
  </w:comment>
  <w:comment w:id="11" w:author="Jason Serviss" w:date="2018-05-22T08:24:00Z" w:initials="JS">
    <w:p w14:paraId="755A70EA" w14:textId="51427551" w:rsidR="00F62DB3" w:rsidRDefault="00F62DB3">
      <w:pPr>
        <w:pStyle w:val="CommentText"/>
      </w:pPr>
      <w:r>
        <w:rPr>
          <w:rStyle w:val="CommentReference"/>
        </w:rPr>
        <w:annotationRef/>
      </w:r>
      <w:proofErr w:type="spellStart"/>
      <w:r>
        <w:t>What</w:t>
      </w:r>
      <w:proofErr w:type="spellEnd"/>
      <w:r>
        <w:t xml:space="preserve"> is </w:t>
      </w:r>
      <w:proofErr w:type="spellStart"/>
      <w:r>
        <w:t>this</w:t>
      </w:r>
      <w:proofErr w:type="spellEnd"/>
      <w:r>
        <w:t>?</w:t>
      </w:r>
    </w:p>
  </w:comment>
  <w:comment w:id="13" w:author="Olivia Imner" w:date="2018-05-21T16:50:00Z" w:initials="OI">
    <w:p w14:paraId="29F197FB" w14:textId="77777777" w:rsidR="00CA7979" w:rsidRDefault="00CA7979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proofErr w:type="spellStart"/>
      <w:r>
        <w:t>difference</w:t>
      </w:r>
      <w:proofErr w:type="spellEnd"/>
      <w:r>
        <w:t xml:space="preserve"> in the table is the </w:t>
      </w:r>
      <w:proofErr w:type="spellStart"/>
      <w:r>
        <w:t>following</w:t>
      </w:r>
      <w:proofErr w:type="spellEnd"/>
      <w:r>
        <w:t>: ”</w:t>
      </w:r>
      <w:r w:rsidRPr="00082360">
        <w:rPr>
          <w:rFonts w:cs="AppleSystemUIFontItalic"/>
          <w:iCs/>
          <w:color w:val="353535"/>
          <w:sz w:val="20"/>
          <w:szCs w:val="20"/>
        </w:rPr>
        <w:t xml:space="preserve"> </w:t>
      </w:r>
      <w:r w:rsidRPr="0083372A">
        <w:rPr>
          <w:rFonts w:cs="AppleSystemUIFontItalic"/>
          <w:iCs/>
          <w:color w:val="353535"/>
          <w:sz w:val="20"/>
          <w:szCs w:val="20"/>
        </w:rPr>
        <w:t>Utvecklaren</w:t>
      </w:r>
      <w:r>
        <w:rPr>
          <w:rFonts w:cs="AppleSystemUIFontItalic"/>
          <w:b/>
          <w:iCs/>
          <w:color w:val="353535"/>
          <w:sz w:val="20"/>
          <w:szCs w:val="20"/>
        </w:rPr>
        <w:t xml:space="preserve"> </w:t>
      </w:r>
      <w:r>
        <w:rPr>
          <w:rFonts w:cs="AppleSystemUIFontItalic"/>
          <w:iCs/>
          <w:color w:val="353535"/>
          <w:sz w:val="20"/>
          <w:szCs w:val="20"/>
        </w:rPr>
        <w:t>ska ge studenten möjligheter att samarbeta</w:t>
      </w:r>
      <w:r>
        <w:t>” and ”</w:t>
      </w:r>
      <w:r w:rsidRPr="00082360">
        <w:rPr>
          <w:rFonts w:cs="AppleSystemUIFont"/>
          <w:color w:val="353535"/>
          <w:sz w:val="20"/>
          <w:szCs w:val="20"/>
        </w:rPr>
        <w:t xml:space="preserve"> </w:t>
      </w:r>
      <w:r>
        <w:rPr>
          <w:rFonts w:cs="AppleSystemUIFont"/>
          <w:color w:val="353535"/>
          <w:sz w:val="20"/>
          <w:szCs w:val="20"/>
        </w:rPr>
        <w:t>Utvecklare bedömer om studenten ska kunna arbeta</w:t>
      </w:r>
      <w:r>
        <w:t xml:space="preserve">”.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designer ”ska” = </w:t>
      </w:r>
      <w:proofErr w:type="gramStart"/>
      <w:r>
        <w:t>must  and</w:t>
      </w:r>
      <w:proofErr w:type="gram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designer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”om” = </w:t>
      </w:r>
      <w:proofErr w:type="spellStart"/>
      <w:r>
        <w:t>if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accuratley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from </w:t>
      </w:r>
      <w:proofErr w:type="spellStart"/>
      <w:r>
        <w:t>english</w:t>
      </w:r>
      <w:proofErr w:type="spellEnd"/>
      <w:r>
        <w:t xml:space="preserve">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reformulate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pick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2 </w:t>
      </w:r>
      <w:proofErr w:type="spellStart"/>
      <w:r>
        <w:t>models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>.</w:t>
      </w:r>
    </w:p>
    <w:p w14:paraId="3460352D" w14:textId="77777777" w:rsidR="00CA7979" w:rsidRDefault="00CA7979">
      <w:pPr>
        <w:pStyle w:val="CommentText"/>
      </w:pPr>
    </w:p>
    <w:p w14:paraId="4CB619F5" w14:textId="0A9821AF" w:rsidR="00CA7979" w:rsidRPr="00092311" w:rsidRDefault="00CA7979">
      <w:pPr>
        <w:pStyle w:val="CommentText"/>
        <w:rPr>
          <w:b/>
        </w:rPr>
      </w:pPr>
      <w:r w:rsidRPr="00092311">
        <w:rPr>
          <w:b/>
        </w:rPr>
        <w:t>Ingen av modellerna ska väljas i det här fallet</w:t>
      </w:r>
      <w:r>
        <w:rPr>
          <w:b/>
        </w:rPr>
        <w:t>, skrev en ny fråga där under.</w:t>
      </w:r>
    </w:p>
  </w:comment>
  <w:comment w:id="14" w:author="Jason Serviss" w:date="2018-05-22T08:26:00Z" w:initials="JS">
    <w:p w14:paraId="7D9B8B99" w14:textId="76D484CD" w:rsidR="00F62DB3" w:rsidRDefault="00F62DB3">
      <w:pPr>
        <w:pStyle w:val="CommentText"/>
      </w:pPr>
      <w:r>
        <w:rPr>
          <w:rStyle w:val="CommentReference"/>
        </w:rPr>
        <w:annotationRef/>
      </w:r>
      <w:r>
        <w:t xml:space="preserve">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going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then</w:t>
      </w:r>
      <w:proofErr w:type="spellEnd"/>
      <w:r>
        <w:t>, or?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C2E3E" w14:textId="77777777" w:rsidR="00CA7979" w:rsidRDefault="00CA7979" w:rsidP="000B1E87">
      <w:r>
        <w:separator/>
      </w:r>
    </w:p>
  </w:endnote>
  <w:endnote w:type="continuationSeparator" w:id="0">
    <w:p w14:paraId="37DC14B5" w14:textId="77777777" w:rsidR="00CA7979" w:rsidRDefault="00CA7979" w:rsidP="000B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DA360" w14:textId="77777777" w:rsidR="00CA7979" w:rsidRDefault="00CA7979" w:rsidP="000B1E87">
      <w:r>
        <w:separator/>
      </w:r>
    </w:p>
  </w:footnote>
  <w:footnote w:type="continuationSeparator" w:id="0">
    <w:p w14:paraId="0514D5C6" w14:textId="77777777" w:rsidR="00CA7979" w:rsidRDefault="00CA7979" w:rsidP="000B1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90887"/>
    <w:multiLevelType w:val="hybridMultilevel"/>
    <w:tmpl w:val="95206C86"/>
    <w:lvl w:ilvl="0" w:tplc="041D000F">
      <w:start w:val="1"/>
      <w:numFmt w:val="decimal"/>
      <w:lvlText w:val="%1."/>
      <w:lvlJc w:val="left"/>
      <w:pPr>
        <w:ind w:left="771" w:hanging="360"/>
      </w:pPr>
    </w:lvl>
    <w:lvl w:ilvl="1" w:tplc="041D0019" w:tentative="1">
      <w:start w:val="1"/>
      <w:numFmt w:val="lowerLetter"/>
      <w:lvlText w:val="%2."/>
      <w:lvlJc w:val="left"/>
      <w:pPr>
        <w:ind w:left="1491" w:hanging="360"/>
      </w:pPr>
    </w:lvl>
    <w:lvl w:ilvl="2" w:tplc="041D001B" w:tentative="1">
      <w:start w:val="1"/>
      <w:numFmt w:val="lowerRoman"/>
      <w:lvlText w:val="%3."/>
      <w:lvlJc w:val="right"/>
      <w:pPr>
        <w:ind w:left="2211" w:hanging="180"/>
      </w:pPr>
    </w:lvl>
    <w:lvl w:ilvl="3" w:tplc="041D000F" w:tentative="1">
      <w:start w:val="1"/>
      <w:numFmt w:val="decimal"/>
      <w:lvlText w:val="%4."/>
      <w:lvlJc w:val="left"/>
      <w:pPr>
        <w:ind w:left="2931" w:hanging="360"/>
      </w:pPr>
    </w:lvl>
    <w:lvl w:ilvl="4" w:tplc="041D0019" w:tentative="1">
      <w:start w:val="1"/>
      <w:numFmt w:val="lowerLetter"/>
      <w:lvlText w:val="%5."/>
      <w:lvlJc w:val="left"/>
      <w:pPr>
        <w:ind w:left="3651" w:hanging="360"/>
      </w:pPr>
    </w:lvl>
    <w:lvl w:ilvl="5" w:tplc="041D001B" w:tentative="1">
      <w:start w:val="1"/>
      <w:numFmt w:val="lowerRoman"/>
      <w:lvlText w:val="%6."/>
      <w:lvlJc w:val="right"/>
      <w:pPr>
        <w:ind w:left="4371" w:hanging="180"/>
      </w:pPr>
    </w:lvl>
    <w:lvl w:ilvl="6" w:tplc="041D000F" w:tentative="1">
      <w:start w:val="1"/>
      <w:numFmt w:val="decimal"/>
      <w:lvlText w:val="%7."/>
      <w:lvlJc w:val="left"/>
      <w:pPr>
        <w:ind w:left="5091" w:hanging="360"/>
      </w:pPr>
    </w:lvl>
    <w:lvl w:ilvl="7" w:tplc="041D0019" w:tentative="1">
      <w:start w:val="1"/>
      <w:numFmt w:val="lowerLetter"/>
      <w:lvlText w:val="%8."/>
      <w:lvlJc w:val="left"/>
      <w:pPr>
        <w:ind w:left="5811" w:hanging="360"/>
      </w:pPr>
    </w:lvl>
    <w:lvl w:ilvl="8" w:tplc="041D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605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E42AD9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97448E"/>
    <w:multiLevelType w:val="hybridMultilevel"/>
    <w:tmpl w:val="68505A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364AC"/>
    <w:multiLevelType w:val="hybridMultilevel"/>
    <w:tmpl w:val="E1D89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63277C"/>
    <w:multiLevelType w:val="multilevel"/>
    <w:tmpl w:val="076AED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10E3D4B"/>
    <w:multiLevelType w:val="multilevel"/>
    <w:tmpl w:val="076AED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52BA7C52"/>
    <w:multiLevelType w:val="multilevel"/>
    <w:tmpl w:val="C81465A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8B4FDE"/>
    <w:multiLevelType w:val="multilevel"/>
    <w:tmpl w:val="57DAC99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84449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36F5531"/>
    <w:multiLevelType w:val="hybridMultilevel"/>
    <w:tmpl w:val="8FE85230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E8D2A9D"/>
    <w:multiLevelType w:val="multilevel"/>
    <w:tmpl w:val="F96E890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32"/>
  </w:num>
  <w:num w:numId="5">
    <w:abstractNumId w:val="30"/>
  </w:num>
  <w:num w:numId="6">
    <w:abstractNumId w:val="46"/>
  </w:num>
  <w:num w:numId="7">
    <w:abstractNumId w:val="17"/>
  </w:num>
  <w:num w:numId="8">
    <w:abstractNumId w:val="35"/>
  </w:num>
  <w:num w:numId="9">
    <w:abstractNumId w:val="42"/>
  </w:num>
  <w:num w:numId="10">
    <w:abstractNumId w:val="27"/>
  </w:num>
  <w:num w:numId="11">
    <w:abstractNumId w:val="34"/>
  </w:num>
  <w:num w:numId="12">
    <w:abstractNumId w:val="45"/>
  </w:num>
  <w:num w:numId="13">
    <w:abstractNumId w:val="44"/>
  </w:num>
  <w:num w:numId="14">
    <w:abstractNumId w:val="43"/>
  </w:num>
  <w:num w:numId="15">
    <w:abstractNumId w:val="21"/>
  </w:num>
  <w:num w:numId="16">
    <w:abstractNumId w:val="6"/>
  </w:num>
  <w:num w:numId="17">
    <w:abstractNumId w:val="37"/>
  </w:num>
  <w:num w:numId="18">
    <w:abstractNumId w:val="36"/>
  </w:num>
  <w:num w:numId="19">
    <w:abstractNumId w:val="14"/>
  </w:num>
  <w:num w:numId="20">
    <w:abstractNumId w:val="40"/>
  </w:num>
  <w:num w:numId="21">
    <w:abstractNumId w:val="19"/>
  </w:num>
  <w:num w:numId="22">
    <w:abstractNumId w:val="2"/>
  </w:num>
  <w:num w:numId="23">
    <w:abstractNumId w:val="26"/>
  </w:num>
  <w:num w:numId="24">
    <w:abstractNumId w:val="18"/>
  </w:num>
  <w:num w:numId="25">
    <w:abstractNumId w:val="5"/>
  </w:num>
  <w:num w:numId="26">
    <w:abstractNumId w:val="4"/>
  </w:num>
  <w:num w:numId="27">
    <w:abstractNumId w:val="23"/>
  </w:num>
  <w:num w:numId="28">
    <w:abstractNumId w:val="3"/>
  </w:num>
  <w:num w:numId="29">
    <w:abstractNumId w:val="8"/>
  </w:num>
  <w:num w:numId="30">
    <w:abstractNumId w:val="22"/>
  </w:num>
  <w:num w:numId="31">
    <w:abstractNumId w:val="33"/>
  </w:num>
  <w:num w:numId="32">
    <w:abstractNumId w:val="41"/>
  </w:num>
  <w:num w:numId="33">
    <w:abstractNumId w:val="47"/>
  </w:num>
  <w:num w:numId="34">
    <w:abstractNumId w:val="20"/>
  </w:num>
  <w:num w:numId="35">
    <w:abstractNumId w:val="16"/>
  </w:num>
  <w:num w:numId="36">
    <w:abstractNumId w:val="29"/>
  </w:num>
  <w:num w:numId="37">
    <w:abstractNumId w:val="13"/>
  </w:num>
  <w:num w:numId="38">
    <w:abstractNumId w:val="1"/>
  </w:num>
  <w:num w:numId="39">
    <w:abstractNumId w:val="7"/>
  </w:num>
  <w:num w:numId="40">
    <w:abstractNumId w:val="28"/>
  </w:num>
  <w:num w:numId="41">
    <w:abstractNumId w:val="9"/>
  </w:num>
  <w:num w:numId="42">
    <w:abstractNumId w:val="15"/>
  </w:num>
  <w:num w:numId="43">
    <w:abstractNumId w:val="48"/>
  </w:num>
  <w:num w:numId="44">
    <w:abstractNumId w:val="31"/>
  </w:num>
  <w:num w:numId="45">
    <w:abstractNumId w:val="38"/>
  </w:num>
  <w:num w:numId="46">
    <w:abstractNumId w:val="11"/>
  </w:num>
  <w:num w:numId="47">
    <w:abstractNumId w:val="12"/>
  </w:num>
  <w:num w:numId="48">
    <w:abstractNumId w:val="24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50421"/>
    <w:rsid w:val="000519AC"/>
    <w:rsid w:val="00082360"/>
    <w:rsid w:val="00084D7D"/>
    <w:rsid w:val="0008768B"/>
    <w:rsid w:val="00092311"/>
    <w:rsid w:val="000B1E87"/>
    <w:rsid w:val="000C2563"/>
    <w:rsid w:val="000F071F"/>
    <w:rsid w:val="000F49A4"/>
    <w:rsid w:val="00130405"/>
    <w:rsid w:val="00136503"/>
    <w:rsid w:val="0014487A"/>
    <w:rsid w:val="00153DCD"/>
    <w:rsid w:val="00154D6B"/>
    <w:rsid w:val="001803FF"/>
    <w:rsid w:val="001D3A25"/>
    <w:rsid w:val="001E588E"/>
    <w:rsid w:val="001F4584"/>
    <w:rsid w:val="002067C8"/>
    <w:rsid w:val="00216249"/>
    <w:rsid w:val="002749F1"/>
    <w:rsid w:val="002A3EBA"/>
    <w:rsid w:val="002A5A3D"/>
    <w:rsid w:val="002B6D45"/>
    <w:rsid w:val="00327879"/>
    <w:rsid w:val="003603D0"/>
    <w:rsid w:val="003654E7"/>
    <w:rsid w:val="0037406C"/>
    <w:rsid w:val="00377615"/>
    <w:rsid w:val="003813D7"/>
    <w:rsid w:val="00384EDA"/>
    <w:rsid w:val="00385CA1"/>
    <w:rsid w:val="003A2AAD"/>
    <w:rsid w:val="003B4C2F"/>
    <w:rsid w:val="003E5DB6"/>
    <w:rsid w:val="003E7A3F"/>
    <w:rsid w:val="004049C9"/>
    <w:rsid w:val="00405F8C"/>
    <w:rsid w:val="00407024"/>
    <w:rsid w:val="00407B17"/>
    <w:rsid w:val="00410E22"/>
    <w:rsid w:val="00420C9B"/>
    <w:rsid w:val="00426972"/>
    <w:rsid w:val="004376C0"/>
    <w:rsid w:val="00467DAA"/>
    <w:rsid w:val="00480580"/>
    <w:rsid w:val="004836E0"/>
    <w:rsid w:val="00496441"/>
    <w:rsid w:val="004B7616"/>
    <w:rsid w:val="004D6C50"/>
    <w:rsid w:val="004E24BC"/>
    <w:rsid w:val="0050307D"/>
    <w:rsid w:val="005145B4"/>
    <w:rsid w:val="00514D02"/>
    <w:rsid w:val="00546B58"/>
    <w:rsid w:val="0057202A"/>
    <w:rsid w:val="0058012E"/>
    <w:rsid w:val="00584667"/>
    <w:rsid w:val="005A4ECE"/>
    <w:rsid w:val="005A6428"/>
    <w:rsid w:val="005A703E"/>
    <w:rsid w:val="005C321D"/>
    <w:rsid w:val="005F6D14"/>
    <w:rsid w:val="006141AB"/>
    <w:rsid w:val="00635037"/>
    <w:rsid w:val="00640786"/>
    <w:rsid w:val="00640E54"/>
    <w:rsid w:val="00645956"/>
    <w:rsid w:val="006501F4"/>
    <w:rsid w:val="00651447"/>
    <w:rsid w:val="00666D19"/>
    <w:rsid w:val="006678FA"/>
    <w:rsid w:val="00677B08"/>
    <w:rsid w:val="00682861"/>
    <w:rsid w:val="006C07D3"/>
    <w:rsid w:val="006F3DE4"/>
    <w:rsid w:val="007059DF"/>
    <w:rsid w:val="00721591"/>
    <w:rsid w:val="0073401D"/>
    <w:rsid w:val="00747D8E"/>
    <w:rsid w:val="00747E33"/>
    <w:rsid w:val="0075011F"/>
    <w:rsid w:val="00790EBF"/>
    <w:rsid w:val="007D7762"/>
    <w:rsid w:val="007E1EF8"/>
    <w:rsid w:val="007E610D"/>
    <w:rsid w:val="008044AA"/>
    <w:rsid w:val="0081754F"/>
    <w:rsid w:val="00827395"/>
    <w:rsid w:val="00827BEE"/>
    <w:rsid w:val="008543AD"/>
    <w:rsid w:val="00874B0A"/>
    <w:rsid w:val="008A4BC2"/>
    <w:rsid w:val="008D2023"/>
    <w:rsid w:val="008D636B"/>
    <w:rsid w:val="008F052E"/>
    <w:rsid w:val="008F45CE"/>
    <w:rsid w:val="00902A8F"/>
    <w:rsid w:val="00907E0D"/>
    <w:rsid w:val="00911E9F"/>
    <w:rsid w:val="009252B3"/>
    <w:rsid w:val="00925A79"/>
    <w:rsid w:val="00941543"/>
    <w:rsid w:val="0094310A"/>
    <w:rsid w:val="0094666C"/>
    <w:rsid w:val="00952C7C"/>
    <w:rsid w:val="00961134"/>
    <w:rsid w:val="00975781"/>
    <w:rsid w:val="0098491E"/>
    <w:rsid w:val="00992489"/>
    <w:rsid w:val="009D3744"/>
    <w:rsid w:val="009E138E"/>
    <w:rsid w:val="009F05CF"/>
    <w:rsid w:val="009F0E0E"/>
    <w:rsid w:val="009F6920"/>
    <w:rsid w:val="00A11571"/>
    <w:rsid w:val="00A33A5E"/>
    <w:rsid w:val="00A34438"/>
    <w:rsid w:val="00A36188"/>
    <w:rsid w:val="00A53FDD"/>
    <w:rsid w:val="00A828B4"/>
    <w:rsid w:val="00AA5DC6"/>
    <w:rsid w:val="00AB6149"/>
    <w:rsid w:val="00B323AA"/>
    <w:rsid w:val="00B43FE1"/>
    <w:rsid w:val="00B45F8E"/>
    <w:rsid w:val="00B77030"/>
    <w:rsid w:val="00B8044A"/>
    <w:rsid w:val="00BB29A4"/>
    <w:rsid w:val="00BC1972"/>
    <w:rsid w:val="00BE1AED"/>
    <w:rsid w:val="00C0053E"/>
    <w:rsid w:val="00C04FCC"/>
    <w:rsid w:val="00C170BD"/>
    <w:rsid w:val="00C17DA6"/>
    <w:rsid w:val="00C24E7E"/>
    <w:rsid w:val="00C322C7"/>
    <w:rsid w:val="00C37DBD"/>
    <w:rsid w:val="00C40635"/>
    <w:rsid w:val="00C428F1"/>
    <w:rsid w:val="00C52D7D"/>
    <w:rsid w:val="00C5675B"/>
    <w:rsid w:val="00C6227E"/>
    <w:rsid w:val="00C7351D"/>
    <w:rsid w:val="00C76CC7"/>
    <w:rsid w:val="00C95240"/>
    <w:rsid w:val="00CA7979"/>
    <w:rsid w:val="00CB2A6F"/>
    <w:rsid w:val="00CE7FEC"/>
    <w:rsid w:val="00CF2B37"/>
    <w:rsid w:val="00CF62FC"/>
    <w:rsid w:val="00D17958"/>
    <w:rsid w:val="00D24070"/>
    <w:rsid w:val="00D41C24"/>
    <w:rsid w:val="00D51BBF"/>
    <w:rsid w:val="00D5587C"/>
    <w:rsid w:val="00DA67F1"/>
    <w:rsid w:val="00DB1AF4"/>
    <w:rsid w:val="00DC045A"/>
    <w:rsid w:val="00DD5DBB"/>
    <w:rsid w:val="00DF4036"/>
    <w:rsid w:val="00E14F00"/>
    <w:rsid w:val="00E25890"/>
    <w:rsid w:val="00E35DDB"/>
    <w:rsid w:val="00E46CE1"/>
    <w:rsid w:val="00EA2462"/>
    <w:rsid w:val="00EA3DB9"/>
    <w:rsid w:val="00EB08C4"/>
    <w:rsid w:val="00EB7FEF"/>
    <w:rsid w:val="00ED5C9A"/>
    <w:rsid w:val="00ED68C0"/>
    <w:rsid w:val="00EE2C8F"/>
    <w:rsid w:val="00EE6C6B"/>
    <w:rsid w:val="00EF1C66"/>
    <w:rsid w:val="00EF34CD"/>
    <w:rsid w:val="00F00D2B"/>
    <w:rsid w:val="00F0303A"/>
    <w:rsid w:val="00F40D57"/>
    <w:rsid w:val="00F41BC6"/>
    <w:rsid w:val="00F572CE"/>
    <w:rsid w:val="00F62DB3"/>
    <w:rsid w:val="00F672E7"/>
    <w:rsid w:val="00F80D3C"/>
    <w:rsid w:val="00F82DC6"/>
    <w:rsid w:val="00F92B49"/>
    <w:rsid w:val="00F97A43"/>
    <w:rsid w:val="00FA0E42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2A3EB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A3EBA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A3EB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A3EB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351D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E87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E87"/>
    <w:rPr>
      <w:rFonts w:asciiTheme="majorHAnsi" w:hAnsiTheme="maj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992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4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489"/>
    <w:rPr>
      <w:rFonts w:asciiTheme="majorHAnsi" w:hAnsiTheme="maj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2A3EB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A3EBA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A3EB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A3EB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351D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E87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E87"/>
    <w:rPr>
      <w:rFonts w:asciiTheme="majorHAnsi" w:hAnsiTheme="maj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992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4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489"/>
    <w:rPr>
      <w:rFonts w:asciiTheme="majorHAnsi" w:hAnsiTheme="maj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1720</Characters>
  <Application>Microsoft Macintosh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Jason Serviss</cp:lastModifiedBy>
  <cp:revision>3</cp:revision>
  <dcterms:created xsi:type="dcterms:W3CDTF">2018-05-22T06:10:00Z</dcterms:created>
  <dcterms:modified xsi:type="dcterms:W3CDTF">2018-05-22T06:27:00Z</dcterms:modified>
</cp:coreProperties>
</file>